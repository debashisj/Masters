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7" w14:textId="02F14BEC" w:rsidR="00C64232" w:rsidRDefault="00C64232">
      <w:pPr>
        <w:spacing w:after="16" w:line="259" w:lineRule="auto"/>
        <w:ind w:left="266"/>
      </w:pPr>
    </w:p>
    <w:p w14:paraId="00000008" w14:textId="77777777" w:rsidR="00C64232" w:rsidRDefault="003808C9">
      <w:pPr>
        <w:spacing w:after="19" w:line="259" w:lineRule="auto"/>
        <w:ind w:left="266"/>
      </w:pPr>
      <w:r>
        <w:rPr>
          <w:rFonts w:ascii="Calibri" w:eastAsia="Calibri" w:hAnsi="Calibri" w:cs="Calibri"/>
          <w:sz w:val="22"/>
          <w:szCs w:val="22"/>
        </w:rPr>
        <w:t xml:space="preserve"> </w:t>
      </w:r>
    </w:p>
    <w:p w14:paraId="00000009" w14:textId="77777777" w:rsidR="00C64232" w:rsidRDefault="003808C9">
      <w:pPr>
        <w:spacing w:after="28" w:line="259" w:lineRule="auto"/>
        <w:ind w:left="266"/>
      </w:pPr>
      <w:r>
        <w:rPr>
          <w:rFonts w:ascii="Calibri" w:eastAsia="Calibri" w:hAnsi="Calibri" w:cs="Calibri"/>
          <w:sz w:val="22"/>
          <w:szCs w:val="22"/>
        </w:rPr>
        <w:t xml:space="preserve"> </w:t>
      </w:r>
    </w:p>
    <w:p w14:paraId="0000000A" w14:textId="77777777" w:rsidR="00C64232" w:rsidRDefault="003808C9">
      <w:pPr>
        <w:spacing w:after="16" w:line="259" w:lineRule="auto"/>
        <w:ind w:left="266"/>
      </w:pPr>
      <w:r>
        <w:t xml:space="preserve"> </w:t>
      </w:r>
    </w:p>
    <w:p w14:paraId="0000000B" w14:textId="77777777" w:rsidR="00C64232" w:rsidRDefault="003808C9">
      <w:pPr>
        <w:spacing w:after="16" w:line="259" w:lineRule="auto"/>
        <w:ind w:left="266"/>
      </w:pPr>
      <w:r>
        <w:t xml:space="preserve"> </w:t>
      </w:r>
    </w:p>
    <w:p w14:paraId="0000000C" w14:textId="77777777" w:rsidR="00C64232" w:rsidRDefault="003808C9">
      <w:pPr>
        <w:spacing w:after="16" w:line="259" w:lineRule="auto"/>
        <w:ind w:left="266"/>
      </w:pPr>
      <w:r>
        <w:t xml:space="preserve"> </w:t>
      </w:r>
    </w:p>
    <w:p w14:paraId="0000000D" w14:textId="77777777" w:rsidR="00C64232" w:rsidRDefault="003808C9">
      <w:pPr>
        <w:spacing w:after="19" w:line="259" w:lineRule="auto"/>
        <w:ind w:left="266"/>
      </w:pPr>
      <w:r>
        <w:t xml:space="preserve"> </w:t>
      </w:r>
    </w:p>
    <w:p w14:paraId="0000000E" w14:textId="77777777" w:rsidR="00C64232" w:rsidRDefault="003808C9">
      <w:pPr>
        <w:spacing w:after="16" w:line="259" w:lineRule="auto"/>
        <w:ind w:left="266"/>
      </w:pPr>
      <w:r>
        <w:t xml:space="preserve"> </w:t>
      </w:r>
    </w:p>
    <w:p w14:paraId="0000000F" w14:textId="77777777" w:rsidR="00C64232" w:rsidRDefault="003808C9">
      <w:pPr>
        <w:spacing w:after="16" w:line="259" w:lineRule="auto"/>
        <w:ind w:left="266"/>
      </w:pPr>
      <w:bookmarkStart w:id="0" w:name="_gjdgxs" w:colFirst="0" w:colLast="0"/>
      <w:bookmarkEnd w:id="0"/>
      <w:r>
        <w:t xml:space="preserve"> </w:t>
      </w:r>
    </w:p>
    <w:p w14:paraId="00000010" w14:textId="77777777" w:rsidR="00C64232" w:rsidRDefault="003808C9">
      <w:pPr>
        <w:spacing w:after="19" w:line="259" w:lineRule="auto"/>
        <w:ind w:left="266"/>
      </w:pPr>
      <w:r>
        <w:t xml:space="preserve"> </w:t>
      </w:r>
    </w:p>
    <w:p w14:paraId="00000011" w14:textId="77777777" w:rsidR="00C64232" w:rsidRDefault="003808C9">
      <w:pPr>
        <w:spacing w:after="218" w:line="259" w:lineRule="auto"/>
        <w:ind w:left="266"/>
      </w:pPr>
      <w:r>
        <w:t xml:space="preserve"> </w:t>
      </w:r>
    </w:p>
    <w:p w14:paraId="00000012" w14:textId="44E73AA5" w:rsidR="00C64232" w:rsidRDefault="003808C9">
      <w:pPr>
        <w:spacing w:after="0" w:line="480" w:lineRule="auto"/>
        <w:ind w:left="0"/>
        <w:jc w:val="center"/>
      </w:pPr>
      <w:r>
        <w:t xml:space="preserve">Trends in </w:t>
      </w:r>
      <w:r w:rsidR="00345C51" w:rsidRPr="00345C51">
        <w:t>Technological Developments</w:t>
      </w:r>
    </w:p>
    <w:p w14:paraId="00000013" w14:textId="0E5A12DA" w:rsidR="00C64232" w:rsidRDefault="00345C51">
      <w:pPr>
        <w:spacing w:after="0" w:line="480" w:lineRule="auto"/>
        <w:ind w:left="0"/>
        <w:jc w:val="center"/>
      </w:pPr>
      <w:r>
        <w:t>Debashis Jena</w:t>
      </w:r>
    </w:p>
    <w:p w14:paraId="5BC21755" w14:textId="4D265DAD" w:rsidR="00C37F06" w:rsidRDefault="00C235E5" w:rsidP="00C37F06">
      <w:pPr>
        <w:spacing w:after="0" w:line="480" w:lineRule="auto"/>
        <w:ind w:left="0"/>
        <w:jc w:val="center"/>
      </w:pPr>
      <w:r>
        <w:t>University of Maryland University College</w:t>
      </w:r>
    </w:p>
    <w:p w14:paraId="27EA1558" w14:textId="77777777" w:rsidR="00C37F06" w:rsidRDefault="00C37F06" w:rsidP="00027F12">
      <w:pPr>
        <w:spacing w:after="382"/>
        <w:ind w:left="0"/>
        <w:rPr>
          <w:b/>
        </w:rPr>
        <w:sectPr w:rsidR="00C37F06">
          <w:headerReference w:type="even" r:id="rId7"/>
          <w:headerReference w:type="default" r:id="rId8"/>
          <w:headerReference w:type="first" r:id="rId9"/>
          <w:pgSz w:w="12240" w:h="15840"/>
          <w:pgMar w:top="1440" w:right="1440" w:bottom="1440" w:left="1440" w:header="725" w:footer="720" w:gutter="0"/>
          <w:pgNumType w:start="1"/>
          <w:cols w:space="720"/>
        </w:sectPr>
      </w:pPr>
    </w:p>
    <w:p w14:paraId="00000021" w14:textId="57F332A0" w:rsidR="00C64232" w:rsidRDefault="003808C9" w:rsidP="00027F12">
      <w:pPr>
        <w:spacing w:after="382"/>
        <w:ind w:left="0"/>
        <w:rPr>
          <w:b/>
        </w:rPr>
      </w:pPr>
      <w:r>
        <w:rPr>
          <w:b/>
        </w:rPr>
        <w:lastRenderedPageBreak/>
        <w:t>MEMORANDUM</w:t>
      </w:r>
    </w:p>
    <w:p w14:paraId="00000022" w14:textId="77777777" w:rsidR="00C64232" w:rsidRDefault="003808C9">
      <w:pPr>
        <w:spacing w:after="0" w:line="480" w:lineRule="auto"/>
        <w:ind w:left="0"/>
      </w:pPr>
      <w:r>
        <w:t>TO: [First Name and Last Name]</w:t>
      </w:r>
    </w:p>
    <w:p w14:paraId="00000023" w14:textId="338B86D6" w:rsidR="00C64232" w:rsidRDefault="003808C9">
      <w:pPr>
        <w:spacing w:after="0" w:line="480" w:lineRule="auto"/>
        <w:ind w:left="0"/>
      </w:pPr>
      <w:r>
        <w:t xml:space="preserve">FROM: </w:t>
      </w:r>
      <w:r w:rsidR="00B10E0A">
        <w:t>Debashis Jena</w:t>
      </w:r>
    </w:p>
    <w:p w14:paraId="00000024" w14:textId="392A276E" w:rsidR="00C64232" w:rsidRDefault="003808C9">
      <w:pPr>
        <w:spacing w:after="0" w:line="480" w:lineRule="auto"/>
        <w:ind w:left="0"/>
      </w:pPr>
      <w:r>
        <w:t xml:space="preserve">DATE: </w:t>
      </w:r>
      <w:r w:rsidR="00B10E0A">
        <w:t>September 25</w:t>
      </w:r>
      <w:r>
        <w:t>,</w:t>
      </w:r>
      <w:r w:rsidR="00B10E0A">
        <w:t xml:space="preserve"> 2019</w:t>
      </w:r>
    </w:p>
    <w:p w14:paraId="00000025" w14:textId="479007C2" w:rsidR="00C64232" w:rsidRDefault="003808C9">
      <w:pPr>
        <w:spacing w:after="0" w:line="480" w:lineRule="auto"/>
        <w:ind w:left="0"/>
        <w:rPr>
          <w:b/>
        </w:rPr>
      </w:pPr>
      <w:r>
        <w:t xml:space="preserve">SUBJECT: Trends in </w:t>
      </w:r>
      <w:r w:rsidR="007E71A7">
        <w:t>Technological Developments</w:t>
      </w:r>
    </w:p>
    <w:p w14:paraId="223D3F90" w14:textId="1637F22C" w:rsidR="00345C51" w:rsidRDefault="003808C9" w:rsidP="00345C51">
      <w:pPr>
        <w:spacing w:before="280" w:after="280" w:line="240" w:lineRule="auto"/>
        <w:ind w:left="0"/>
        <w:jc w:val="center"/>
      </w:pPr>
      <w:r>
        <w:rPr>
          <w:b/>
        </w:rPr>
        <w:t>Introduction</w:t>
      </w:r>
    </w:p>
    <w:p w14:paraId="06A9C685" w14:textId="5822B13B" w:rsidR="00027F12" w:rsidRDefault="00345C51" w:rsidP="00771054">
      <w:pPr>
        <w:spacing w:before="280" w:after="280" w:line="480" w:lineRule="auto"/>
        <w:ind w:left="0" w:firstLine="720"/>
      </w:pPr>
      <w:r w:rsidRPr="009B7FCD">
        <w:t xml:space="preserve"> </w:t>
      </w:r>
      <w:r w:rsidR="00EB7EF1">
        <w:t>M</w:t>
      </w:r>
      <w:r w:rsidRPr="009B7FCD">
        <w:t xml:space="preserve">arket analysts use the word “FAANG” </w:t>
      </w:r>
      <w:r w:rsidR="00771054">
        <w:t>frequently today</w:t>
      </w:r>
      <w:r w:rsidRPr="009B7FCD">
        <w:t>. FAANG is the acronym for Facebook-Amazon-Apple-Netflix-Google. Undoubtedly, they are the leading companies in the market; not only in the field of technology, but also in the entire stock exchange</w:t>
      </w:r>
      <w:r w:rsidR="00330DC8">
        <w:t xml:space="preserve">. </w:t>
      </w:r>
      <w:r w:rsidRPr="009B7FCD">
        <w:t>Watching the market’s demand closely, adapting to the current trend</w:t>
      </w:r>
      <w:r w:rsidR="00EB7EF1">
        <w:t>s,</w:t>
      </w:r>
      <w:r w:rsidRPr="009B7FCD">
        <w:t xml:space="preserve"> and innovating on top of their existing stack of products, have been the recipe to their enormous success.</w:t>
      </w:r>
      <w:r>
        <w:t xml:space="preserve"> </w:t>
      </w:r>
      <w:r w:rsidR="00771054">
        <w:t>E</w:t>
      </w:r>
      <w:r w:rsidRPr="009B7FCD">
        <w:t xml:space="preserve">ach of these tech tycoons started with a business which they either expanded or changed to cater </w:t>
      </w:r>
      <w:r w:rsidR="00771054">
        <w:t xml:space="preserve">to </w:t>
      </w:r>
      <w:r w:rsidR="00330DC8" w:rsidRPr="009B7FCD">
        <w:t>customers’</w:t>
      </w:r>
      <w:r w:rsidRPr="009B7FCD">
        <w:t xml:space="preserve"> demand</w:t>
      </w:r>
      <w:r w:rsidR="00EB7EF1">
        <w:t>s</w:t>
      </w:r>
      <w:r w:rsidRPr="009B7FCD">
        <w:t xml:space="preserve"> and adhere to the current trend</w:t>
      </w:r>
      <w:r w:rsidR="00EB7EF1">
        <w:t>s</w:t>
      </w:r>
      <w:r w:rsidRPr="009B7FCD">
        <w:t xml:space="preserve">. </w:t>
      </w:r>
      <w:r w:rsidR="003C6FB1">
        <w:t xml:space="preserve">Although, </w:t>
      </w:r>
      <w:r w:rsidRPr="009B7FCD">
        <w:t xml:space="preserve">Facebook </w:t>
      </w:r>
      <w:r w:rsidR="003C6FB1">
        <w:t>is well known as a</w:t>
      </w:r>
      <w:r w:rsidRPr="009B7FCD">
        <w:t xml:space="preserve"> social networking website</w:t>
      </w:r>
      <w:r w:rsidR="003C6FB1">
        <w:t>, but medium to large business have started using</w:t>
      </w:r>
      <w:r w:rsidRPr="009B7FCD">
        <w:t xml:space="preserve"> </w:t>
      </w:r>
      <w:r w:rsidR="003C6FB1">
        <w:t xml:space="preserve">the </w:t>
      </w:r>
      <w:r w:rsidRPr="009B7FCD">
        <w:t xml:space="preserve">messenger bots for their customer service automation. Similarly, even though Amazon and Google are frontrunners in their </w:t>
      </w:r>
      <w:r w:rsidR="003C6FB1">
        <w:t xml:space="preserve">own </w:t>
      </w:r>
      <w:r w:rsidRPr="009B7FCD">
        <w:t xml:space="preserve">respective fields, their IoT (Internet of Things) products have been very popular among users from all age groups. Apple caught up with </w:t>
      </w:r>
      <w:r w:rsidR="003C6FB1">
        <w:t xml:space="preserve">the </w:t>
      </w:r>
      <w:r w:rsidRPr="009B7FCD">
        <w:t>race by recognizing the value of health analytics, which made them innovate their smart watch and integrat</w:t>
      </w:r>
      <w:r w:rsidR="00EC61C6">
        <w:t>e</w:t>
      </w:r>
      <w:r w:rsidRPr="009B7FCD">
        <w:t xml:space="preserve"> it with the phone.</w:t>
      </w:r>
    </w:p>
    <w:p w14:paraId="71D70294" w14:textId="77777777" w:rsidR="001449E0" w:rsidRDefault="0056442A" w:rsidP="001449E0">
      <w:pPr>
        <w:spacing w:before="280" w:after="280" w:line="480" w:lineRule="auto"/>
        <w:ind w:left="0" w:firstLine="720"/>
        <w:sectPr w:rsidR="001449E0">
          <w:headerReference w:type="default" r:id="rId10"/>
          <w:pgSz w:w="12240" w:h="15840"/>
          <w:pgMar w:top="1440" w:right="1440" w:bottom="1440" w:left="1440" w:header="725" w:footer="720" w:gutter="0"/>
          <w:pgNumType w:start="1"/>
          <w:cols w:space="720"/>
        </w:sectPr>
      </w:pPr>
      <w:r>
        <w:t>So,</w:t>
      </w:r>
      <w:r w:rsidR="003C6FB1">
        <w:t xml:space="preserve"> three trends out of many in </w:t>
      </w:r>
      <w:r>
        <w:t xml:space="preserve">current </w:t>
      </w:r>
      <w:r w:rsidR="003C6FB1">
        <w:t>technological development</w:t>
      </w:r>
      <w:r>
        <w:t>s</w:t>
      </w:r>
      <w:r w:rsidR="003C6FB1">
        <w:t xml:space="preserve"> are; use of chatbots, </w:t>
      </w:r>
      <w:r>
        <w:t>IoTs and wearable smart devices.</w:t>
      </w:r>
    </w:p>
    <w:p w14:paraId="00000028" w14:textId="6CD2E639" w:rsidR="00C64232" w:rsidRDefault="003808C9" w:rsidP="001449E0">
      <w:pPr>
        <w:spacing w:before="280" w:after="280" w:line="480" w:lineRule="auto"/>
        <w:ind w:left="0" w:firstLine="720"/>
        <w:jc w:val="center"/>
      </w:pPr>
      <w:bookmarkStart w:id="1" w:name="_GoBack"/>
      <w:bookmarkEnd w:id="1"/>
      <w:r>
        <w:rPr>
          <w:b/>
        </w:rPr>
        <w:lastRenderedPageBreak/>
        <w:t>Discussion of three trends</w:t>
      </w:r>
    </w:p>
    <w:p w14:paraId="0007BD23" w14:textId="2972590A" w:rsidR="00345C51" w:rsidRDefault="0056442A" w:rsidP="00771054">
      <w:pPr>
        <w:spacing w:before="280" w:after="280" w:line="480" w:lineRule="auto"/>
        <w:ind w:left="0" w:firstLine="720"/>
      </w:pPr>
      <w:r>
        <w:t>C</w:t>
      </w:r>
      <w:r w:rsidR="00345C51">
        <w:t xml:space="preserve">hatbots are powered by </w:t>
      </w:r>
      <w:r w:rsidR="00E900C6">
        <w:t>A</w:t>
      </w:r>
      <w:r w:rsidR="00345C51">
        <w:t xml:space="preserve">rtificial </w:t>
      </w:r>
      <w:r w:rsidR="00E900C6">
        <w:t>I</w:t>
      </w:r>
      <w:r w:rsidR="00345C51">
        <w:t xml:space="preserve">ntelligence </w:t>
      </w:r>
      <w:r w:rsidR="00E900C6">
        <w:t xml:space="preserve">(AI) </w:t>
      </w:r>
      <w:r w:rsidR="00345C51">
        <w:t xml:space="preserve">and machine learning. When smart phone apps emerged into the market, the use of an internet browser started to decline. </w:t>
      </w:r>
      <w:r>
        <w:t>“</w:t>
      </w:r>
      <w:r w:rsidRPr="0056442A">
        <w:t>On phones, 86% of our time is spent in apps, and just 14% is spent on the Web</w:t>
      </w:r>
      <w:r>
        <w:t>” (</w:t>
      </w:r>
      <w:r w:rsidRPr="0056442A">
        <w:t>Christopher Mims</w:t>
      </w:r>
      <w:r>
        <w:t xml:space="preserve">, Nov 17, 2014) </w:t>
      </w:r>
      <w:r w:rsidR="00345C51">
        <w:t xml:space="preserve">The apps were right at your fingertip, and you </w:t>
      </w:r>
      <w:r w:rsidR="002C3C6D">
        <w:t>didn’t</w:t>
      </w:r>
      <w:r w:rsidR="008F0B49">
        <w:t xml:space="preserve"> </w:t>
      </w:r>
      <w:r w:rsidR="00345C51">
        <w:t>have to type a web address and browse through. Now there is another shift happening, which is chatbots</w:t>
      </w:r>
      <w:r w:rsidR="00330DC8">
        <w:t>.</w:t>
      </w:r>
      <w:r w:rsidR="00B33EAC">
        <w:t xml:space="preserve"> </w:t>
      </w:r>
      <w:r w:rsidR="00345C51">
        <w:t xml:space="preserve">“Just as websites replaced client applications then, messaging bots will replace mobile apps now.” </w:t>
      </w:r>
      <w:r w:rsidR="00330DC8">
        <w:t>(</w:t>
      </w:r>
      <w:proofErr w:type="spellStart"/>
      <w:r w:rsidR="00330DC8">
        <w:t>Beerud</w:t>
      </w:r>
      <w:proofErr w:type="spellEnd"/>
      <w:r w:rsidR="00330DC8">
        <w:t xml:space="preserve"> </w:t>
      </w:r>
      <w:proofErr w:type="spellStart"/>
      <w:r w:rsidR="00330DC8">
        <w:t>Sheth</w:t>
      </w:r>
      <w:proofErr w:type="spellEnd"/>
      <w:r w:rsidR="00296059">
        <w:t>, 2015)</w:t>
      </w:r>
      <w:r w:rsidR="00330DC8">
        <w:t xml:space="preserve">. </w:t>
      </w:r>
      <w:r w:rsidR="00345C51">
        <w:t xml:space="preserve">Facebook messenger has integration with bots from </w:t>
      </w:r>
      <w:r w:rsidR="003D5E81">
        <w:t xml:space="preserve">a </w:t>
      </w:r>
      <w:r w:rsidR="00345C51">
        <w:t xml:space="preserve">wide range of small and big companies. </w:t>
      </w:r>
      <w:r w:rsidRPr="00C46A4B">
        <w:t>For an example,</w:t>
      </w:r>
      <w:r w:rsidR="00C46A4B">
        <w:t xml:space="preserve"> Marriott has its booking bot within Facebook messenger where guests can enter the city name and date to get hotel suggestions</w:t>
      </w:r>
      <w:r w:rsidR="00345C51">
        <w:t>. Also, financial organizations have started using these chatbots extensively to automate the</w:t>
      </w:r>
      <w:r w:rsidR="003D5E81">
        <w:t>ir</w:t>
      </w:r>
      <w:r w:rsidR="00345C51">
        <w:t xml:space="preserve"> customer support. Now</w:t>
      </w:r>
      <w:r w:rsidR="003D5E81">
        <w:t>,</w:t>
      </w:r>
      <w:r w:rsidR="00345C51">
        <w:t xml:space="preserve"> for a simple transaction, customers do not have to make a phone call to the bank. The chatbots </w:t>
      </w:r>
      <w:r w:rsidR="003D5E81">
        <w:t>are</w:t>
      </w:r>
      <w:r w:rsidR="00345C51">
        <w:t xml:space="preserve"> intelligent and secure enough to do the financial transactions. Usage of chatbots have become a win-win situation for both the users and the business owners. From </w:t>
      </w:r>
      <w:r w:rsidR="003D5E81">
        <w:t xml:space="preserve">a </w:t>
      </w:r>
      <w:r w:rsidR="00345C51">
        <w:t>customers’ perspective, it is readily available to them 24/7; no hassle of making a phone call</w:t>
      </w:r>
      <w:r w:rsidR="00753C9B">
        <w:t>s</w:t>
      </w:r>
      <w:r w:rsidR="00345C51">
        <w:t xml:space="preserve"> </w:t>
      </w:r>
      <w:r w:rsidR="00753C9B">
        <w:t>or</w:t>
      </w:r>
      <w:r w:rsidR="00345C51">
        <w:t xml:space="preserve"> waiting for the next available representative. Similarly, for business owners, the usage of bots has increased the efficiency of service; more accuracy in serving the customer; helping them in gathering more data about the customer, which eventually helps them target the right customer. Chatbots are </w:t>
      </w:r>
      <w:r w:rsidR="00C46A4B">
        <w:t>certainly</w:t>
      </w:r>
      <w:r w:rsidR="00345C51">
        <w:t xml:space="preserve"> going to </w:t>
      </w:r>
      <w:r w:rsidR="00330DC8">
        <w:t>be game</w:t>
      </w:r>
      <w:r w:rsidR="00345C51">
        <w:t xml:space="preserve"> changers.</w:t>
      </w:r>
      <w:r w:rsidR="00753C9B">
        <w:t xml:space="preserve"> Based on a survey 80% of businesses want chatbots by 2020 (Business Insider Intelligence, December 14, 2016).</w:t>
      </w:r>
    </w:p>
    <w:p w14:paraId="43EF986B" w14:textId="03239C58" w:rsidR="00345C51" w:rsidRDefault="00345C51" w:rsidP="00771054">
      <w:pPr>
        <w:spacing w:before="280" w:after="280" w:line="480" w:lineRule="auto"/>
        <w:ind w:left="0" w:firstLine="720"/>
      </w:pPr>
      <w:r>
        <w:t>The next big innovation is the Internet of Things (IoT). An I</w:t>
      </w:r>
      <w:r w:rsidR="00125C50">
        <w:t>o</w:t>
      </w:r>
      <w:r>
        <w:t xml:space="preserve">T can be any device that is connected with a simple sensor or </w:t>
      </w:r>
      <w:r w:rsidR="006909AA">
        <w:t xml:space="preserve">a </w:t>
      </w:r>
      <w:r>
        <w:t xml:space="preserve">smart phone or a wearable smart watch via internet. </w:t>
      </w:r>
      <w:r>
        <w:lastRenderedPageBreak/>
        <w:t xml:space="preserve">Google’s Nest has been one of their highest sold household products. This intelligent device analyzes information about </w:t>
      </w:r>
      <w:r w:rsidR="003D5E81">
        <w:t xml:space="preserve">a </w:t>
      </w:r>
      <w:r>
        <w:t>user’s comfort level</w:t>
      </w:r>
      <w:r w:rsidR="003D5E81">
        <w:t xml:space="preserve"> and</w:t>
      </w:r>
      <w:r w:rsidR="006909AA">
        <w:t xml:space="preserve"> based on the data gathered</w:t>
      </w:r>
      <w:r w:rsidR="003D5E81">
        <w:t>,</w:t>
      </w:r>
      <w:r>
        <w:t xml:space="preserve"> </w:t>
      </w:r>
      <w:r w:rsidR="006909AA">
        <w:t xml:space="preserve">it </w:t>
      </w:r>
      <w:r>
        <w:t xml:space="preserve">automatically sets the temperature. </w:t>
      </w:r>
      <w:r w:rsidR="003D5E81">
        <w:t>The Nest n</w:t>
      </w:r>
      <w:r>
        <w:t xml:space="preserve">ot only </w:t>
      </w:r>
      <w:r w:rsidR="003D5E81">
        <w:t xml:space="preserve">controls </w:t>
      </w:r>
      <w:r>
        <w:t xml:space="preserve">thermostats, but also a lot of electrical appliances, light bulbs, </w:t>
      </w:r>
      <w:r w:rsidR="003D5E81">
        <w:t xml:space="preserve">and </w:t>
      </w:r>
      <w:r>
        <w:t xml:space="preserve">switches can be connected to the smart phones through IOTs. </w:t>
      </w:r>
      <w:r w:rsidR="006909AA">
        <w:t>It has made customers</w:t>
      </w:r>
      <w:r w:rsidR="003D5E81">
        <w:t>’</w:t>
      </w:r>
      <w:r w:rsidR="006909AA">
        <w:t xml:space="preserve"> li</w:t>
      </w:r>
      <w:r w:rsidR="003D5E81">
        <w:t>ves</w:t>
      </w:r>
      <w:r w:rsidR="006909AA">
        <w:t xml:space="preserve"> easier</w:t>
      </w:r>
      <w:r w:rsidR="003D5E81">
        <w:t>,</w:t>
      </w:r>
      <w:r w:rsidR="006909AA">
        <w:t xml:space="preserve"> and most importantly it has helped customers save energy significantly. </w:t>
      </w:r>
      <w:r w:rsidR="003D5E81">
        <w:t>E</w:t>
      </w:r>
      <w:r>
        <w:t xml:space="preserve">nergy companies encourage their customers to take advantage of these devices. Even though there were some security concerns initially, these leading companies have started taking major steps to address that issue. “We are looking at a future in which companies will indulge in digital Darwinism, using IoT, AI and machine learning to rapidly evolve in a way we’ve never seen before," </w:t>
      </w:r>
      <w:r w:rsidR="00296059">
        <w:t>(</w:t>
      </w:r>
      <w:r>
        <w:t>Brian Solis</w:t>
      </w:r>
      <w:r w:rsidR="00296059">
        <w:t>, 2018)</w:t>
      </w:r>
      <w:r>
        <w:t>.</w:t>
      </w:r>
    </w:p>
    <w:p w14:paraId="00000029" w14:textId="32E7F6DB" w:rsidR="00C64232" w:rsidRDefault="00345C51" w:rsidP="00771054">
      <w:pPr>
        <w:spacing w:before="280" w:after="280" w:line="480" w:lineRule="auto"/>
        <w:ind w:left="0" w:firstLine="720"/>
      </w:pPr>
      <w:r>
        <w:t xml:space="preserve">Wearable smart watches have been around for </w:t>
      </w:r>
      <w:r w:rsidR="003D5E81">
        <w:t xml:space="preserve">a </w:t>
      </w:r>
      <w:r>
        <w:t>few years now. However, the latest innovations by companies like Apple and Fitbit, have been revolutionary. “</w:t>
      </w:r>
      <w:r w:rsidR="00816397">
        <w:t xml:space="preserve">New </w:t>
      </w:r>
      <w:r>
        <w:t>smartwatches can detect if an elderly person has fallen and will call emergency services if they lie motionless for more than one minute, a feature that has been heralded as a "game changer" in the wearable market.”</w:t>
      </w:r>
      <w:r w:rsidR="00296059">
        <w:t xml:space="preserve"> (Margi Murphy, 2018)</w:t>
      </w:r>
      <w:r>
        <w:t>. The usage of these watches has</w:t>
      </w:r>
      <w:r w:rsidR="006909AA">
        <w:t xml:space="preserve"> not only</w:t>
      </w:r>
      <w:r>
        <w:t xml:space="preserve"> been observed </w:t>
      </w:r>
      <w:r w:rsidR="006909AA">
        <w:t xml:space="preserve">within senior citizens, but also </w:t>
      </w:r>
      <w:r>
        <w:t>in all age groups</w:t>
      </w:r>
      <w:r w:rsidR="006909AA">
        <w:t>.</w:t>
      </w:r>
      <w:r>
        <w:t xml:space="preserve"> “[</w:t>
      </w:r>
      <w:r w:rsidR="00296059">
        <w:t xml:space="preserve">The </w:t>
      </w:r>
      <w:r>
        <w:t>people] with the trackers managed 4.8 days activity a month on average - compared with 3.5 days among those without such devices</w:t>
      </w:r>
      <w:ins w:id="2" w:author="Debashis Jena" w:date="2019-09-26T18:54:00Z">
        <w:r w:rsidR="00296059">
          <w:t>.</w:t>
        </w:r>
      </w:ins>
      <w:r>
        <w:t>”</w:t>
      </w:r>
      <w:r w:rsidR="00296059">
        <w:t xml:space="preserve"> (Rand Europe, 2018)</w:t>
      </w:r>
      <w:r>
        <w:t>. Recently, Apple released the new version of their watches which can read heart</w:t>
      </w:r>
      <w:r w:rsidR="00546D57">
        <w:t>beats</w:t>
      </w:r>
      <w:r>
        <w:t xml:space="preserve"> and alert the user in case of any abnormalities. </w:t>
      </w:r>
      <w:r w:rsidR="00816397">
        <w:t xml:space="preserve">In future, </w:t>
      </w:r>
      <w:r w:rsidR="005E4412">
        <w:t xml:space="preserve">they are going to come up with even more improved versions of </w:t>
      </w:r>
      <w:r>
        <w:t>these wearable devices.</w:t>
      </w:r>
    </w:p>
    <w:p w14:paraId="1759BBE2" w14:textId="77777777" w:rsidR="00902F44" w:rsidRDefault="00902F44">
      <w:pPr>
        <w:rPr>
          <w:b/>
          <w:color w:val="000000"/>
        </w:rPr>
      </w:pPr>
      <w:r>
        <w:br w:type="page"/>
      </w:r>
    </w:p>
    <w:p w14:paraId="0000002A" w14:textId="0C258B32" w:rsidR="00C64232" w:rsidRDefault="003808C9" w:rsidP="00C235E5">
      <w:pPr>
        <w:pStyle w:val="Heading1"/>
        <w:spacing w:after="446" w:line="480" w:lineRule="auto"/>
        <w:ind w:left="50"/>
      </w:pPr>
      <w:r>
        <w:lastRenderedPageBreak/>
        <w:t>Conclusion</w:t>
      </w:r>
    </w:p>
    <w:p w14:paraId="0000002B" w14:textId="07F607FA" w:rsidR="00C64232" w:rsidRDefault="006909AA" w:rsidP="00771054">
      <w:pPr>
        <w:spacing w:before="280" w:after="280" w:line="480" w:lineRule="auto"/>
        <w:ind w:left="0" w:firstLine="720"/>
      </w:pPr>
      <w:r>
        <w:t>Technological development</w:t>
      </w:r>
      <w:r w:rsidR="00422537">
        <w:t>s</w:t>
      </w:r>
      <w:r>
        <w:t xml:space="preserve"> have been observed in many </w:t>
      </w:r>
      <w:r w:rsidR="00422537">
        <w:t xml:space="preserve">other fields as well. However, </w:t>
      </w:r>
      <w:r w:rsidR="00E900C6">
        <w:t>evolution of AI</w:t>
      </w:r>
      <w:r w:rsidR="00422537">
        <w:t xml:space="preserve"> has made software developers eager to build upon these three trends. </w:t>
      </w:r>
      <w:r w:rsidR="00546D57">
        <w:t>C</w:t>
      </w:r>
      <w:r w:rsidR="00E900C6">
        <w:t>hatbots, IoT devices</w:t>
      </w:r>
      <w:r w:rsidR="00546D57">
        <w:t>,</w:t>
      </w:r>
      <w:r w:rsidR="00E900C6">
        <w:t xml:space="preserve"> and wearable watches have made the li</w:t>
      </w:r>
      <w:r w:rsidR="00546D57">
        <w:t>ves</w:t>
      </w:r>
      <w:r w:rsidR="00E900C6">
        <w:t xml:space="preserve"> of customers easier. However, </w:t>
      </w:r>
      <w:r w:rsidR="00422537">
        <w:t xml:space="preserve">some </w:t>
      </w:r>
      <w:r w:rsidR="00E900C6">
        <w:t>users</w:t>
      </w:r>
      <w:r w:rsidR="00422537">
        <w:t xml:space="preserve"> have </w:t>
      </w:r>
      <w:r w:rsidR="00E900C6">
        <w:t xml:space="preserve">shown some </w:t>
      </w:r>
      <w:r w:rsidR="00422537">
        <w:t>reluctan</w:t>
      </w:r>
      <w:r w:rsidR="00E900C6">
        <w:t>cy</w:t>
      </w:r>
      <w:r w:rsidR="00422537">
        <w:t xml:space="preserve"> to use </w:t>
      </w:r>
      <w:r w:rsidR="00E900C6">
        <w:t>these products</w:t>
      </w:r>
      <w:r w:rsidR="00422537">
        <w:t xml:space="preserve"> and questioned the security of such devices</w:t>
      </w:r>
      <w:r w:rsidR="00E900C6">
        <w:t xml:space="preserve"> and data privacy</w:t>
      </w:r>
      <w:r w:rsidR="00422537">
        <w:t>.</w:t>
      </w:r>
      <w:r w:rsidR="00E900C6">
        <w:t xml:space="preserve"> The producing companies have been working hard to address this concern, and they have come a long way.</w:t>
      </w:r>
    </w:p>
    <w:p w14:paraId="0000002C" w14:textId="77777777" w:rsidR="00C64232" w:rsidRDefault="003808C9">
      <w:pPr>
        <w:spacing w:after="297" w:line="480" w:lineRule="auto"/>
        <w:ind w:left="266"/>
      </w:pPr>
      <w:r>
        <w:rPr>
          <w:rFonts w:ascii="Calibri" w:eastAsia="Calibri" w:hAnsi="Calibri" w:cs="Calibri"/>
          <w:sz w:val="2"/>
          <w:szCs w:val="2"/>
        </w:rPr>
        <w:t xml:space="preserve"> </w:t>
      </w:r>
    </w:p>
    <w:p w14:paraId="662F5393" w14:textId="77777777" w:rsidR="006909AA" w:rsidRDefault="006909AA">
      <w:pPr>
        <w:rPr>
          <w:color w:val="FF0000"/>
        </w:rPr>
      </w:pPr>
      <w:r>
        <w:rPr>
          <w:color w:val="FF0000"/>
        </w:rPr>
        <w:br w:type="page"/>
      </w:r>
    </w:p>
    <w:p w14:paraId="0000002E" w14:textId="77777777" w:rsidR="00C64232" w:rsidRPr="002C4BA7" w:rsidRDefault="003808C9">
      <w:pPr>
        <w:spacing w:after="207" w:line="265" w:lineRule="auto"/>
        <w:ind w:left="207"/>
        <w:jc w:val="center"/>
        <w:rPr>
          <w:b/>
        </w:rPr>
      </w:pPr>
      <w:r w:rsidRPr="002C4BA7">
        <w:rPr>
          <w:b/>
        </w:rPr>
        <w:lastRenderedPageBreak/>
        <w:t xml:space="preserve">References </w:t>
      </w:r>
    </w:p>
    <w:p w14:paraId="411571DE" w14:textId="3B612926" w:rsidR="00A849DF" w:rsidRDefault="00596709" w:rsidP="003E3123">
      <w:pPr>
        <w:ind w:left="705" w:hanging="720"/>
      </w:pPr>
      <w:r w:rsidRPr="00A849DF">
        <w:t>Mims</w:t>
      </w:r>
      <w:r>
        <w:t xml:space="preserve">, </w:t>
      </w:r>
      <w:r w:rsidR="00A849DF" w:rsidRPr="00A849DF">
        <w:t>Christopher</w:t>
      </w:r>
      <w:r>
        <w:t xml:space="preserve"> </w:t>
      </w:r>
      <w:r w:rsidR="00A849DF">
        <w:t xml:space="preserve">(2014, November). </w:t>
      </w:r>
      <w:r w:rsidR="00A849DF" w:rsidRPr="00A849DF">
        <w:t xml:space="preserve">The </w:t>
      </w:r>
      <w:r w:rsidR="000A7FF7">
        <w:t>W</w:t>
      </w:r>
      <w:r w:rsidR="00A849DF" w:rsidRPr="00A849DF">
        <w:t xml:space="preserve">eb </w:t>
      </w:r>
      <w:r w:rsidR="00A849DF">
        <w:t>i</w:t>
      </w:r>
      <w:r w:rsidR="00A849DF" w:rsidRPr="00A849DF">
        <w:t xml:space="preserve">s </w:t>
      </w:r>
      <w:r w:rsidR="00A849DF">
        <w:t>d</w:t>
      </w:r>
      <w:r w:rsidR="00A849DF" w:rsidRPr="00A849DF">
        <w:t xml:space="preserve">ying; </w:t>
      </w:r>
      <w:r w:rsidR="000A7FF7">
        <w:t>A</w:t>
      </w:r>
      <w:r w:rsidR="00A849DF" w:rsidRPr="00A849DF">
        <w:t xml:space="preserve">pps </w:t>
      </w:r>
      <w:r w:rsidR="00A849DF">
        <w:t>a</w:t>
      </w:r>
      <w:r w:rsidR="00A849DF" w:rsidRPr="00A849DF">
        <w:t xml:space="preserve">re </w:t>
      </w:r>
      <w:r w:rsidR="00A849DF">
        <w:t>k</w:t>
      </w:r>
      <w:r w:rsidR="00A849DF" w:rsidRPr="00A849DF">
        <w:t xml:space="preserve">illing </w:t>
      </w:r>
      <w:r w:rsidR="00A849DF">
        <w:t>i</w:t>
      </w:r>
      <w:r w:rsidR="00A849DF" w:rsidRPr="00A849DF">
        <w:t>t</w:t>
      </w:r>
      <w:r w:rsidR="00A849DF">
        <w:t xml:space="preserve">. Retrieved from </w:t>
      </w:r>
    </w:p>
    <w:p w14:paraId="1A40DD5B" w14:textId="030CFBDE" w:rsidR="00A849DF" w:rsidRDefault="00A849DF" w:rsidP="00A849DF">
      <w:pPr>
        <w:ind w:left="705"/>
      </w:pPr>
      <w:r w:rsidRPr="00A849DF">
        <w:t>https://www.wsj.com/articles/the-web-is-dying-apps-are-killing-it-1416169934</w:t>
      </w:r>
    </w:p>
    <w:p w14:paraId="0000002F" w14:textId="18199B90" w:rsidR="00C64232" w:rsidRDefault="00596709" w:rsidP="003E3123">
      <w:pPr>
        <w:ind w:left="705" w:hanging="720"/>
      </w:pPr>
      <w:proofErr w:type="spellStart"/>
      <w:r w:rsidRPr="003E3123">
        <w:t>Sheth</w:t>
      </w:r>
      <w:proofErr w:type="spellEnd"/>
      <w:r>
        <w:t xml:space="preserve">, </w:t>
      </w:r>
      <w:proofErr w:type="spellStart"/>
      <w:r w:rsidR="003E3123" w:rsidRPr="003E3123">
        <w:t>Beerud</w:t>
      </w:r>
      <w:proofErr w:type="spellEnd"/>
      <w:r w:rsidR="003808C9">
        <w:t xml:space="preserve"> (</w:t>
      </w:r>
      <w:r w:rsidR="003E3123">
        <w:t>2015</w:t>
      </w:r>
      <w:r w:rsidR="003808C9">
        <w:t xml:space="preserve">, </w:t>
      </w:r>
      <w:r w:rsidR="003E3123">
        <w:t>September</w:t>
      </w:r>
      <w:r w:rsidR="003808C9">
        <w:t xml:space="preserve">). </w:t>
      </w:r>
      <w:r w:rsidR="003E3123" w:rsidRPr="00A849DF">
        <w:t xml:space="preserve">Forget Apps, </w:t>
      </w:r>
      <w:r w:rsidR="000A7FF7">
        <w:t>n</w:t>
      </w:r>
      <w:r w:rsidR="003E3123" w:rsidRPr="00A849DF">
        <w:t xml:space="preserve">ow The Bots </w:t>
      </w:r>
      <w:r w:rsidR="000A7FF7">
        <w:t>t</w:t>
      </w:r>
      <w:r w:rsidR="003E3123" w:rsidRPr="00A849DF">
        <w:t xml:space="preserve">ake </w:t>
      </w:r>
      <w:r w:rsidR="000A7FF7">
        <w:t>o</w:t>
      </w:r>
      <w:r w:rsidR="003E3123" w:rsidRPr="00A849DF">
        <w:t>ver</w:t>
      </w:r>
      <w:r w:rsidR="003E3123">
        <w:rPr>
          <w:i/>
        </w:rPr>
        <w:t>.</w:t>
      </w:r>
      <w:r w:rsidR="003808C9">
        <w:t xml:space="preserve"> Retrieved from </w:t>
      </w:r>
      <w:r w:rsidR="003E3123" w:rsidRPr="003E3123">
        <w:t>https://techcrunch.com/2015/09/29/forget-apps-now-the-bots-take-over/</w:t>
      </w:r>
    </w:p>
    <w:p w14:paraId="4D23FFC8" w14:textId="2B2EDD33" w:rsidR="00DD4BA6" w:rsidRDefault="00596709" w:rsidP="00DD4BA6">
      <w:pPr>
        <w:ind w:left="705" w:hanging="720"/>
      </w:pPr>
      <w:proofErr w:type="gramStart"/>
      <w:r>
        <w:t>Staff,</w:t>
      </w:r>
      <w:proofErr w:type="gramEnd"/>
      <w:r>
        <w:t xml:space="preserve"> </w:t>
      </w:r>
      <w:proofErr w:type="spellStart"/>
      <w:r w:rsidR="00EA1E06">
        <w:t>DeCode</w:t>
      </w:r>
      <w:proofErr w:type="spellEnd"/>
      <w:r w:rsidR="003808C9">
        <w:t xml:space="preserve"> (</w:t>
      </w:r>
      <w:r w:rsidR="00B33EAC">
        <w:t>2018, November</w:t>
      </w:r>
      <w:r w:rsidR="003808C9">
        <w:t xml:space="preserve">). </w:t>
      </w:r>
      <w:r w:rsidR="00B33EAC" w:rsidRPr="00A849DF">
        <w:rPr>
          <w:iCs/>
        </w:rPr>
        <w:t xml:space="preserve">The Internet </w:t>
      </w:r>
      <w:r w:rsidR="000A7FF7">
        <w:rPr>
          <w:iCs/>
        </w:rPr>
        <w:t>o</w:t>
      </w:r>
      <w:r w:rsidR="00B33EAC" w:rsidRPr="00A849DF">
        <w:rPr>
          <w:iCs/>
        </w:rPr>
        <w:t xml:space="preserve">f Things </w:t>
      </w:r>
      <w:r w:rsidR="000A7FF7">
        <w:rPr>
          <w:iCs/>
        </w:rPr>
        <w:t>is</w:t>
      </w:r>
      <w:r w:rsidR="00B33EAC" w:rsidRPr="00A849DF">
        <w:rPr>
          <w:iCs/>
        </w:rPr>
        <w:t xml:space="preserve"> </w:t>
      </w:r>
      <w:r w:rsidR="000A7FF7">
        <w:rPr>
          <w:iCs/>
        </w:rPr>
        <w:t>u</w:t>
      </w:r>
      <w:r w:rsidR="00B33EAC" w:rsidRPr="00A849DF">
        <w:rPr>
          <w:iCs/>
        </w:rPr>
        <w:t xml:space="preserve">shering </w:t>
      </w:r>
      <w:r w:rsidR="000A7FF7">
        <w:rPr>
          <w:iCs/>
        </w:rPr>
        <w:t>i</w:t>
      </w:r>
      <w:r w:rsidR="00B33EAC" w:rsidRPr="00A849DF">
        <w:rPr>
          <w:iCs/>
        </w:rPr>
        <w:t xml:space="preserve">n </w:t>
      </w:r>
      <w:r w:rsidR="000A7FF7">
        <w:rPr>
          <w:iCs/>
        </w:rPr>
        <w:t>a</w:t>
      </w:r>
      <w:r w:rsidR="00B33EAC" w:rsidRPr="00A849DF">
        <w:rPr>
          <w:iCs/>
        </w:rPr>
        <w:t xml:space="preserve"> </w:t>
      </w:r>
      <w:r w:rsidR="000A7FF7">
        <w:rPr>
          <w:iCs/>
        </w:rPr>
        <w:t>n</w:t>
      </w:r>
      <w:r w:rsidR="00B33EAC" w:rsidRPr="00A849DF">
        <w:rPr>
          <w:iCs/>
        </w:rPr>
        <w:t xml:space="preserve">ew </w:t>
      </w:r>
      <w:r w:rsidR="000A7FF7">
        <w:rPr>
          <w:iCs/>
        </w:rPr>
        <w:t>e</w:t>
      </w:r>
      <w:r w:rsidR="00B33EAC" w:rsidRPr="00A849DF">
        <w:rPr>
          <w:iCs/>
        </w:rPr>
        <w:t>ra</w:t>
      </w:r>
      <w:r w:rsidR="003808C9">
        <w:t xml:space="preserve">. Retrieved from </w:t>
      </w:r>
      <w:r w:rsidR="00B33EAC" w:rsidRPr="00B33EAC">
        <w:t>https://medium.com/decodein/the-internet-of-things-is-ushering-in-a-new-era-ebf74c80c472</w:t>
      </w:r>
      <w:r w:rsidR="003808C9">
        <w:t xml:space="preserve"> </w:t>
      </w:r>
    </w:p>
    <w:p w14:paraId="7C780879" w14:textId="0F7F1FDE" w:rsidR="00DD4BA6" w:rsidRDefault="00596709" w:rsidP="007C5023">
      <w:pPr>
        <w:ind w:left="705" w:hanging="720"/>
      </w:pPr>
      <w:r>
        <w:t xml:space="preserve">Murphy, </w:t>
      </w:r>
      <w:r w:rsidR="00DD4BA6">
        <w:t xml:space="preserve">Margi (2018, September). </w:t>
      </w:r>
      <w:r w:rsidR="00DD4BA6" w:rsidRPr="00A849DF">
        <w:t>'Game changing' Apple Watch Series 4 can detect potentially deadly falls.</w:t>
      </w:r>
      <w:r w:rsidR="00DD4BA6">
        <w:t xml:space="preserve"> </w:t>
      </w:r>
      <w:r w:rsidR="00DD4BA6" w:rsidRPr="00A849DF">
        <w:rPr>
          <w:i/>
          <w:iCs/>
        </w:rPr>
        <w:t>The Telegraph</w:t>
      </w:r>
      <w:r w:rsidR="007C5023">
        <w:t>, San Fran</w:t>
      </w:r>
      <w:r w:rsidR="00A849DF">
        <w:t>c</w:t>
      </w:r>
      <w:r w:rsidR="007C5023">
        <w:t xml:space="preserve">isco. Retrieved from </w:t>
      </w:r>
      <w:hyperlink r:id="rId11" w:history="1">
        <w:r w:rsidR="0073536F" w:rsidRPr="0051305D">
          <w:rPr>
            <w:rStyle w:val="Hyperlink"/>
          </w:rPr>
          <w:t>https://www.telegraph.co.uk/technology/2018/09/12/game-changing-apple-watch-series-4-can-detect-potentially-deadly</w:t>
        </w:r>
      </w:hyperlink>
    </w:p>
    <w:p w14:paraId="3371A19A" w14:textId="1B045C67" w:rsidR="0073536F" w:rsidRDefault="00596709" w:rsidP="007C5023">
      <w:pPr>
        <w:ind w:left="705" w:hanging="720"/>
      </w:pPr>
      <w:r>
        <w:t xml:space="preserve">Europe, </w:t>
      </w:r>
      <w:r w:rsidR="0073536F">
        <w:t>Rand</w:t>
      </w:r>
      <w:r>
        <w:t xml:space="preserve"> </w:t>
      </w:r>
      <w:r w:rsidR="0073536F">
        <w:t xml:space="preserve">(2018, November). </w:t>
      </w:r>
      <w:r w:rsidR="0073536F" w:rsidRPr="00A849DF">
        <w:t>Apple Watch could add two years to your life, research suggests</w:t>
      </w:r>
      <w:r w:rsidR="0073536F" w:rsidRPr="0073536F">
        <w:t>.</w:t>
      </w:r>
      <w:r w:rsidR="0073536F">
        <w:t xml:space="preserve"> </w:t>
      </w:r>
      <w:r w:rsidR="0073536F" w:rsidRPr="00A849DF">
        <w:rPr>
          <w:i/>
          <w:iCs/>
        </w:rPr>
        <w:t>The Telegraph</w:t>
      </w:r>
      <w:r w:rsidR="0073536F">
        <w:t>.</w:t>
      </w:r>
      <w:r w:rsidR="0073536F" w:rsidRPr="0073536F">
        <w:t xml:space="preserve"> Retrieved from </w:t>
      </w:r>
      <w:hyperlink r:id="rId12" w:history="1">
        <w:r w:rsidR="0014097C" w:rsidRPr="005320E5">
          <w:rPr>
            <w:rStyle w:val="Hyperlink"/>
          </w:rPr>
          <w:t>https://www.telegraph.co.uk/news/2018/11/28/apple-watch-could-add-two-years-life-research-suggests/</w:t>
        </w:r>
      </w:hyperlink>
      <w:r w:rsidR="0073536F">
        <w:t>.</w:t>
      </w:r>
    </w:p>
    <w:p w14:paraId="2B861157" w14:textId="2F30729A" w:rsidR="0014097C" w:rsidRDefault="0014097C" w:rsidP="007C5023">
      <w:pPr>
        <w:ind w:left="705" w:hanging="720"/>
      </w:pPr>
      <w:r>
        <w:t xml:space="preserve">Business Insider Intelligence (December 14, 2016). </w:t>
      </w:r>
      <w:r w:rsidRPr="0014097C">
        <w:t>80% of businesses want chatbots by 2020</w:t>
      </w:r>
      <w:r>
        <w:t xml:space="preserve">. Retrieved from </w:t>
      </w:r>
      <w:r w:rsidRPr="0014097C">
        <w:t>https://www.businessinsider.com/80-of-businesses-want-chatbots-by-2020-2016-12</w:t>
      </w:r>
    </w:p>
    <w:sectPr w:rsidR="0014097C">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224F6" w14:textId="77777777" w:rsidR="000A33FD" w:rsidRDefault="000A33FD">
      <w:pPr>
        <w:spacing w:after="0" w:line="240" w:lineRule="auto"/>
      </w:pPr>
      <w:r>
        <w:separator/>
      </w:r>
    </w:p>
  </w:endnote>
  <w:endnote w:type="continuationSeparator" w:id="0">
    <w:p w14:paraId="332E6F4E" w14:textId="77777777" w:rsidR="000A33FD" w:rsidRDefault="000A3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0D77F" w14:textId="77777777" w:rsidR="000A33FD" w:rsidRDefault="000A33FD">
      <w:pPr>
        <w:spacing w:after="0" w:line="240" w:lineRule="auto"/>
      </w:pPr>
      <w:r>
        <w:separator/>
      </w:r>
    </w:p>
  </w:footnote>
  <w:footnote w:type="continuationSeparator" w:id="0">
    <w:p w14:paraId="4243637E" w14:textId="77777777" w:rsidR="000A33FD" w:rsidRDefault="000A3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268751"/>
      <w:docPartObj>
        <w:docPartGallery w:val="Page Numbers (Top of Page)"/>
        <w:docPartUnique/>
      </w:docPartObj>
    </w:sdtPr>
    <w:sdtContent>
      <w:p w14:paraId="0489413A" w14:textId="00276491" w:rsidR="00A317B6" w:rsidRDefault="00A317B6" w:rsidP="001B5B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039" w14:textId="400E6D70" w:rsidR="00C64232" w:rsidRDefault="003808C9" w:rsidP="00A317B6">
    <w:pPr>
      <w:tabs>
        <w:tab w:val="center" w:pos="4681"/>
        <w:tab w:val="right" w:pos="9362"/>
      </w:tabs>
      <w:spacing w:after="0" w:line="259" w:lineRule="auto"/>
      <w:ind w:left="0"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5BEF555D" w:rsidR="00C64232" w:rsidRDefault="00C37F06">
    <w:pPr>
      <w:tabs>
        <w:tab w:val="center" w:pos="4681"/>
        <w:tab w:val="right" w:pos="9362"/>
      </w:tabs>
      <w:spacing w:after="0" w:line="259" w:lineRule="auto"/>
      <w:ind w:left="0" w:right="-200"/>
    </w:pPr>
    <w:r>
      <w:rPr>
        <w:rFonts w:eastAsia="Calibri"/>
        <w:sz w:val="22"/>
        <w:szCs w:val="22"/>
      </w:rPr>
      <w:t xml:space="preserve">Running Head: </w:t>
    </w:r>
    <w:r w:rsidR="006909AA" w:rsidRPr="006909AA">
      <w:rPr>
        <w:rFonts w:eastAsia="Calibri"/>
        <w:sz w:val="22"/>
        <w:szCs w:val="22"/>
      </w:rPr>
      <w:t>TRENDS IN TECHNOLOGICAL DEVELOPMENTS</w:t>
    </w:r>
    <w:r w:rsidR="003808C9">
      <w:tab/>
    </w:r>
    <w:r w:rsidR="003808C9">
      <w:fldChar w:fldCharType="begin"/>
    </w:r>
    <w:r w:rsidR="003808C9">
      <w:instrText>PAGE</w:instrText>
    </w:r>
    <w:r w:rsidR="003808C9">
      <w:fldChar w:fldCharType="separate"/>
    </w:r>
    <w:r w:rsidR="00CC5C3E">
      <w:rPr>
        <w:noProof/>
      </w:rPr>
      <w:t>3</w:t>
    </w:r>
    <w:r w:rsidR="003808C9">
      <w:fldChar w:fldCharType="end"/>
    </w:r>
    <w:r w:rsidR="003808C9">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8" w14:textId="77777777" w:rsidR="00C64232" w:rsidRDefault="003808C9">
    <w:pPr>
      <w:tabs>
        <w:tab w:val="center" w:pos="4681"/>
        <w:tab w:val="right" w:pos="9362"/>
      </w:tabs>
      <w:spacing w:after="0" w:line="259" w:lineRule="auto"/>
      <w:ind w:left="0"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826667"/>
      <w:docPartObj>
        <w:docPartGallery w:val="Page Numbers (Top of Page)"/>
        <w:docPartUnique/>
      </w:docPartObj>
    </w:sdtPr>
    <w:sdtContent>
      <w:p w14:paraId="70A32FB3" w14:textId="05F5B354" w:rsidR="00A317B6" w:rsidRDefault="00A317B6" w:rsidP="001B5B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CD1EAC" w14:textId="4C069C39" w:rsidR="00C37F06" w:rsidRDefault="00C37F06" w:rsidP="00A317B6">
    <w:pPr>
      <w:tabs>
        <w:tab w:val="center" w:pos="4681"/>
        <w:tab w:val="right" w:pos="9362"/>
      </w:tabs>
      <w:spacing w:after="0" w:line="259" w:lineRule="auto"/>
      <w:ind w:left="0" w:right="360"/>
    </w:pPr>
    <w:r w:rsidRPr="006909AA">
      <w:rPr>
        <w:rFonts w:eastAsia="Calibri"/>
        <w:sz w:val="22"/>
        <w:szCs w:val="22"/>
      </w:rPr>
      <w:t>TRENDS IN TECHNOLOGICAL DEVELOPMENTS</w:t>
    </w:r>
    <w:r>
      <w:tab/>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bashis Jena">
    <w15:presenceInfo w15:providerId="AD" w15:userId="S::djena@stansberryresearch.com::7a4dc9a2-d74d-4d7a-aa85-819188cd2b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27F12"/>
    <w:rsid w:val="000A33FD"/>
    <w:rsid w:val="000A7FF7"/>
    <w:rsid w:val="00125C50"/>
    <w:rsid w:val="0014097C"/>
    <w:rsid w:val="00143031"/>
    <w:rsid w:val="001449E0"/>
    <w:rsid w:val="0017300D"/>
    <w:rsid w:val="0024286A"/>
    <w:rsid w:val="00296059"/>
    <w:rsid w:val="002C3C6D"/>
    <w:rsid w:val="002C4BA7"/>
    <w:rsid w:val="00330DC8"/>
    <w:rsid w:val="00345C51"/>
    <w:rsid w:val="003808C9"/>
    <w:rsid w:val="003C6FB1"/>
    <w:rsid w:val="003D5E81"/>
    <w:rsid w:val="003E3123"/>
    <w:rsid w:val="00422537"/>
    <w:rsid w:val="004837CD"/>
    <w:rsid w:val="00491881"/>
    <w:rsid w:val="004968D6"/>
    <w:rsid w:val="004A3BAA"/>
    <w:rsid w:val="004E1905"/>
    <w:rsid w:val="00546D57"/>
    <w:rsid w:val="0056442A"/>
    <w:rsid w:val="00596709"/>
    <w:rsid w:val="005E4412"/>
    <w:rsid w:val="006909AA"/>
    <w:rsid w:val="006C71AB"/>
    <w:rsid w:val="0073536F"/>
    <w:rsid w:val="00753C9B"/>
    <w:rsid w:val="00771054"/>
    <w:rsid w:val="007825EA"/>
    <w:rsid w:val="007C5023"/>
    <w:rsid w:val="007E71A7"/>
    <w:rsid w:val="00816397"/>
    <w:rsid w:val="008F0B49"/>
    <w:rsid w:val="00902F44"/>
    <w:rsid w:val="009750CD"/>
    <w:rsid w:val="00980EFA"/>
    <w:rsid w:val="00A317B6"/>
    <w:rsid w:val="00A849DF"/>
    <w:rsid w:val="00B10E0A"/>
    <w:rsid w:val="00B33EAC"/>
    <w:rsid w:val="00C235E5"/>
    <w:rsid w:val="00C37F06"/>
    <w:rsid w:val="00C46A4B"/>
    <w:rsid w:val="00C561EF"/>
    <w:rsid w:val="00C64232"/>
    <w:rsid w:val="00CC5C3E"/>
    <w:rsid w:val="00D710F6"/>
    <w:rsid w:val="00DD4BA6"/>
    <w:rsid w:val="00E900C6"/>
    <w:rsid w:val="00EA1E06"/>
    <w:rsid w:val="00EB7EF1"/>
    <w:rsid w:val="00EC61C6"/>
    <w:rsid w:val="00F7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68B3"/>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447" w:line="259" w:lineRule="auto"/>
      <w:ind w:left="559" w:hanging="559"/>
      <w:jc w:val="center"/>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styleId="UnresolvedMention">
    <w:name w:val="Unresolved Mention"/>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pPr>
      <w:spacing w:line="240" w:lineRule="auto"/>
    </w:pPr>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210">
      <w:bodyDiv w:val="1"/>
      <w:marLeft w:val="0"/>
      <w:marRight w:val="0"/>
      <w:marTop w:val="0"/>
      <w:marBottom w:val="0"/>
      <w:divBdr>
        <w:top w:val="none" w:sz="0" w:space="0" w:color="auto"/>
        <w:left w:val="none" w:sz="0" w:space="0" w:color="auto"/>
        <w:bottom w:val="none" w:sz="0" w:space="0" w:color="auto"/>
        <w:right w:val="none" w:sz="0" w:space="0" w:color="auto"/>
      </w:divBdr>
    </w:div>
    <w:div w:id="39090850">
      <w:bodyDiv w:val="1"/>
      <w:marLeft w:val="0"/>
      <w:marRight w:val="0"/>
      <w:marTop w:val="0"/>
      <w:marBottom w:val="0"/>
      <w:divBdr>
        <w:top w:val="none" w:sz="0" w:space="0" w:color="auto"/>
        <w:left w:val="none" w:sz="0" w:space="0" w:color="auto"/>
        <w:bottom w:val="none" w:sz="0" w:space="0" w:color="auto"/>
        <w:right w:val="none" w:sz="0" w:space="0" w:color="auto"/>
      </w:divBdr>
    </w:div>
    <w:div w:id="39984796">
      <w:bodyDiv w:val="1"/>
      <w:marLeft w:val="0"/>
      <w:marRight w:val="0"/>
      <w:marTop w:val="0"/>
      <w:marBottom w:val="0"/>
      <w:divBdr>
        <w:top w:val="none" w:sz="0" w:space="0" w:color="auto"/>
        <w:left w:val="none" w:sz="0" w:space="0" w:color="auto"/>
        <w:bottom w:val="none" w:sz="0" w:space="0" w:color="auto"/>
        <w:right w:val="none" w:sz="0" w:space="0" w:color="auto"/>
      </w:divBdr>
    </w:div>
    <w:div w:id="97337022">
      <w:bodyDiv w:val="1"/>
      <w:marLeft w:val="0"/>
      <w:marRight w:val="0"/>
      <w:marTop w:val="0"/>
      <w:marBottom w:val="0"/>
      <w:divBdr>
        <w:top w:val="none" w:sz="0" w:space="0" w:color="auto"/>
        <w:left w:val="none" w:sz="0" w:space="0" w:color="auto"/>
        <w:bottom w:val="none" w:sz="0" w:space="0" w:color="auto"/>
        <w:right w:val="none" w:sz="0" w:space="0" w:color="auto"/>
      </w:divBdr>
      <w:divsChild>
        <w:div w:id="424031845">
          <w:marLeft w:val="0"/>
          <w:marRight w:val="0"/>
          <w:marTop w:val="0"/>
          <w:marBottom w:val="0"/>
          <w:divBdr>
            <w:top w:val="none" w:sz="0" w:space="0" w:color="auto"/>
            <w:left w:val="none" w:sz="0" w:space="0" w:color="auto"/>
            <w:bottom w:val="none" w:sz="0" w:space="0" w:color="auto"/>
            <w:right w:val="none" w:sz="0" w:space="0" w:color="auto"/>
          </w:divBdr>
        </w:div>
        <w:div w:id="1921331537">
          <w:marLeft w:val="0"/>
          <w:marRight w:val="0"/>
          <w:marTop w:val="375"/>
          <w:marBottom w:val="375"/>
          <w:divBdr>
            <w:top w:val="none" w:sz="0" w:space="0" w:color="auto"/>
            <w:left w:val="none" w:sz="0" w:space="0" w:color="auto"/>
            <w:bottom w:val="none" w:sz="0" w:space="0" w:color="auto"/>
            <w:right w:val="none" w:sz="0" w:space="0" w:color="auto"/>
          </w:divBdr>
          <w:divsChild>
            <w:div w:id="1300571427">
              <w:marLeft w:val="0"/>
              <w:marRight w:val="0"/>
              <w:marTop w:val="0"/>
              <w:marBottom w:val="0"/>
              <w:divBdr>
                <w:top w:val="none" w:sz="0" w:space="0" w:color="auto"/>
                <w:left w:val="none" w:sz="0" w:space="0" w:color="auto"/>
                <w:bottom w:val="none" w:sz="0" w:space="0" w:color="auto"/>
                <w:right w:val="none" w:sz="0" w:space="0" w:color="auto"/>
              </w:divBdr>
            </w:div>
            <w:div w:id="1661153320">
              <w:marLeft w:val="0"/>
              <w:marRight w:val="0"/>
              <w:marTop w:val="0"/>
              <w:marBottom w:val="0"/>
              <w:divBdr>
                <w:top w:val="none" w:sz="0" w:space="0" w:color="auto"/>
                <w:left w:val="none" w:sz="0" w:space="0" w:color="auto"/>
                <w:bottom w:val="none" w:sz="0" w:space="0" w:color="auto"/>
                <w:right w:val="none" w:sz="0" w:space="0" w:color="auto"/>
              </w:divBdr>
              <w:divsChild>
                <w:div w:id="118836948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0610">
      <w:bodyDiv w:val="1"/>
      <w:marLeft w:val="0"/>
      <w:marRight w:val="0"/>
      <w:marTop w:val="0"/>
      <w:marBottom w:val="0"/>
      <w:divBdr>
        <w:top w:val="none" w:sz="0" w:space="0" w:color="auto"/>
        <w:left w:val="none" w:sz="0" w:space="0" w:color="auto"/>
        <w:bottom w:val="none" w:sz="0" w:space="0" w:color="auto"/>
        <w:right w:val="none" w:sz="0" w:space="0" w:color="auto"/>
      </w:divBdr>
    </w:div>
    <w:div w:id="245237649">
      <w:bodyDiv w:val="1"/>
      <w:marLeft w:val="0"/>
      <w:marRight w:val="0"/>
      <w:marTop w:val="0"/>
      <w:marBottom w:val="0"/>
      <w:divBdr>
        <w:top w:val="none" w:sz="0" w:space="0" w:color="auto"/>
        <w:left w:val="none" w:sz="0" w:space="0" w:color="auto"/>
        <w:bottom w:val="none" w:sz="0" w:space="0" w:color="auto"/>
        <w:right w:val="none" w:sz="0" w:space="0" w:color="auto"/>
      </w:divBdr>
    </w:div>
    <w:div w:id="298849222">
      <w:bodyDiv w:val="1"/>
      <w:marLeft w:val="0"/>
      <w:marRight w:val="0"/>
      <w:marTop w:val="0"/>
      <w:marBottom w:val="0"/>
      <w:divBdr>
        <w:top w:val="none" w:sz="0" w:space="0" w:color="auto"/>
        <w:left w:val="none" w:sz="0" w:space="0" w:color="auto"/>
        <w:bottom w:val="none" w:sz="0" w:space="0" w:color="auto"/>
        <w:right w:val="none" w:sz="0" w:space="0" w:color="auto"/>
      </w:divBdr>
    </w:div>
    <w:div w:id="580141913">
      <w:bodyDiv w:val="1"/>
      <w:marLeft w:val="0"/>
      <w:marRight w:val="0"/>
      <w:marTop w:val="0"/>
      <w:marBottom w:val="0"/>
      <w:divBdr>
        <w:top w:val="none" w:sz="0" w:space="0" w:color="auto"/>
        <w:left w:val="none" w:sz="0" w:space="0" w:color="auto"/>
        <w:bottom w:val="none" w:sz="0" w:space="0" w:color="auto"/>
        <w:right w:val="none" w:sz="0" w:space="0" w:color="auto"/>
      </w:divBdr>
    </w:div>
    <w:div w:id="1068917817">
      <w:bodyDiv w:val="1"/>
      <w:marLeft w:val="0"/>
      <w:marRight w:val="0"/>
      <w:marTop w:val="0"/>
      <w:marBottom w:val="0"/>
      <w:divBdr>
        <w:top w:val="none" w:sz="0" w:space="0" w:color="auto"/>
        <w:left w:val="none" w:sz="0" w:space="0" w:color="auto"/>
        <w:bottom w:val="none" w:sz="0" w:space="0" w:color="auto"/>
        <w:right w:val="none" w:sz="0" w:space="0" w:color="auto"/>
      </w:divBdr>
    </w:div>
    <w:div w:id="1090664976">
      <w:bodyDiv w:val="1"/>
      <w:marLeft w:val="0"/>
      <w:marRight w:val="0"/>
      <w:marTop w:val="0"/>
      <w:marBottom w:val="0"/>
      <w:divBdr>
        <w:top w:val="none" w:sz="0" w:space="0" w:color="auto"/>
        <w:left w:val="none" w:sz="0" w:space="0" w:color="auto"/>
        <w:bottom w:val="none" w:sz="0" w:space="0" w:color="auto"/>
        <w:right w:val="none" w:sz="0" w:space="0" w:color="auto"/>
      </w:divBdr>
    </w:div>
    <w:div w:id="1161315064">
      <w:bodyDiv w:val="1"/>
      <w:marLeft w:val="0"/>
      <w:marRight w:val="0"/>
      <w:marTop w:val="0"/>
      <w:marBottom w:val="0"/>
      <w:divBdr>
        <w:top w:val="none" w:sz="0" w:space="0" w:color="auto"/>
        <w:left w:val="none" w:sz="0" w:space="0" w:color="auto"/>
        <w:bottom w:val="none" w:sz="0" w:space="0" w:color="auto"/>
        <w:right w:val="none" w:sz="0" w:space="0" w:color="auto"/>
      </w:divBdr>
    </w:div>
    <w:div w:id="1222135302">
      <w:bodyDiv w:val="1"/>
      <w:marLeft w:val="0"/>
      <w:marRight w:val="0"/>
      <w:marTop w:val="0"/>
      <w:marBottom w:val="0"/>
      <w:divBdr>
        <w:top w:val="none" w:sz="0" w:space="0" w:color="auto"/>
        <w:left w:val="none" w:sz="0" w:space="0" w:color="auto"/>
        <w:bottom w:val="none" w:sz="0" w:space="0" w:color="auto"/>
        <w:right w:val="none" w:sz="0" w:space="0" w:color="auto"/>
      </w:divBdr>
    </w:div>
    <w:div w:id="1624847391">
      <w:bodyDiv w:val="1"/>
      <w:marLeft w:val="0"/>
      <w:marRight w:val="0"/>
      <w:marTop w:val="0"/>
      <w:marBottom w:val="0"/>
      <w:divBdr>
        <w:top w:val="none" w:sz="0" w:space="0" w:color="auto"/>
        <w:left w:val="none" w:sz="0" w:space="0" w:color="auto"/>
        <w:bottom w:val="none" w:sz="0" w:space="0" w:color="auto"/>
        <w:right w:val="none" w:sz="0" w:space="0" w:color="auto"/>
      </w:divBdr>
    </w:div>
    <w:div w:id="2008943108">
      <w:bodyDiv w:val="1"/>
      <w:marLeft w:val="0"/>
      <w:marRight w:val="0"/>
      <w:marTop w:val="0"/>
      <w:marBottom w:val="0"/>
      <w:divBdr>
        <w:top w:val="none" w:sz="0" w:space="0" w:color="auto"/>
        <w:left w:val="none" w:sz="0" w:space="0" w:color="auto"/>
        <w:bottom w:val="none" w:sz="0" w:space="0" w:color="auto"/>
        <w:right w:val="none" w:sz="0" w:space="0" w:color="auto"/>
      </w:divBdr>
    </w:div>
    <w:div w:id="2101096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telegraph.co.uk/news/2018/11/28/apple-watch-could-add-two-years-life-research-suggest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elegraph.co.uk/technology/2018/09/12/game-changing-apple-watch-series-4-can-detect-potentially-deadl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DB3B2-DF72-6F42-AF46-0578B28D2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25</cp:revision>
  <dcterms:created xsi:type="dcterms:W3CDTF">2019-09-26T01:49:00Z</dcterms:created>
  <dcterms:modified xsi:type="dcterms:W3CDTF">2019-10-02T01:46:00Z</dcterms:modified>
</cp:coreProperties>
</file>