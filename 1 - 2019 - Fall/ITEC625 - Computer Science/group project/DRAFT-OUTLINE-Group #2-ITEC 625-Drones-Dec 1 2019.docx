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1444" w14:textId="77CF1B11" w:rsidR="006B180F" w:rsidRPr="00EA5DB6" w:rsidRDefault="00292148">
      <w:pPr>
        <w:pStyle w:val="Title"/>
        <w:rPr>
          <w:rFonts w:asciiTheme="minorHAnsi" w:hAnsiTheme="minorHAnsi" w:cstheme="minorHAnsi"/>
          <w:rPrChange w:id="0" w:author="Debashis Jena" w:date="2019-10-20T11:00:00Z">
            <w:rPr/>
          </w:rPrChange>
        </w:rPr>
      </w:pPr>
      <w:ins w:id="1" w:author="Juline Kerr" w:date="2019-10-13T17:45:00Z">
        <w:r w:rsidRPr="00EA5DB6">
          <w:rPr>
            <w:rFonts w:asciiTheme="minorHAnsi" w:hAnsiTheme="minorHAnsi" w:cstheme="minorHAnsi"/>
            <w:rPrChange w:id="2" w:author="Debashis Jena" w:date="2019-10-20T11:00:00Z">
              <w:rPr/>
            </w:rPrChange>
          </w:rPr>
          <w:t>OUTLI</w:t>
        </w:r>
        <w:r w:rsidR="00311A6A" w:rsidRPr="00EA5DB6">
          <w:rPr>
            <w:rFonts w:asciiTheme="minorHAnsi" w:hAnsiTheme="minorHAnsi" w:cstheme="minorHAnsi"/>
            <w:rPrChange w:id="3" w:author="Debashis Jena" w:date="2019-10-20T11:00:00Z">
              <w:rPr/>
            </w:rPrChange>
          </w:rPr>
          <w:t xml:space="preserve">NE - </w:t>
        </w:r>
      </w:ins>
      <w:ins w:id="4" w:author="Juline Kerr" w:date="2019-10-13T17:44:00Z">
        <w:r w:rsidR="00EA792C" w:rsidRPr="00EA5DB6">
          <w:rPr>
            <w:rFonts w:asciiTheme="minorHAnsi" w:hAnsiTheme="minorHAnsi" w:cstheme="minorHAnsi"/>
            <w:rPrChange w:id="5" w:author="Debashis Jena" w:date="2019-10-20T11:00:00Z">
              <w:rPr/>
            </w:rPrChange>
          </w:rPr>
          <w:t>Comp</w:t>
        </w:r>
        <w:r w:rsidR="00F92887" w:rsidRPr="00EA5DB6">
          <w:rPr>
            <w:rFonts w:asciiTheme="minorHAnsi" w:hAnsiTheme="minorHAnsi" w:cstheme="minorHAnsi"/>
            <w:rPrChange w:id="6" w:author="Debashis Jena" w:date="2019-10-20T11:00:00Z">
              <w:rPr/>
            </w:rPrChange>
          </w:rPr>
          <w:t>uter Systems Architecture for Black Box Implementation</w:t>
        </w:r>
        <w:r w:rsidRPr="00EA5DB6">
          <w:rPr>
            <w:rFonts w:asciiTheme="minorHAnsi" w:hAnsiTheme="minorHAnsi" w:cstheme="minorHAnsi"/>
            <w:rPrChange w:id="7" w:author="Debashis Jena" w:date="2019-10-20T11:00:00Z">
              <w:rPr/>
            </w:rPrChange>
          </w:rPr>
          <w:t xml:space="preserve"> o</w:t>
        </w:r>
      </w:ins>
      <w:ins w:id="8" w:author="Juline Kerr" w:date="2019-10-13T17:45:00Z">
        <w:r w:rsidRPr="00EA5DB6">
          <w:rPr>
            <w:rFonts w:asciiTheme="minorHAnsi" w:hAnsiTheme="minorHAnsi" w:cstheme="minorHAnsi"/>
            <w:rPrChange w:id="9" w:author="Debashis Jena" w:date="2019-10-20T11:00:00Z">
              <w:rPr/>
            </w:rPrChange>
          </w:rPr>
          <w:t>n a Delivery Drone</w:t>
        </w:r>
      </w:ins>
      <w:sdt>
        <w:sdtPr>
          <w:rPr>
            <w:rFonts w:asciiTheme="minorHAnsi" w:hAnsiTheme="minorHAnsi" w:cstheme="minorHAnsi"/>
            <w:rPrChange w:id="10" w:author="Debashis Jena" w:date="2019-10-20T11:00:00Z">
              <w:rPr/>
            </w:rPrChange>
          </w:rPr>
          <w:alias w:val="Title"/>
          <w:tag w:val=""/>
          <w:id w:val="726351117"/>
          <w:placeholder>
            <w:docPart w:val="205064DE4C7C9643B6CF6E6468C23E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PrChange w:id="11" w:author="Debashis Jena" w:date="2019-10-20T11:00:00Z">
              <w:rPr/>
            </w:rPrChange>
          </w:rPr>
        </w:sdtEndPr>
        <w:sdtContent>
          <w:del w:id="12" w:author="Juline Kerr [2]" w:date="2019-10-13T15:05:00Z">
            <w:r w:rsidR="00C85AA4" w:rsidRPr="00EA5DB6" w:rsidDel="00C85AA4">
              <w:rPr>
                <w:rFonts w:asciiTheme="minorHAnsi" w:hAnsiTheme="minorHAnsi" w:cstheme="minorHAnsi"/>
                <w:rPrChange w:id="13" w:author="Debashis Jena" w:date="2019-10-20T11:00:00Z">
                  <w:rPr/>
                </w:rPrChange>
              </w:rPr>
              <w:delText>Computer Systems Architecture and Black Box Programming for Delivery Drones</w:delText>
            </w:r>
          </w:del>
        </w:sdtContent>
      </w:sdt>
    </w:p>
    <w:p w14:paraId="391F4BB2" w14:textId="582726E7" w:rsidR="006B180F" w:rsidRPr="00EA5DB6" w:rsidRDefault="00034689">
      <w:pPr>
        <w:pStyle w:val="Title2"/>
        <w:rPr>
          <w:rFonts w:cstheme="minorHAnsi"/>
        </w:rPr>
      </w:pPr>
      <w:r w:rsidRPr="00EA5DB6">
        <w:rPr>
          <w:rFonts w:cstheme="minorHAnsi"/>
        </w:rPr>
        <w:t xml:space="preserve">Group #2 - </w:t>
      </w:r>
      <w:proofErr w:type="spellStart"/>
      <w:r w:rsidR="008A3D0B" w:rsidRPr="00EA5DB6">
        <w:rPr>
          <w:rFonts w:cstheme="minorHAnsi"/>
        </w:rPr>
        <w:t>Juline</w:t>
      </w:r>
      <w:proofErr w:type="spellEnd"/>
      <w:r w:rsidR="008A3D0B" w:rsidRPr="00EA5DB6">
        <w:rPr>
          <w:rFonts w:cstheme="minorHAnsi"/>
        </w:rPr>
        <w:t xml:space="preserve"> A. Kerr</w:t>
      </w:r>
      <w:r w:rsidRPr="00EA5DB6">
        <w:rPr>
          <w:rFonts w:cstheme="minorHAnsi"/>
        </w:rPr>
        <w:t xml:space="preserve">, Debashis Jena, </w:t>
      </w:r>
      <w:proofErr w:type="spellStart"/>
      <w:r w:rsidRPr="00EA5DB6">
        <w:rPr>
          <w:rFonts w:cstheme="minorHAnsi"/>
          <w:highlight w:val="yellow"/>
          <w:rPrChange w:id="14" w:author="Debashis Jena" w:date="2019-10-20T11:00:00Z">
            <w:rPr/>
          </w:rPrChange>
        </w:rPr>
        <w:t>Ansoo</w:t>
      </w:r>
      <w:proofErr w:type="spellEnd"/>
      <w:r w:rsidRPr="00EA5DB6">
        <w:rPr>
          <w:rFonts w:cstheme="minorHAnsi"/>
          <w:highlight w:val="yellow"/>
          <w:rPrChange w:id="15" w:author="Debashis Jena" w:date="2019-10-20T11:00:00Z">
            <w:rPr/>
          </w:rPrChange>
        </w:rPr>
        <w:t xml:space="preserve"> Chang, Ken </w:t>
      </w:r>
      <w:proofErr w:type="spellStart"/>
      <w:r w:rsidRPr="00EA5DB6">
        <w:rPr>
          <w:rFonts w:cstheme="minorHAnsi"/>
          <w:highlight w:val="yellow"/>
          <w:rPrChange w:id="16" w:author="Debashis Jena" w:date="2019-10-20T11:00:00Z">
            <w:rPr/>
          </w:rPrChange>
        </w:rPr>
        <w:t>Kallon</w:t>
      </w:r>
      <w:proofErr w:type="spellEnd"/>
      <w:r w:rsidRPr="00EA5DB6">
        <w:rPr>
          <w:rFonts w:cstheme="minorHAnsi"/>
        </w:rPr>
        <w:t>, Pablo Hernandez</w:t>
      </w:r>
    </w:p>
    <w:p w14:paraId="00A7C116" w14:textId="77777777" w:rsidR="006B180F" w:rsidRPr="00BE6681" w:rsidRDefault="008A3D0B">
      <w:pPr>
        <w:pStyle w:val="Title2"/>
        <w:rPr>
          <w:rFonts w:cstheme="minorHAnsi"/>
        </w:rPr>
      </w:pPr>
      <w:r w:rsidRPr="00BE6681">
        <w:rPr>
          <w:rFonts w:cstheme="minorHAnsi"/>
        </w:rPr>
        <w:t>University of Maryland Global Campus</w:t>
      </w:r>
    </w:p>
    <w:p w14:paraId="3EA71F2A" w14:textId="7C5E0FA8" w:rsidR="008A3D0B" w:rsidRPr="00EA5DB6" w:rsidRDefault="008A3D0B">
      <w:pPr>
        <w:pStyle w:val="Title2"/>
        <w:rPr>
          <w:rFonts w:cstheme="minorHAnsi"/>
          <w:rPrChange w:id="17" w:author="Debashis Jena" w:date="2019-10-20T11:00:00Z">
            <w:rPr/>
          </w:rPrChange>
        </w:rPr>
      </w:pPr>
      <w:r w:rsidRPr="00BE6681">
        <w:rPr>
          <w:rFonts w:cstheme="minorHAnsi"/>
        </w:rPr>
        <w:t>ITEC</w:t>
      </w:r>
      <w:r w:rsidR="006E028D" w:rsidRPr="00BE6681">
        <w:rPr>
          <w:rFonts w:cstheme="minorHAnsi"/>
        </w:rPr>
        <w:t xml:space="preserve"> 625 –</w:t>
      </w:r>
      <w:r w:rsidR="004C2EF5" w:rsidRPr="00EA5DB6">
        <w:rPr>
          <w:rFonts w:cstheme="minorHAnsi"/>
          <w:rPrChange w:id="18" w:author="Debashis Jena" w:date="2019-10-20T11:00:00Z">
            <w:rPr/>
          </w:rPrChange>
        </w:rPr>
        <w:t>Group Project -</w:t>
      </w:r>
      <w:r w:rsidR="006E028D" w:rsidRPr="00EA5DB6">
        <w:rPr>
          <w:rFonts w:cstheme="minorHAnsi"/>
          <w:rPrChange w:id="19" w:author="Debashis Jena" w:date="2019-10-20T11:00:00Z">
            <w:rPr/>
          </w:rPrChange>
        </w:rPr>
        <w:t xml:space="preserve"> Dr. Steven Wright</w:t>
      </w:r>
    </w:p>
    <w:p w14:paraId="2C63749D" w14:textId="6F5B04D2" w:rsidR="006E028D" w:rsidRPr="00EA5DB6" w:rsidRDefault="006E028D">
      <w:pPr>
        <w:pStyle w:val="Title2"/>
        <w:rPr>
          <w:rFonts w:cstheme="minorHAnsi"/>
          <w:rPrChange w:id="20" w:author="Debashis Jena" w:date="2019-10-20T11:00:00Z">
            <w:rPr/>
          </w:rPrChange>
        </w:rPr>
      </w:pPr>
      <w:r w:rsidRPr="00EA5DB6">
        <w:rPr>
          <w:rFonts w:cstheme="minorHAnsi"/>
          <w:rPrChange w:id="21" w:author="Debashis Jena" w:date="2019-10-20T11:00:00Z">
            <w:rPr/>
          </w:rPrChange>
        </w:rPr>
        <w:t xml:space="preserve">October </w:t>
      </w:r>
      <w:ins w:id="22" w:author="Juline Kerr" w:date="2019-10-13T19:20:00Z">
        <w:r w:rsidR="00AE7CB3" w:rsidRPr="00EA5DB6">
          <w:rPr>
            <w:rFonts w:cstheme="minorHAnsi"/>
            <w:rPrChange w:id="23" w:author="Debashis Jena" w:date="2019-10-20T11:00:00Z">
              <w:rPr/>
            </w:rPrChange>
          </w:rPr>
          <w:t>13</w:t>
        </w:r>
      </w:ins>
      <w:del w:id="24" w:author="Juline Kerr" w:date="2019-10-13T19:20:00Z">
        <w:r w:rsidRPr="00EA5DB6" w:rsidDel="00AE7CB3">
          <w:rPr>
            <w:rFonts w:cstheme="minorHAnsi"/>
            <w:rPrChange w:id="25" w:author="Debashis Jena" w:date="2019-10-20T11:00:00Z">
              <w:rPr/>
            </w:rPrChange>
          </w:rPr>
          <w:delText>4</w:delText>
        </w:r>
      </w:del>
      <w:r w:rsidR="006779B1" w:rsidRPr="00EA5DB6">
        <w:rPr>
          <w:rFonts w:cstheme="minorHAnsi"/>
          <w:rPrChange w:id="26" w:author="Debashis Jena" w:date="2019-10-20T11:00:00Z">
            <w:rPr/>
          </w:rPrChange>
        </w:rPr>
        <w:t>, 2019</w:t>
      </w:r>
    </w:p>
    <w:p w14:paraId="7E7D6E9E" w14:textId="40748972" w:rsidR="006779B1" w:rsidRPr="00EA5DB6" w:rsidRDefault="009B6480">
      <w:pPr>
        <w:pStyle w:val="Title2"/>
        <w:rPr>
          <w:rFonts w:cstheme="minorHAnsi"/>
          <w:rPrChange w:id="27" w:author="Debashis Jena" w:date="2019-10-20T11:00:00Z">
            <w:rPr/>
          </w:rPrChange>
        </w:rPr>
      </w:pPr>
      <w:r w:rsidRPr="00EA5DB6">
        <w:rPr>
          <w:rFonts w:cstheme="minorHAnsi"/>
          <w:rPrChange w:id="28" w:author="Debashis Jena" w:date="2019-10-20T11:00:00Z">
            <w:rPr/>
          </w:rPrChange>
        </w:rPr>
        <w:t xml:space="preserve">PowerPoint </w:t>
      </w:r>
      <w:r w:rsidR="006779B1" w:rsidRPr="00EA5DB6">
        <w:rPr>
          <w:rFonts w:cstheme="minorHAnsi"/>
          <w:rPrChange w:id="29" w:author="Debashis Jena" w:date="2019-10-20T11:00:00Z">
            <w:rPr/>
          </w:rPrChange>
        </w:rPr>
        <w:t xml:space="preserve">DUE </w:t>
      </w:r>
      <w:r w:rsidR="002F5F5A" w:rsidRPr="00EA5DB6">
        <w:rPr>
          <w:rFonts w:cstheme="minorHAnsi"/>
          <w:rPrChange w:id="30" w:author="Debashis Jena" w:date="2019-10-20T11:00:00Z">
            <w:rPr/>
          </w:rPrChange>
        </w:rPr>
        <w:t>December 1, 2019</w:t>
      </w:r>
    </w:p>
    <w:p w14:paraId="2D099D75" w14:textId="77777777" w:rsidR="006B180F" w:rsidRPr="00EA5DB6" w:rsidRDefault="006B180F" w:rsidP="002F5F5A">
      <w:pPr>
        <w:pStyle w:val="Title"/>
        <w:jc w:val="left"/>
        <w:rPr>
          <w:rFonts w:asciiTheme="minorHAnsi" w:hAnsiTheme="minorHAnsi" w:cstheme="minorHAnsi"/>
          <w:rPrChange w:id="31" w:author="Debashis Jena" w:date="2019-10-20T11:00:00Z">
            <w:rPr/>
          </w:rPrChange>
        </w:rPr>
      </w:pPr>
    </w:p>
    <w:p w14:paraId="64EA674B" w14:textId="77777777" w:rsidR="006B180F" w:rsidRPr="00EA5DB6" w:rsidRDefault="006B180F">
      <w:pPr>
        <w:rPr>
          <w:rFonts w:cstheme="minorHAnsi"/>
        </w:rPr>
      </w:pPr>
    </w:p>
    <w:p w14:paraId="1BD87732" w14:textId="0320DC1B" w:rsidR="00AF1718" w:rsidRPr="00EA5DB6" w:rsidRDefault="00DA17BB" w:rsidP="00AF1718">
      <w:pPr>
        <w:rPr>
          <w:rFonts w:cstheme="minorHAnsi"/>
        </w:rPr>
      </w:pPr>
      <w:r w:rsidRPr="00EA5DB6">
        <w:rPr>
          <w:rFonts w:cstheme="minorHAnsi"/>
        </w:rPr>
        <w:br w:type="page"/>
      </w:r>
    </w:p>
    <w:p w14:paraId="62A362D9" w14:textId="6D02BA7A" w:rsidR="006D4724" w:rsidRPr="00BE6681" w:rsidRDefault="006D4724" w:rsidP="000678A0">
      <w:pPr>
        <w:ind w:firstLine="0"/>
        <w:jc w:val="center"/>
        <w:rPr>
          <w:rFonts w:cstheme="minorHAnsi"/>
        </w:rPr>
      </w:pPr>
      <w:r w:rsidRPr="00EA5DB6">
        <w:rPr>
          <w:rFonts w:cstheme="minorHAnsi"/>
          <w:b/>
          <w:bCs/>
          <w:highlight w:val="yellow"/>
        </w:rPr>
        <w:lastRenderedPageBreak/>
        <w:t>Group Project</w:t>
      </w:r>
      <w:r w:rsidR="00BC7DC6" w:rsidRPr="00BE6681">
        <w:rPr>
          <w:rFonts w:cstheme="minorHAnsi"/>
          <w:b/>
          <w:bCs/>
        </w:rPr>
        <w:t xml:space="preserve"> </w:t>
      </w:r>
      <w:r w:rsidR="00BC7DC6" w:rsidRPr="00BE6681">
        <w:rPr>
          <w:rFonts w:cstheme="minorHAnsi"/>
          <w:b/>
          <w:bCs/>
          <w:highlight w:val="yellow"/>
        </w:rPr>
        <w:t>Ou</w:t>
      </w:r>
      <w:r w:rsidR="008309C2" w:rsidRPr="00BE6681">
        <w:rPr>
          <w:rFonts w:cstheme="minorHAnsi"/>
          <w:b/>
          <w:bCs/>
          <w:highlight w:val="yellow"/>
        </w:rPr>
        <w:t>tline</w:t>
      </w:r>
    </w:p>
    <w:p w14:paraId="3113FB72" w14:textId="77777777" w:rsidR="006D4724" w:rsidRPr="00EA5DB6" w:rsidRDefault="006D4724" w:rsidP="006D4724">
      <w:pPr>
        <w:pStyle w:val="TableFigure"/>
        <w:rPr>
          <w:rFonts w:cstheme="minorHAnsi"/>
          <w:rPrChange w:id="32" w:author="Debashis Jena" w:date="2019-10-20T11:00:00Z">
            <w:rPr/>
          </w:rPrChange>
        </w:rPr>
      </w:pPr>
      <w:r w:rsidRPr="00EA5DB6">
        <w:rPr>
          <w:rFonts w:cstheme="minorHAnsi"/>
          <w:rPrChange w:id="33" w:author="Debashis Jena" w:date="2019-10-20T11:00:00Z">
            <w:rPr/>
          </w:rPrChange>
        </w:rPr>
        <w:t>1. The Problem</w:t>
      </w:r>
    </w:p>
    <w:p w14:paraId="66A20B5E" w14:textId="77777777" w:rsidR="006D4724" w:rsidRPr="00EA5DB6" w:rsidRDefault="006D4724" w:rsidP="006D4724">
      <w:pPr>
        <w:pStyle w:val="TableFigure"/>
        <w:rPr>
          <w:rFonts w:cstheme="minorHAnsi"/>
          <w:rPrChange w:id="34" w:author="Debashis Jena" w:date="2019-10-20T11:00:00Z">
            <w:rPr/>
          </w:rPrChange>
        </w:rPr>
      </w:pPr>
      <w:r w:rsidRPr="00EA5DB6">
        <w:rPr>
          <w:rFonts w:cstheme="minorHAnsi"/>
          <w:rPrChange w:id="35" w:author="Debashis Jena" w:date="2019-10-20T11:00:00Z">
            <w:rPr/>
          </w:rPrChange>
        </w:rPr>
        <w:t>Your team has been assembled to provide Information Technology consulting services to a newly formed fictitious company developing a commercial drone system for package delivery. While the CEO is optimistic for the success of the product based on some basic prototypes, the Chief Legal Officer (CLO) is concerned about product liability issues if the drones were to malfunction for any reason, and, citing pending regulatory reforms, has insisted that the team develop a "black box" capability to record the last 30 minutes of data from the flight operations computer and drone sensors - a similar role to the flight data recorder of commercial aircraft.</w:t>
      </w:r>
    </w:p>
    <w:p w14:paraId="719B15DF" w14:textId="77777777" w:rsidR="006D4724" w:rsidRPr="00EA5DB6" w:rsidRDefault="006D4724" w:rsidP="006D4724">
      <w:pPr>
        <w:pStyle w:val="TableFigure"/>
        <w:rPr>
          <w:rFonts w:cstheme="minorHAnsi"/>
          <w:rPrChange w:id="36" w:author="Debashis Jena" w:date="2019-10-20T11:00:00Z">
            <w:rPr/>
          </w:rPrChange>
        </w:rPr>
      </w:pPr>
      <w:r w:rsidRPr="00EA5DB6">
        <w:rPr>
          <w:rFonts w:cstheme="minorHAnsi"/>
          <w:rPrChange w:id="37" w:author="Debashis Jena" w:date="2019-10-20T11:00:00Z">
            <w:rPr/>
          </w:rPrChange>
        </w:rPr>
        <w:t xml:space="preserve">Your team was assembled by selecting individuals new to the company, </w:t>
      </w:r>
      <w:proofErr w:type="gramStart"/>
      <w:r w:rsidRPr="00EA5DB6">
        <w:rPr>
          <w:rFonts w:cstheme="minorHAnsi"/>
          <w:rPrChange w:id="38" w:author="Debashis Jena" w:date="2019-10-20T11:00:00Z">
            <w:rPr/>
          </w:rPrChange>
        </w:rPr>
        <w:t>so  you</w:t>
      </w:r>
      <w:proofErr w:type="gramEnd"/>
      <w:r w:rsidRPr="00EA5DB6">
        <w:rPr>
          <w:rFonts w:cstheme="minorHAnsi"/>
          <w:rPrChange w:id="39" w:author="Debashis Jena" w:date="2019-10-20T11:00:00Z">
            <w:rPr/>
          </w:rPrChange>
        </w:rPr>
        <w:t xml:space="preserve"> have never worked together before. Also, the levels of experience and training for the various team members can be quite variable.</w:t>
      </w:r>
    </w:p>
    <w:p w14:paraId="28B932ED" w14:textId="77777777" w:rsidR="002612A1" w:rsidRPr="00EA5DB6" w:rsidRDefault="006D4724" w:rsidP="006D4724">
      <w:pPr>
        <w:pStyle w:val="TableFigure"/>
        <w:rPr>
          <w:rFonts w:cstheme="minorHAnsi"/>
          <w:rPrChange w:id="40" w:author="Debashis Jena" w:date="2019-10-20T11:00:00Z">
            <w:rPr/>
          </w:rPrChange>
        </w:rPr>
      </w:pPr>
      <w:r w:rsidRPr="00EA5DB6">
        <w:rPr>
          <w:rFonts w:cstheme="minorHAnsi"/>
          <w:rPrChange w:id="41" w:author="Debashis Jena" w:date="2019-10-20T11:00:00Z">
            <w:rPr/>
          </w:rPrChange>
        </w:rPr>
        <w:t xml:space="preserve">Your mission is to develop an overall computer systems architecture plan from top to bottom for the new "black box". This is an adjunct to the existing drone flight computer system and sensors.  </w:t>
      </w:r>
      <w:del w:id="42" w:author="Juline Kerr" w:date="2019-10-16T18:44:00Z">
        <w:r w:rsidRPr="00EA5DB6" w:rsidDel="00FB4168">
          <w:rPr>
            <w:rFonts w:cstheme="minorHAnsi"/>
            <w:rPrChange w:id="43" w:author="Debashis Jena" w:date="2019-10-20T11:00:00Z">
              <w:rPr/>
            </w:rPrChange>
          </w:rPr>
          <w:delText xml:space="preserve">Assume the </w:delText>
        </w:r>
      </w:del>
    </w:p>
    <w:p w14:paraId="1D9D7D84" w14:textId="77777777" w:rsidR="00BB1FF2" w:rsidRPr="00EA5DB6" w:rsidRDefault="00311A6A" w:rsidP="00BB1FF2">
      <w:pPr>
        <w:pStyle w:val="TableFigure"/>
        <w:numPr>
          <w:ilvl w:val="0"/>
          <w:numId w:val="12"/>
        </w:numPr>
        <w:rPr>
          <w:ins w:id="44" w:author="Juline Kerr" w:date="2019-10-19T19:23:00Z"/>
          <w:rFonts w:cstheme="minorHAnsi"/>
          <w:rPrChange w:id="45" w:author="Debashis Jena" w:date="2019-10-20T11:00:00Z">
            <w:rPr>
              <w:ins w:id="46" w:author="Juline Kerr" w:date="2019-10-19T19:23:00Z"/>
            </w:rPr>
          </w:rPrChange>
        </w:rPr>
      </w:pPr>
      <w:ins w:id="47" w:author="Juline Kerr" w:date="2019-10-13T17:46:00Z">
        <w:r w:rsidRPr="00EA5DB6">
          <w:rPr>
            <w:rFonts w:cstheme="minorHAnsi"/>
            <w:rPrChange w:id="48" w:author="Debashis Jena" w:date="2019-10-20T11:00:00Z">
              <w:rPr/>
            </w:rPrChange>
          </w:rPr>
          <w:t>Abst</w:t>
        </w:r>
        <w:r w:rsidR="002A7E58" w:rsidRPr="00EA5DB6">
          <w:rPr>
            <w:rFonts w:cstheme="minorHAnsi"/>
            <w:rPrChange w:id="49" w:author="Debashis Jena" w:date="2019-10-20T11:00:00Z">
              <w:rPr/>
            </w:rPrChange>
          </w:rPr>
          <w:t>ract</w:t>
        </w:r>
      </w:ins>
    </w:p>
    <w:p w14:paraId="5B7E807D" w14:textId="51F77703" w:rsidR="00D23C68" w:rsidRPr="00EA5DB6" w:rsidRDefault="007F1215">
      <w:pPr>
        <w:pStyle w:val="TableFigure"/>
        <w:ind w:left="720"/>
        <w:rPr>
          <w:ins w:id="50" w:author="Juline Kerr" w:date="2019-10-13T17:46:00Z"/>
          <w:rFonts w:cstheme="minorHAnsi"/>
          <w:rPrChange w:id="51" w:author="Debashis Jena" w:date="2019-10-20T11:00:00Z">
            <w:rPr>
              <w:ins w:id="52" w:author="Juline Kerr" w:date="2019-10-13T17:46:00Z"/>
            </w:rPr>
          </w:rPrChange>
        </w:rPr>
        <w:pPrChange w:id="53" w:author="Juline Kerr" w:date="2019-10-19T19:23:00Z">
          <w:pPr>
            <w:pStyle w:val="TableFigure"/>
            <w:numPr>
              <w:numId w:val="12"/>
            </w:numPr>
            <w:ind w:left="720" w:hanging="360"/>
          </w:pPr>
        </w:pPrChange>
      </w:pPr>
      <w:ins w:id="54" w:author="Juline Kerr" w:date="2019-10-19T19:23:00Z">
        <w:r w:rsidRPr="00EA5DB6">
          <w:rPr>
            <w:rFonts w:cstheme="minorHAnsi"/>
            <w:bCs/>
            <w:rPrChange w:id="55" w:author="Debashis Jena" w:date="2019-10-20T11:00:00Z">
              <w:rPr/>
            </w:rPrChange>
          </w:rPr>
          <w:t>We have been tasked to create a black box system for our client, Company XYZ’s line of commercial package delivery drones. We must design a black box system that are durable and compatible with our client’s drone. For this to be deemed a successful project, a functional deliverable will be produced.</w:t>
        </w:r>
      </w:ins>
    </w:p>
    <w:p w14:paraId="4BBCB0FC" w14:textId="66BD86C7" w:rsidR="00267DBE" w:rsidRPr="00EA5DB6" w:rsidDel="008321C3" w:rsidRDefault="008321C3" w:rsidP="008321C3">
      <w:pPr>
        <w:pStyle w:val="ListParagraph"/>
        <w:widowControl w:val="0"/>
        <w:numPr>
          <w:ilvl w:val="0"/>
          <w:numId w:val="12"/>
        </w:numPr>
        <w:tabs>
          <w:tab w:val="left" w:pos="691"/>
        </w:tabs>
        <w:autoSpaceDE w:val="0"/>
        <w:autoSpaceDN w:val="0"/>
        <w:adjustRightInd w:val="0"/>
        <w:spacing w:line="260" w:lineRule="exact"/>
        <w:rPr>
          <w:del w:id="56" w:author="Juline Kerr" w:date="2019-10-13T17:53:00Z"/>
          <w:rFonts w:cstheme="minorHAnsi"/>
          <w:rPrChange w:id="57" w:author="Debashis Jena" w:date="2019-10-20T11:00:00Z">
            <w:rPr>
              <w:del w:id="58" w:author="Juline Kerr" w:date="2019-10-13T17:53:00Z"/>
            </w:rPr>
          </w:rPrChange>
        </w:rPr>
      </w:pPr>
      <w:ins w:id="59" w:author="Juline Kerr" w:date="2019-10-19T19:22:00Z">
        <w:r w:rsidRPr="00EA5DB6">
          <w:rPr>
            <w:rFonts w:cstheme="minorHAnsi"/>
            <w:rPrChange w:id="60" w:author="Debashis Jena" w:date="2019-10-20T11:00:00Z">
              <w:rPr/>
            </w:rPrChange>
          </w:rPr>
          <w:t>Purpose &amp; Scope</w:t>
        </w:r>
      </w:ins>
      <w:del w:id="61" w:author="Juline Kerr" w:date="2019-10-13T17:46:00Z">
        <w:r w:rsidR="00267DBE" w:rsidRPr="00EA5DB6" w:rsidDel="00311A6A">
          <w:rPr>
            <w:rFonts w:cstheme="minorHAnsi"/>
            <w:rPrChange w:id="62" w:author="Debashis Jena" w:date="2019-10-20T11:00:00Z">
              <w:rPr/>
            </w:rPrChange>
          </w:rPr>
          <w:delText>Introduction</w:delText>
        </w:r>
      </w:del>
    </w:p>
    <w:p w14:paraId="0FE86E24" w14:textId="77777777" w:rsidR="008321C3" w:rsidRPr="00EA5DB6" w:rsidRDefault="008321C3">
      <w:pPr>
        <w:pStyle w:val="TableFigure"/>
        <w:numPr>
          <w:ilvl w:val="0"/>
          <w:numId w:val="12"/>
        </w:numPr>
        <w:rPr>
          <w:ins w:id="63" w:author="Juline Kerr" w:date="2019-10-19T19:22:00Z"/>
          <w:rFonts w:cstheme="minorHAnsi"/>
          <w:rPrChange w:id="64" w:author="Debashis Jena" w:date="2019-10-20T11:00:00Z">
            <w:rPr>
              <w:ins w:id="65" w:author="Juline Kerr" w:date="2019-10-19T19:22:00Z"/>
            </w:rPr>
          </w:rPrChange>
        </w:rPr>
      </w:pPr>
    </w:p>
    <w:p w14:paraId="115B2A10" w14:textId="1604E60B" w:rsidR="00AB0FF4" w:rsidRPr="00EA5DB6" w:rsidDel="00A31CBA" w:rsidRDefault="008321C3">
      <w:pPr>
        <w:pStyle w:val="ListParagraph"/>
        <w:widowControl w:val="0"/>
        <w:numPr>
          <w:ilvl w:val="1"/>
          <w:numId w:val="12"/>
        </w:numPr>
        <w:tabs>
          <w:tab w:val="left" w:pos="691"/>
        </w:tabs>
        <w:autoSpaceDE w:val="0"/>
        <w:autoSpaceDN w:val="0"/>
        <w:adjustRightInd w:val="0"/>
        <w:spacing w:line="260" w:lineRule="exact"/>
        <w:rPr>
          <w:del w:id="66" w:author="Juline Kerr" w:date="2019-10-13T17:54:00Z"/>
          <w:rFonts w:cstheme="minorHAnsi"/>
          <w:bCs/>
          <w:kern w:val="0"/>
          <w:rPrChange w:id="67" w:author="Debashis Jena" w:date="2019-10-20T11:00:00Z">
            <w:rPr>
              <w:del w:id="68" w:author="Juline Kerr" w:date="2019-10-13T17:54:00Z"/>
            </w:rPr>
          </w:rPrChange>
        </w:rPr>
        <w:pPrChange w:id="69" w:author="Juline Kerr" w:date="2019-10-19T19:23:00Z">
          <w:pPr>
            <w:pStyle w:val="TableFigure"/>
            <w:numPr>
              <w:numId w:val="12"/>
            </w:numPr>
            <w:ind w:left="720" w:hanging="360"/>
          </w:pPr>
        </w:pPrChange>
      </w:pPr>
      <w:ins w:id="70" w:author="Juline Kerr" w:date="2019-10-19T19:22:00Z">
        <w:r w:rsidRPr="00EA5DB6">
          <w:rPr>
            <w:rFonts w:cstheme="minorHAnsi"/>
            <w:bCs/>
            <w:rPrChange w:id="71" w:author="Debashis Jena" w:date="2019-10-20T11:00:00Z">
              <w:rPr>
                <w:rFonts w:ascii="Arial Narrow" w:hAnsi="Arial Narrow"/>
                <w:bCs/>
              </w:rPr>
            </w:rPrChange>
          </w:rPr>
          <w:t xml:space="preserve">The purpose of this project is to produce a deliverable that will address Company XYZ’s leadership concerns about product liability issues, from a consumer and regulatory </w:t>
        </w:r>
        <w:r w:rsidRPr="00EA5DB6">
          <w:rPr>
            <w:rFonts w:cstheme="minorHAnsi"/>
            <w:bCs/>
            <w:rPrChange w:id="72" w:author="Debashis Jena" w:date="2019-10-20T11:00:00Z">
              <w:rPr>
                <w:rFonts w:ascii="Arial Narrow" w:hAnsi="Arial Narrow"/>
                <w:bCs/>
              </w:rPr>
            </w:rPrChange>
          </w:rPr>
          <w:lastRenderedPageBreak/>
          <w:t>standpoint. Our aim is to design and successfully deliver a fully functional monitoring device with black box capabilities for their commercial drone package delivery program.</w:t>
        </w:r>
      </w:ins>
      <w:del w:id="73" w:author="Juline Kerr" w:date="2019-10-13T17:53:00Z">
        <w:r w:rsidR="0035697C" w:rsidRPr="00EA5DB6" w:rsidDel="00A31CBA">
          <w:rPr>
            <w:rFonts w:cstheme="minorHAnsi"/>
          </w:rPr>
          <w:delText>Drone</w:delText>
        </w:r>
        <w:r w:rsidR="006D4724" w:rsidRPr="00EA5DB6" w:rsidDel="00A31CBA">
          <w:rPr>
            <w:rFonts w:cstheme="minorHAnsi"/>
          </w:rPr>
          <w:delText xml:space="preserve"> </w:delText>
        </w:r>
      </w:del>
      <w:del w:id="74" w:author="Juline Kerr" w:date="2019-10-13T17:47:00Z">
        <w:r w:rsidR="006D4724" w:rsidRPr="00EA5DB6" w:rsidDel="00435B4F">
          <w:rPr>
            <w:rFonts w:cstheme="minorHAnsi"/>
          </w:rPr>
          <w:delText>s</w:delText>
        </w:r>
      </w:del>
      <w:del w:id="75" w:author="Juline Kerr" w:date="2019-10-13T17:53:00Z">
        <w:r w:rsidR="006D4724" w:rsidRPr="00BE6681" w:rsidDel="00A31CBA">
          <w:rPr>
            <w:rFonts w:cstheme="minorHAnsi"/>
          </w:rPr>
          <w:delText>ensors provide</w:delText>
        </w:r>
        <w:r w:rsidR="00502C60" w:rsidRPr="00BE6681" w:rsidDel="00A31CBA">
          <w:rPr>
            <w:rFonts w:cstheme="minorHAnsi"/>
          </w:rPr>
          <w:delText>:</w:delText>
        </w:r>
      </w:del>
    </w:p>
    <w:p w14:paraId="3A2B391D" w14:textId="1ACBF762" w:rsidR="00744E76" w:rsidRPr="00EA5DB6" w:rsidDel="00A31CBA" w:rsidRDefault="006D4724">
      <w:pPr>
        <w:pStyle w:val="ListParagraph"/>
        <w:rPr>
          <w:del w:id="76" w:author="Juline Kerr" w:date="2019-10-13T17:53:00Z"/>
          <w:rFonts w:cstheme="minorHAnsi"/>
        </w:rPr>
        <w:pPrChange w:id="77" w:author="Juline Kerr" w:date="2019-10-19T19:23:00Z">
          <w:pPr>
            <w:pStyle w:val="TableFigure"/>
            <w:numPr>
              <w:ilvl w:val="1"/>
              <w:numId w:val="12"/>
            </w:numPr>
            <w:ind w:left="1440" w:hanging="360"/>
          </w:pPr>
        </w:pPrChange>
      </w:pPr>
      <w:del w:id="78" w:author="Juline Kerr" w:date="2019-10-13T17:52:00Z">
        <w:r w:rsidRPr="00EA5DB6" w:rsidDel="00970609">
          <w:rPr>
            <w:rFonts w:cstheme="minorHAnsi"/>
          </w:rPr>
          <w:delText>HD  quality video in six axes</w:delText>
        </w:r>
      </w:del>
    </w:p>
    <w:p w14:paraId="668BA272" w14:textId="77777777" w:rsidR="00744E76" w:rsidRPr="00BE6681" w:rsidDel="00A31CBA" w:rsidRDefault="006D4724">
      <w:pPr>
        <w:pStyle w:val="ListParagraph"/>
        <w:rPr>
          <w:del w:id="79" w:author="Juline Kerr" w:date="2019-10-13T17:53:00Z"/>
          <w:rFonts w:cstheme="minorHAnsi"/>
        </w:rPr>
        <w:pPrChange w:id="80" w:author="Juline Kerr" w:date="2019-10-19T19:23:00Z">
          <w:pPr>
            <w:pStyle w:val="TableFigure"/>
            <w:numPr>
              <w:ilvl w:val="1"/>
              <w:numId w:val="12"/>
            </w:numPr>
            <w:ind w:left="1440" w:hanging="360"/>
          </w:pPr>
        </w:pPrChange>
      </w:pPr>
      <w:del w:id="81" w:author="Juline Kerr" w:date="2019-10-13T17:53:00Z">
        <w:r w:rsidRPr="00EA5DB6" w:rsidDel="00A31CBA">
          <w:rPr>
            <w:rFonts w:cstheme="minorHAnsi"/>
          </w:rPr>
          <w:delText xml:space="preserve">individual speed sensors for the five </w:delText>
        </w:r>
        <w:r w:rsidRPr="00BE6681" w:rsidDel="00A31CBA">
          <w:rPr>
            <w:rFonts w:cstheme="minorHAnsi"/>
          </w:rPr>
          <w:delText>rotors</w:delText>
        </w:r>
      </w:del>
    </w:p>
    <w:p w14:paraId="404572BD" w14:textId="77777777" w:rsidR="00744E76" w:rsidRPr="00BE6681" w:rsidDel="00A31CBA" w:rsidRDefault="006D4724">
      <w:pPr>
        <w:pStyle w:val="ListParagraph"/>
        <w:rPr>
          <w:del w:id="82" w:author="Juline Kerr" w:date="2019-10-13T17:53:00Z"/>
          <w:rFonts w:cstheme="minorHAnsi"/>
        </w:rPr>
        <w:pPrChange w:id="83" w:author="Juline Kerr" w:date="2019-10-19T19:23:00Z">
          <w:pPr>
            <w:pStyle w:val="TableFigure"/>
            <w:numPr>
              <w:ilvl w:val="1"/>
              <w:numId w:val="12"/>
            </w:numPr>
            <w:ind w:left="1440" w:hanging="360"/>
          </w:pPr>
        </w:pPrChange>
      </w:pPr>
      <w:del w:id="84" w:author="Juline Kerr" w:date="2019-10-13T17:53:00Z">
        <w:r w:rsidRPr="00BE6681" w:rsidDel="00A31CBA">
          <w:rPr>
            <w:rFonts w:cstheme="minorHAnsi"/>
          </w:rPr>
          <w:delText>a gyroscope</w:delText>
        </w:r>
      </w:del>
    </w:p>
    <w:p w14:paraId="30C95AF3" w14:textId="77777777" w:rsidR="00744E76" w:rsidRPr="00EA5DB6" w:rsidDel="00970609" w:rsidRDefault="006D4724">
      <w:pPr>
        <w:pStyle w:val="ListParagraph"/>
        <w:rPr>
          <w:del w:id="85" w:author="Juline Kerr" w:date="2019-10-13T17:52:00Z"/>
          <w:rFonts w:cstheme="minorHAnsi"/>
          <w:rPrChange w:id="86" w:author="Debashis Jena" w:date="2019-10-20T11:00:00Z">
            <w:rPr>
              <w:del w:id="87" w:author="Juline Kerr" w:date="2019-10-13T17:52:00Z"/>
            </w:rPr>
          </w:rPrChange>
        </w:rPr>
        <w:pPrChange w:id="88" w:author="Juline Kerr" w:date="2019-10-19T19:23:00Z">
          <w:pPr>
            <w:pStyle w:val="TableFigure"/>
            <w:numPr>
              <w:ilvl w:val="1"/>
              <w:numId w:val="12"/>
            </w:numPr>
            <w:ind w:left="1440" w:hanging="360"/>
          </w:pPr>
        </w:pPrChange>
      </w:pPr>
      <w:del w:id="89" w:author="Juline Kerr" w:date="2019-10-13T17:53:00Z">
        <w:r w:rsidRPr="00EA5DB6" w:rsidDel="00A31CBA">
          <w:rPr>
            <w:rFonts w:cstheme="minorHAnsi"/>
            <w:rPrChange w:id="90" w:author="Debashis Jena" w:date="2019-10-20T11:00:00Z">
              <w:rPr/>
            </w:rPrChange>
          </w:rPr>
          <w:delText>GPS</w:delText>
        </w:r>
      </w:del>
    </w:p>
    <w:p w14:paraId="1D5F2A89" w14:textId="77777777" w:rsidR="00744E76" w:rsidRPr="00EA5DB6" w:rsidDel="00ED5BCA" w:rsidRDefault="00744E76">
      <w:pPr>
        <w:pStyle w:val="ListParagraph"/>
        <w:rPr>
          <w:del w:id="91" w:author="Juline Kerr" w:date="2019-10-13T17:49:00Z"/>
          <w:rFonts w:cstheme="minorHAnsi"/>
          <w:rPrChange w:id="92" w:author="Debashis Jena" w:date="2019-10-20T11:00:00Z">
            <w:rPr>
              <w:del w:id="93" w:author="Juline Kerr" w:date="2019-10-13T17:49:00Z"/>
            </w:rPr>
          </w:rPrChange>
        </w:rPr>
        <w:pPrChange w:id="94" w:author="Juline Kerr" w:date="2019-10-19T19:23:00Z">
          <w:pPr>
            <w:pStyle w:val="TableFigure"/>
            <w:numPr>
              <w:ilvl w:val="1"/>
              <w:numId w:val="12"/>
            </w:numPr>
            <w:ind w:left="1440" w:hanging="360"/>
          </w:pPr>
        </w:pPrChange>
      </w:pPr>
      <w:del w:id="95" w:author="Juline Kerr" w:date="2019-10-13T17:51:00Z">
        <w:r w:rsidRPr="00EA5DB6" w:rsidDel="00970609">
          <w:rPr>
            <w:rFonts w:cstheme="minorHAnsi"/>
            <w:rPrChange w:id="96" w:author="Debashis Jena" w:date="2019-10-20T11:00:00Z">
              <w:rPr/>
            </w:rPrChange>
          </w:rPr>
          <w:delText xml:space="preserve">A </w:delText>
        </w:r>
        <w:r w:rsidR="006D4724" w:rsidRPr="00EA5DB6" w:rsidDel="00970609">
          <w:rPr>
            <w:rFonts w:cstheme="minorHAnsi"/>
            <w:rPrChange w:id="97" w:author="Debashis Jena" w:date="2019-10-20T11:00:00Z">
              <w:rPr/>
            </w:rPrChange>
          </w:rPr>
          <w:delText>flight speed sensor</w:delText>
        </w:r>
      </w:del>
    </w:p>
    <w:p w14:paraId="7E8E2DED" w14:textId="619E376F" w:rsidR="00607D6C" w:rsidRPr="00EA5DB6" w:rsidDel="00814273" w:rsidRDefault="006D4724">
      <w:pPr>
        <w:pStyle w:val="ListParagraph"/>
        <w:rPr>
          <w:del w:id="98" w:author="Juline Kerr" w:date="2019-10-13T17:51:00Z"/>
          <w:rFonts w:cstheme="minorHAnsi"/>
          <w:rPrChange w:id="99" w:author="Debashis Jena" w:date="2019-10-20T11:00:00Z">
            <w:rPr>
              <w:del w:id="100" w:author="Juline Kerr" w:date="2019-10-13T17:51:00Z"/>
            </w:rPr>
          </w:rPrChange>
        </w:rPr>
        <w:pPrChange w:id="101" w:author="Juline Kerr" w:date="2019-10-19T19:23:00Z">
          <w:pPr>
            <w:pStyle w:val="TableFigure"/>
            <w:numPr>
              <w:ilvl w:val="1"/>
              <w:numId w:val="12"/>
            </w:numPr>
            <w:ind w:left="1440" w:hanging="360"/>
          </w:pPr>
        </w:pPrChange>
      </w:pPr>
      <w:del w:id="102" w:author="Juline Kerr" w:date="2019-10-13T17:47:00Z">
        <w:r w:rsidRPr="00EA5DB6" w:rsidDel="00435B4F">
          <w:rPr>
            <w:rFonts w:cstheme="minorHAnsi"/>
            <w:rPrChange w:id="103" w:author="Debashis Jena" w:date="2019-10-20T11:00:00Z">
              <w:rPr/>
            </w:rPrChange>
          </w:rPr>
          <w:delText>a</w:delText>
        </w:r>
      </w:del>
      <w:del w:id="104" w:author="Juline Kerr" w:date="2019-10-13T17:49:00Z">
        <w:r w:rsidRPr="00EA5DB6" w:rsidDel="00ED5BCA">
          <w:rPr>
            <w:rFonts w:cstheme="minorHAnsi"/>
            <w:rPrChange w:id="105" w:author="Debashis Jena" w:date="2019-10-20T11:00:00Z">
              <w:rPr/>
            </w:rPrChange>
          </w:rPr>
          <w:delText xml:space="preserve">udio </w:delText>
        </w:r>
      </w:del>
      <w:del w:id="106" w:author="Juline Kerr" w:date="2019-10-13T17:47:00Z">
        <w:r w:rsidRPr="00EA5DB6" w:rsidDel="00435B4F">
          <w:rPr>
            <w:rFonts w:cstheme="minorHAnsi"/>
            <w:rPrChange w:id="107" w:author="Debashis Jena" w:date="2019-10-20T11:00:00Z">
              <w:rPr/>
            </w:rPrChange>
          </w:rPr>
          <w:delText>s</w:delText>
        </w:r>
      </w:del>
      <w:del w:id="108" w:author="Juline Kerr" w:date="2019-10-13T17:49:00Z">
        <w:r w:rsidRPr="00EA5DB6" w:rsidDel="00ED5BCA">
          <w:rPr>
            <w:rFonts w:cstheme="minorHAnsi"/>
            <w:rPrChange w:id="109" w:author="Debashis Jena" w:date="2019-10-20T11:00:00Z">
              <w:rPr/>
            </w:rPrChange>
          </w:rPr>
          <w:delText>ensor</w:delText>
        </w:r>
      </w:del>
    </w:p>
    <w:p w14:paraId="17F3DBAB" w14:textId="0E4BEDFE" w:rsidR="00607D6C" w:rsidRPr="00EA5DB6" w:rsidRDefault="006D4724">
      <w:pPr>
        <w:pStyle w:val="ListParagraph"/>
        <w:rPr>
          <w:rFonts w:cstheme="minorHAnsi"/>
          <w:rPrChange w:id="110" w:author="Debashis Jena" w:date="2019-10-20T11:00:00Z">
            <w:rPr/>
          </w:rPrChange>
        </w:rPr>
        <w:pPrChange w:id="111" w:author="Juline Kerr" w:date="2019-10-19T19:23:00Z">
          <w:pPr>
            <w:pStyle w:val="TableFigure"/>
            <w:numPr>
              <w:ilvl w:val="1"/>
              <w:numId w:val="12"/>
            </w:numPr>
            <w:ind w:left="1440" w:hanging="360"/>
          </w:pPr>
        </w:pPrChange>
      </w:pPr>
      <w:del w:id="112" w:author="Juline Kerr" w:date="2019-10-13T17:47:00Z">
        <w:r w:rsidRPr="00EA5DB6" w:rsidDel="00146CCC">
          <w:rPr>
            <w:rFonts w:cstheme="minorHAnsi"/>
            <w:rPrChange w:id="113" w:author="Debashis Jena" w:date="2019-10-20T11:00:00Z">
              <w:rPr/>
            </w:rPrChange>
          </w:rPr>
          <w:delText>two</w:delText>
        </w:r>
      </w:del>
      <w:del w:id="114" w:author="Juline Kerr" w:date="2019-10-13T17:51:00Z">
        <w:r w:rsidRPr="00EA5DB6" w:rsidDel="00814273">
          <w:rPr>
            <w:rFonts w:cstheme="minorHAnsi"/>
            <w:rPrChange w:id="115" w:author="Debashis Jena" w:date="2019-10-20T11:00:00Z">
              <w:rPr/>
            </w:rPrChange>
          </w:rPr>
          <w:delText xml:space="preserve"> </w:delText>
        </w:r>
      </w:del>
      <w:del w:id="116" w:author="Juline Kerr" w:date="2019-10-13T17:47:00Z">
        <w:r w:rsidRPr="00EA5DB6" w:rsidDel="00146CCC">
          <w:rPr>
            <w:rFonts w:cstheme="minorHAnsi"/>
            <w:rPrChange w:id="117" w:author="Debashis Jena" w:date="2019-10-20T11:00:00Z">
              <w:rPr/>
            </w:rPrChange>
          </w:rPr>
          <w:delText>c</w:delText>
        </w:r>
      </w:del>
      <w:del w:id="118" w:author="Juline Kerr" w:date="2019-10-13T17:51:00Z">
        <w:r w:rsidRPr="00EA5DB6" w:rsidDel="00814273">
          <w:rPr>
            <w:rFonts w:cstheme="minorHAnsi"/>
            <w:rPrChange w:id="119" w:author="Debashis Jena" w:date="2019-10-20T11:00:00Z">
              <w:rPr/>
            </w:rPrChange>
          </w:rPr>
          <w:delText>ellular (LTE) data links.</w:delText>
        </w:r>
      </w:del>
      <w:del w:id="120" w:author="Juline Kerr" w:date="2019-10-13T17:53:00Z">
        <w:r w:rsidRPr="00EA5DB6" w:rsidDel="00A31CBA">
          <w:rPr>
            <w:rFonts w:cstheme="minorHAnsi"/>
            <w:rPrChange w:id="121" w:author="Debashis Jena" w:date="2019-10-20T11:00:00Z">
              <w:rPr/>
            </w:rPrChange>
          </w:rPr>
          <w:delText xml:space="preserve">  </w:delText>
        </w:r>
      </w:del>
    </w:p>
    <w:p w14:paraId="1CC73B73" w14:textId="77777777" w:rsidR="00361584" w:rsidRPr="00EA5DB6" w:rsidRDefault="00A0739B" w:rsidP="00E30565">
      <w:pPr>
        <w:pStyle w:val="TableFigure"/>
        <w:numPr>
          <w:ilvl w:val="0"/>
          <w:numId w:val="12"/>
        </w:numPr>
        <w:rPr>
          <w:ins w:id="122" w:author="Juline Kerr" w:date="2019-10-19T19:25:00Z"/>
          <w:rFonts w:cstheme="minorHAnsi"/>
          <w:rPrChange w:id="123" w:author="Debashis Jena" w:date="2019-10-20T11:00:00Z">
            <w:rPr>
              <w:ins w:id="124" w:author="Juline Kerr" w:date="2019-10-19T19:25:00Z"/>
            </w:rPr>
          </w:rPrChange>
        </w:rPr>
      </w:pPr>
      <w:ins w:id="125" w:author="Juline Kerr" w:date="2019-10-19T19:25:00Z">
        <w:r w:rsidRPr="00EA5DB6">
          <w:rPr>
            <w:rFonts w:cstheme="minorHAnsi"/>
            <w:rPrChange w:id="126" w:author="Debashis Jena" w:date="2019-10-20T11:00:00Z">
              <w:rPr/>
            </w:rPrChange>
          </w:rPr>
          <w:t>Systems Architecture</w:t>
        </w:r>
      </w:ins>
    </w:p>
    <w:p w14:paraId="712FBE89" w14:textId="77777777" w:rsidR="005A13DF" w:rsidRPr="00EA5DB6" w:rsidRDefault="00F13D18" w:rsidP="00E30565">
      <w:pPr>
        <w:pStyle w:val="TableFigure"/>
        <w:numPr>
          <w:ilvl w:val="0"/>
          <w:numId w:val="12"/>
        </w:numPr>
        <w:rPr>
          <w:ins w:id="127" w:author="Juline Kerr" w:date="2019-10-19T19:26:00Z"/>
          <w:rFonts w:cstheme="minorHAnsi"/>
          <w:rPrChange w:id="128" w:author="Debashis Jena" w:date="2019-10-20T11:00:00Z">
            <w:rPr>
              <w:ins w:id="129" w:author="Juline Kerr" w:date="2019-10-19T19:26:00Z"/>
            </w:rPr>
          </w:rPrChange>
        </w:rPr>
      </w:pPr>
      <w:ins w:id="130" w:author="Juline Kerr" w:date="2019-10-19T19:26:00Z">
        <w:r w:rsidRPr="00EA5DB6">
          <w:rPr>
            <w:rFonts w:cstheme="minorHAnsi"/>
            <w:rPrChange w:id="131" w:author="Debashis Jena" w:date="2019-10-20T11:00:00Z">
              <w:rPr/>
            </w:rPrChange>
          </w:rPr>
          <w:t>Systems Hardware Architecture</w:t>
        </w:r>
      </w:ins>
    </w:p>
    <w:p w14:paraId="5311D653" w14:textId="055A3855" w:rsidR="00335232" w:rsidRPr="00EA5DB6" w:rsidRDefault="00E30565">
      <w:pPr>
        <w:pStyle w:val="TableFigure"/>
        <w:numPr>
          <w:ilvl w:val="1"/>
          <w:numId w:val="12"/>
        </w:numPr>
        <w:rPr>
          <w:rFonts w:cstheme="minorHAnsi"/>
          <w:rPrChange w:id="132" w:author="Debashis Jena" w:date="2019-10-20T11:00:00Z">
            <w:rPr/>
          </w:rPrChange>
        </w:rPr>
        <w:pPrChange w:id="133" w:author="Juline Kerr" w:date="2019-10-19T19:26:00Z">
          <w:pPr>
            <w:pStyle w:val="TableFigure"/>
            <w:numPr>
              <w:numId w:val="12"/>
            </w:numPr>
            <w:ind w:left="720" w:hanging="360"/>
          </w:pPr>
        </w:pPrChange>
      </w:pPr>
      <w:r w:rsidRPr="00EA5DB6">
        <w:rPr>
          <w:rFonts w:cstheme="minorHAnsi"/>
          <w:rPrChange w:id="134" w:author="Debashis Jena" w:date="2019-10-20T11:00:00Z">
            <w:rPr/>
          </w:rPrChange>
        </w:rPr>
        <w:t>Structure</w:t>
      </w:r>
      <w:r w:rsidR="008E51BC" w:rsidRPr="00EA5DB6">
        <w:rPr>
          <w:rFonts w:cstheme="minorHAnsi"/>
          <w:rPrChange w:id="135" w:author="Debashis Jena" w:date="2019-10-20T11:00:00Z">
            <w:rPr/>
          </w:rPrChange>
        </w:rPr>
        <w:t>, Housing, Reinforcement</w:t>
      </w:r>
      <w:r w:rsidR="00335232" w:rsidRPr="00EA5DB6">
        <w:rPr>
          <w:rFonts w:cstheme="minorHAnsi"/>
          <w:rPrChange w:id="136" w:author="Debashis Jena" w:date="2019-10-20T11:00:00Z">
            <w:rPr/>
          </w:rPrChange>
        </w:rPr>
        <w:t xml:space="preserve"> </w:t>
      </w:r>
    </w:p>
    <w:p w14:paraId="49DF1684" w14:textId="73920B70" w:rsidR="00335232" w:rsidRPr="00EA5DB6" w:rsidRDefault="00D60FB2">
      <w:pPr>
        <w:pStyle w:val="TableFigure"/>
        <w:numPr>
          <w:ilvl w:val="2"/>
          <w:numId w:val="12"/>
        </w:numPr>
        <w:rPr>
          <w:rFonts w:cstheme="minorHAnsi"/>
          <w:rPrChange w:id="137" w:author="Debashis Jena" w:date="2019-10-20T11:00:00Z">
            <w:rPr/>
          </w:rPrChange>
        </w:rPr>
        <w:pPrChange w:id="138" w:author="Juline Kerr" w:date="2019-10-19T19:26:00Z">
          <w:pPr>
            <w:pStyle w:val="TableFigure"/>
            <w:numPr>
              <w:ilvl w:val="1"/>
              <w:numId w:val="12"/>
            </w:numPr>
            <w:ind w:left="1440" w:hanging="360"/>
          </w:pPr>
        </w:pPrChange>
      </w:pPr>
      <w:ins w:id="139" w:author="Juline Kerr" w:date="2019-10-16T18:44:00Z">
        <w:r w:rsidRPr="00EA5DB6">
          <w:rPr>
            <w:rFonts w:cstheme="minorHAnsi"/>
            <w:rPrChange w:id="140" w:author="Debashis Jena" w:date="2019-10-20T11:00:00Z">
              <w:rPr/>
            </w:rPrChange>
          </w:rPr>
          <w:t xml:space="preserve">BB - </w:t>
        </w:r>
      </w:ins>
      <w:r w:rsidR="00AD2A16" w:rsidRPr="00EA5DB6">
        <w:rPr>
          <w:rFonts w:cstheme="minorHAnsi"/>
          <w:rPrChange w:id="141" w:author="Debashis Jena" w:date="2019-10-20T11:00:00Z">
            <w:rPr/>
          </w:rPrChange>
        </w:rPr>
        <w:t xml:space="preserve">Quality Framework – lightweight, </w:t>
      </w:r>
      <w:r w:rsidR="00582BAE" w:rsidRPr="00EA5DB6">
        <w:rPr>
          <w:rFonts w:cstheme="minorHAnsi"/>
          <w:rPrChange w:id="142" w:author="Debashis Jena" w:date="2019-10-20T11:00:00Z">
            <w:rPr/>
          </w:rPrChange>
        </w:rPr>
        <w:t xml:space="preserve">carbon fiber, </w:t>
      </w:r>
      <w:r w:rsidR="006D4724" w:rsidRPr="00EA5DB6">
        <w:rPr>
          <w:rFonts w:cstheme="minorHAnsi"/>
          <w:rPrChange w:id="143" w:author="Debashis Jena" w:date="2019-10-20T11:00:00Z">
            <w:rPr/>
          </w:rPrChange>
        </w:rPr>
        <w:t xml:space="preserve">robust enough to survive a crash from low altitudes. You are not responsible for mechanical </w:t>
      </w:r>
      <w:proofErr w:type="gramStart"/>
      <w:r w:rsidR="006D4724" w:rsidRPr="00EA5DB6">
        <w:rPr>
          <w:rFonts w:cstheme="minorHAnsi"/>
          <w:rPrChange w:id="144" w:author="Debashis Jena" w:date="2019-10-20T11:00:00Z">
            <w:rPr/>
          </w:rPrChange>
        </w:rPr>
        <w:t>design, but</w:t>
      </w:r>
      <w:proofErr w:type="gramEnd"/>
      <w:r w:rsidR="006D4724" w:rsidRPr="00EA5DB6">
        <w:rPr>
          <w:rFonts w:cstheme="minorHAnsi"/>
          <w:rPrChange w:id="145" w:author="Debashis Jena" w:date="2019-10-20T11:00:00Z">
            <w:rPr/>
          </w:rPrChange>
        </w:rPr>
        <w:t xml:space="preserve"> should consider this in technology selection.  </w:t>
      </w:r>
    </w:p>
    <w:p w14:paraId="7D0420A6" w14:textId="5A9EC5B0" w:rsidR="00025DFC" w:rsidRPr="00EA5DB6" w:rsidRDefault="00D60FB2">
      <w:pPr>
        <w:pStyle w:val="TableFigure"/>
        <w:numPr>
          <w:ilvl w:val="2"/>
          <w:numId w:val="12"/>
        </w:numPr>
        <w:rPr>
          <w:rFonts w:cstheme="minorHAnsi"/>
          <w:rPrChange w:id="146" w:author="Debashis Jena" w:date="2019-10-20T11:00:00Z">
            <w:rPr/>
          </w:rPrChange>
        </w:rPr>
        <w:pPrChange w:id="147" w:author="Juline Kerr" w:date="2019-10-19T19:27:00Z">
          <w:pPr>
            <w:pStyle w:val="TableFigure"/>
            <w:numPr>
              <w:ilvl w:val="1"/>
              <w:numId w:val="12"/>
            </w:numPr>
            <w:ind w:left="1440" w:hanging="360"/>
          </w:pPr>
        </w:pPrChange>
      </w:pPr>
      <w:ins w:id="148" w:author="Juline Kerr" w:date="2019-10-16T18:44:00Z">
        <w:r w:rsidRPr="00EA5DB6">
          <w:rPr>
            <w:rFonts w:cstheme="minorHAnsi"/>
            <w:rPrChange w:id="149" w:author="Debashis Jena" w:date="2019-10-20T11:00:00Z">
              <w:rPr/>
            </w:rPrChange>
          </w:rPr>
          <w:t xml:space="preserve">BB - </w:t>
        </w:r>
      </w:ins>
      <w:r w:rsidR="00A61C1A" w:rsidRPr="00EA5DB6">
        <w:rPr>
          <w:rFonts w:cstheme="minorHAnsi"/>
          <w:rPrChange w:id="150" w:author="Debashis Jena" w:date="2019-10-20T11:00:00Z">
            <w:rPr/>
          </w:rPrChange>
        </w:rPr>
        <w:t xml:space="preserve">Wireless Reporting (Cloud Uploads) - </w:t>
      </w:r>
      <w:r w:rsidR="006D4724" w:rsidRPr="00EA5DB6">
        <w:rPr>
          <w:rFonts w:cstheme="minorHAnsi"/>
          <w:rPrChange w:id="151" w:author="Debashis Jena" w:date="2019-10-20T11:00:00Z">
            <w:rPr/>
          </w:rPrChange>
        </w:rPr>
        <w:t xml:space="preserve">periodically report back to base during normal operation via one of the cellular links.  </w:t>
      </w:r>
    </w:p>
    <w:p w14:paraId="3E2A12E7" w14:textId="12895CF0" w:rsidR="00025DFC" w:rsidRPr="00EA5DB6" w:rsidRDefault="005D30C6">
      <w:pPr>
        <w:pStyle w:val="TableFigure"/>
        <w:numPr>
          <w:ilvl w:val="2"/>
          <w:numId w:val="12"/>
        </w:numPr>
        <w:rPr>
          <w:rFonts w:cstheme="minorHAnsi"/>
          <w:rPrChange w:id="152" w:author="Debashis Jena" w:date="2019-10-20T11:00:00Z">
            <w:rPr/>
          </w:rPrChange>
        </w:rPr>
        <w:pPrChange w:id="153" w:author="Juline Kerr" w:date="2019-10-19T19:27:00Z">
          <w:pPr>
            <w:pStyle w:val="TableFigure"/>
            <w:numPr>
              <w:ilvl w:val="1"/>
              <w:numId w:val="12"/>
            </w:numPr>
            <w:ind w:left="1440" w:hanging="360"/>
          </w:pPr>
        </w:pPrChange>
      </w:pPr>
      <w:ins w:id="154" w:author="Juline Kerr" w:date="2019-10-16T18:44:00Z">
        <w:r w:rsidRPr="00EA5DB6">
          <w:rPr>
            <w:rFonts w:cstheme="minorHAnsi"/>
            <w:rPrChange w:id="155" w:author="Debashis Jena" w:date="2019-10-20T11:00:00Z">
              <w:rPr/>
            </w:rPrChange>
          </w:rPr>
          <w:t xml:space="preserve">BB - </w:t>
        </w:r>
      </w:ins>
      <w:r w:rsidR="00A61C1A" w:rsidRPr="00EA5DB6">
        <w:rPr>
          <w:rFonts w:cstheme="minorHAnsi"/>
          <w:rPrChange w:id="156" w:author="Debashis Jena" w:date="2019-10-20T11:00:00Z">
            <w:rPr/>
          </w:rPrChange>
        </w:rPr>
        <w:t xml:space="preserve">Black Box - </w:t>
      </w:r>
      <w:r w:rsidR="006D4724" w:rsidRPr="00EA5DB6">
        <w:rPr>
          <w:rFonts w:cstheme="minorHAnsi"/>
          <w:rPrChange w:id="157" w:author="Debashis Jena" w:date="2019-10-20T11:00:00Z">
            <w:rPr/>
          </w:rPrChange>
        </w:rPr>
        <w:t xml:space="preserve">method to interface the "black box" with the main flight computer to capture its current state without significantly impacting the operation of the main flight computer.  </w:t>
      </w:r>
    </w:p>
    <w:p w14:paraId="5F411D89" w14:textId="615CB71C" w:rsidR="000704C6" w:rsidRPr="00EA5DB6" w:rsidRDefault="005D30C6" w:rsidP="00335232">
      <w:pPr>
        <w:pStyle w:val="TableFigure"/>
        <w:numPr>
          <w:ilvl w:val="1"/>
          <w:numId w:val="12"/>
        </w:numPr>
        <w:rPr>
          <w:rFonts w:cstheme="minorHAnsi"/>
          <w:rPrChange w:id="158" w:author="Debashis Jena" w:date="2019-10-20T11:00:00Z">
            <w:rPr/>
          </w:rPrChange>
        </w:rPr>
      </w:pPr>
      <w:ins w:id="159" w:author="Juline Kerr" w:date="2019-10-16T18:45:00Z">
        <w:r w:rsidRPr="00EA5DB6">
          <w:rPr>
            <w:rFonts w:cstheme="minorHAnsi"/>
            <w:rPrChange w:id="160" w:author="Debashis Jena" w:date="2019-10-20T11:00:00Z">
              <w:rPr/>
            </w:rPrChange>
          </w:rPr>
          <w:t xml:space="preserve">BB - </w:t>
        </w:r>
      </w:ins>
      <w:r w:rsidR="005E49E7" w:rsidRPr="00EA5DB6">
        <w:rPr>
          <w:rFonts w:cstheme="minorHAnsi"/>
          <w:rPrChange w:id="161" w:author="Debashis Jena" w:date="2019-10-20T11:00:00Z">
            <w:rPr/>
          </w:rPrChange>
        </w:rPr>
        <w:t xml:space="preserve">Patents and </w:t>
      </w:r>
      <w:r w:rsidR="009A41F2" w:rsidRPr="00EA5DB6">
        <w:rPr>
          <w:rFonts w:cstheme="minorHAnsi"/>
          <w:rPrChange w:id="162" w:author="Debashis Jena" w:date="2019-10-20T11:00:00Z">
            <w:rPr/>
          </w:rPrChange>
        </w:rPr>
        <w:t xml:space="preserve">ISO Quality </w:t>
      </w:r>
      <w:r w:rsidR="005E49E7" w:rsidRPr="00EA5DB6">
        <w:rPr>
          <w:rFonts w:cstheme="minorHAnsi"/>
          <w:rPrChange w:id="163" w:author="Debashis Jena" w:date="2019-10-20T11:00:00Z">
            <w:rPr/>
          </w:rPrChange>
        </w:rPr>
        <w:t xml:space="preserve">Standards - </w:t>
      </w:r>
      <w:r w:rsidR="006D4724" w:rsidRPr="00EA5DB6">
        <w:rPr>
          <w:rFonts w:cstheme="minorHAnsi"/>
          <w:rPrChange w:id="164" w:author="Debashis Jena" w:date="2019-10-20T11:00:00Z">
            <w:rPr/>
          </w:rPrChange>
        </w:rPr>
        <w:t xml:space="preserve">identify if there are any patents or standards that you should consider in this design.  The CLO has agreed that video other than from the direction of flight can be compressed to black and white SD levels to reduce storage demands. </w:t>
      </w:r>
    </w:p>
    <w:p w14:paraId="729E9EC8" w14:textId="7E8E0EEC" w:rsidR="00DC0D06" w:rsidRPr="00EA5DB6" w:rsidRDefault="005D30C6" w:rsidP="00DC0D06">
      <w:pPr>
        <w:pStyle w:val="TableFigure"/>
        <w:numPr>
          <w:ilvl w:val="1"/>
          <w:numId w:val="12"/>
        </w:numPr>
        <w:rPr>
          <w:ins w:id="165" w:author="Juline Kerr" w:date="2019-10-13T19:11:00Z"/>
          <w:rFonts w:cstheme="minorHAnsi"/>
          <w:rPrChange w:id="166" w:author="Debashis Jena" w:date="2019-10-20T11:00:00Z">
            <w:rPr>
              <w:ins w:id="167" w:author="Juline Kerr" w:date="2019-10-13T19:11:00Z"/>
            </w:rPr>
          </w:rPrChange>
        </w:rPr>
      </w:pPr>
      <w:ins w:id="168" w:author="Juline Kerr" w:date="2019-10-16T18:45:00Z">
        <w:r w:rsidRPr="00EA5DB6">
          <w:rPr>
            <w:rFonts w:cstheme="minorHAnsi"/>
            <w:rPrChange w:id="169" w:author="Debashis Jena" w:date="2019-10-20T11:00:00Z">
              <w:rPr/>
            </w:rPrChange>
          </w:rPr>
          <w:t xml:space="preserve">Both - </w:t>
        </w:r>
      </w:ins>
      <w:r w:rsidR="006D4724" w:rsidRPr="00EA5DB6">
        <w:rPr>
          <w:rFonts w:cstheme="minorHAnsi"/>
          <w:rPrChange w:id="170" w:author="Debashis Jena" w:date="2019-10-20T11:00:00Z">
            <w:rPr/>
          </w:rPrChange>
        </w:rPr>
        <w:t>Make commercially reasonable assumptions for any missing design parameters.</w:t>
      </w:r>
    </w:p>
    <w:p w14:paraId="726AC674" w14:textId="76BD95CC" w:rsidR="00DC0D06" w:rsidRPr="00EA5DB6" w:rsidRDefault="0022647D">
      <w:pPr>
        <w:pStyle w:val="TableFigure"/>
        <w:numPr>
          <w:ilvl w:val="2"/>
          <w:numId w:val="12"/>
        </w:numPr>
        <w:rPr>
          <w:ins w:id="171" w:author="Juline Kerr" w:date="2019-10-13T19:10:00Z"/>
          <w:rFonts w:cstheme="minorHAnsi"/>
        </w:rPr>
        <w:pPrChange w:id="172" w:author="Juline Kerr" w:date="2019-10-13T19:11:00Z">
          <w:pPr>
            <w:pStyle w:val="ListParagraph"/>
            <w:numPr>
              <w:numId w:val="12"/>
            </w:numPr>
            <w:spacing w:after="160"/>
            <w:ind w:hanging="360"/>
          </w:pPr>
        </w:pPrChange>
      </w:pPr>
      <w:ins w:id="173" w:author="Juline Kerr" w:date="2019-10-16T18:45:00Z">
        <w:r w:rsidRPr="00EA5DB6">
          <w:rPr>
            <w:rFonts w:cstheme="minorHAnsi"/>
            <w:rPrChange w:id="174" w:author="Debashis Jena" w:date="2019-10-20T11:00:00Z">
              <w:rPr>
                <w:rFonts w:ascii="Times New Roman" w:hAnsi="Times New Roman"/>
              </w:rPr>
            </w:rPrChange>
          </w:rPr>
          <w:t xml:space="preserve">Both - </w:t>
        </w:r>
      </w:ins>
      <w:ins w:id="175" w:author="Juline Kerr" w:date="2019-10-13T19:10:00Z">
        <w:r w:rsidR="00DC0D06" w:rsidRPr="00EA5DB6">
          <w:rPr>
            <w:rFonts w:cstheme="minorHAnsi"/>
          </w:rPr>
          <w:t>Consumer &amp; Political Awareness – Consumers and Politicians made aware of the delivery drone operation plan for understanding of the cost-benefit ratio associated with their decisions.  Flying Drone Bill of Rights</w:t>
        </w:r>
      </w:ins>
    </w:p>
    <w:p w14:paraId="054C518C" w14:textId="18054969" w:rsidR="00DC0D06" w:rsidRPr="00EA5DB6" w:rsidRDefault="0022647D">
      <w:pPr>
        <w:pStyle w:val="ListParagraph"/>
        <w:numPr>
          <w:ilvl w:val="2"/>
          <w:numId w:val="12"/>
        </w:numPr>
        <w:spacing w:after="160"/>
        <w:rPr>
          <w:ins w:id="176" w:author="Juline Kerr" w:date="2019-10-13T19:10:00Z"/>
          <w:rFonts w:cstheme="minorHAnsi"/>
          <w:rPrChange w:id="177" w:author="Debashis Jena" w:date="2019-10-20T11:00:00Z">
            <w:rPr>
              <w:ins w:id="178" w:author="Juline Kerr" w:date="2019-10-13T19:10:00Z"/>
              <w:rFonts w:ascii="Times New Roman" w:hAnsi="Times New Roman"/>
            </w:rPr>
          </w:rPrChange>
        </w:rPr>
        <w:pPrChange w:id="179" w:author="Juline Kerr" w:date="2019-10-13T19:11:00Z">
          <w:pPr>
            <w:pStyle w:val="ListParagraph"/>
            <w:numPr>
              <w:numId w:val="12"/>
            </w:numPr>
            <w:spacing w:after="160"/>
            <w:ind w:hanging="360"/>
          </w:pPr>
        </w:pPrChange>
      </w:pPr>
      <w:ins w:id="180" w:author="Juline Kerr" w:date="2019-10-16T18:45:00Z">
        <w:r w:rsidRPr="00EA5DB6">
          <w:rPr>
            <w:rFonts w:cstheme="minorHAnsi"/>
            <w:rPrChange w:id="181" w:author="Debashis Jena" w:date="2019-10-20T11:00:00Z">
              <w:rPr>
                <w:rFonts w:ascii="Times New Roman" w:hAnsi="Times New Roman"/>
              </w:rPr>
            </w:rPrChange>
          </w:rPr>
          <w:lastRenderedPageBreak/>
          <w:t xml:space="preserve">Both - </w:t>
        </w:r>
      </w:ins>
      <w:ins w:id="182" w:author="Juline Kerr" w:date="2019-10-13T19:10:00Z">
        <w:r w:rsidR="00DC0D06" w:rsidRPr="00EA5DB6">
          <w:rPr>
            <w:rFonts w:cstheme="minorHAnsi"/>
            <w:rPrChange w:id="183" w:author="Debashis Jena" w:date="2019-10-20T11:00:00Z">
              <w:rPr>
                <w:rFonts w:ascii="Times New Roman" w:hAnsi="Times New Roman"/>
              </w:rPr>
            </w:rPrChange>
          </w:rPr>
          <w:t>Police Awareness Plan</w:t>
        </w:r>
      </w:ins>
    </w:p>
    <w:p w14:paraId="6B568CF7" w14:textId="64A7E17C" w:rsidR="00DC0D06" w:rsidRPr="00EA5DB6" w:rsidRDefault="00D04202">
      <w:pPr>
        <w:pStyle w:val="ListParagraph"/>
        <w:numPr>
          <w:ilvl w:val="2"/>
          <w:numId w:val="12"/>
        </w:numPr>
        <w:spacing w:after="160"/>
        <w:rPr>
          <w:rFonts w:cstheme="minorHAnsi"/>
        </w:rPr>
        <w:pPrChange w:id="184" w:author="Juline Kerr" w:date="2019-10-13T19:11:00Z">
          <w:pPr>
            <w:pStyle w:val="TableFigure"/>
            <w:numPr>
              <w:ilvl w:val="1"/>
              <w:numId w:val="12"/>
            </w:numPr>
            <w:ind w:left="1440" w:hanging="360"/>
          </w:pPr>
        </w:pPrChange>
      </w:pPr>
      <w:ins w:id="185" w:author="Juline Kerr" w:date="2019-10-16T18:46:00Z">
        <w:r w:rsidRPr="00EA5DB6">
          <w:rPr>
            <w:rFonts w:cstheme="minorHAnsi"/>
            <w:rPrChange w:id="186" w:author="Debashis Jena" w:date="2019-10-20T11:00:00Z">
              <w:rPr>
                <w:rFonts w:ascii="Times New Roman" w:hAnsi="Times New Roman"/>
              </w:rPr>
            </w:rPrChange>
          </w:rPr>
          <w:t xml:space="preserve">Drone - </w:t>
        </w:r>
      </w:ins>
      <w:ins w:id="187" w:author="Juline Kerr" w:date="2019-10-13T19:10:00Z">
        <w:r w:rsidR="00DC0D06" w:rsidRPr="00EA5DB6">
          <w:rPr>
            <w:rFonts w:cstheme="minorHAnsi"/>
            <w:rPrChange w:id="188" w:author="Debashis Jena" w:date="2019-10-20T11:00:00Z">
              <w:rPr>
                <w:rFonts w:ascii="Times New Roman" w:hAnsi="Times New Roman"/>
              </w:rPr>
            </w:rPrChange>
          </w:rPr>
          <w:t>Education &amp; Certification for Drone Pilots – Drone Flight Simulation Regulation</w:t>
        </w:r>
      </w:ins>
    </w:p>
    <w:p w14:paraId="7ED1FBEA" w14:textId="18869A60" w:rsidR="002230F0" w:rsidRPr="00BE6681" w:rsidRDefault="00D04202">
      <w:pPr>
        <w:pStyle w:val="TableFigure"/>
        <w:numPr>
          <w:ilvl w:val="2"/>
          <w:numId w:val="12"/>
        </w:numPr>
        <w:rPr>
          <w:ins w:id="189" w:author="Juline Kerr" w:date="2019-10-13T19:09:00Z"/>
          <w:rFonts w:cstheme="minorHAnsi"/>
        </w:rPr>
        <w:pPrChange w:id="190" w:author="Juline Kerr" w:date="2019-10-13T19:11:00Z">
          <w:pPr>
            <w:pStyle w:val="TableFigure"/>
            <w:numPr>
              <w:ilvl w:val="1"/>
              <w:numId w:val="12"/>
            </w:numPr>
            <w:ind w:left="1440" w:hanging="360"/>
          </w:pPr>
        </w:pPrChange>
      </w:pPr>
      <w:ins w:id="191" w:author="Juline Kerr" w:date="2019-10-16T18:46:00Z">
        <w:r w:rsidRPr="00EA5DB6">
          <w:rPr>
            <w:rFonts w:cstheme="minorHAnsi"/>
          </w:rPr>
          <w:t xml:space="preserve">Drone - </w:t>
        </w:r>
      </w:ins>
      <w:r w:rsidR="002230F0" w:rsidRPr="00EA5DB6">
        <w:rPr>
          <w:rFonts w:cstheme="minorHAnsi"/>
        </w:rPr>
        <w:t>General Liability Insurance Policy</w:t>
      </w:r>
      <w:ins w:id="192" w:author="Juline Kerr" w:date="2019-10-13T17:27:00Z">
        <w:r w:rsidR="00983F0D" w:rsidRPr="00BE6681">
          <w:rPr>
            <w:rFonts w:cstheme="minorHAnsi"/>
          </w:rPr>
          <w:t xml:space="preserve"> - ISO 9001:2000 certification – QA certification</w:t>
        </w:r>
      </w:ins>
    </w:p>
    <w:p w14:paraId="52E235A2" w14:textId="120FAF73" w:rsidR="0015109B" w:rsidRPr="00EA5DB6" w:rsidRDefault="0015109B">
      <w:pPr>
        <w:pStyle w:val="ListParagraph"/>
        <w:numPr>
          <w:ilvl w:val="3"/>
          <w:numId w:val="12"/>
        </w:numPr>
        <w:spacing w:after="160"/>
        <w:rPr>
          <w:rFonts w:cstheme="minorHAnsi"/>
        </w:rPr>
        <w:pPrChange w:id="193" w:author="Juline Kerr" w:date="2019-10-13T19:11:00Z">
          <w:pPr>
            <w:pStyle w:val="TableFigure"/>
            <w:numPr>
              <w:ilvl w:val="1"/>
              <w:numId w:val="12"/>
            </w:numPr>
            <w:ind w:left="1440" w:hanging="360"/>
          </w:pPr>
        </w:pPrChange>
      </w:pPr>
      <w:ins w:id="194" w:author="Juline Kerr" w:date="2019-10-13T19:09:00Z">
        <w:r w:rsidRPr="00EA5DB6">
          <w:rPr>
            <w:rFonts w:cstheme="minorHAnsi"/>
            <w:rPrChange w:id="195" w:author="Debashis Jena" w:date="2019-10-20T11:00:00Z">
              <w:rPr>
                <w:rFonts w:ascii="Times New Roman" w:hAnsi="Times New Roman"/>
              </w:rPr>
            </w:rPrChange>
          </w:rPr>
          <w:t>Shot from the Sky Recourse – Add to Insurance Policy</w:t>
        </w:r>
      </w:ins>
    </w:p>
    <w:p w14:paraId="53511D2B" w14:textId="153DCC3D" w:rsidR="009D47D6" w:rsidRPr="00EA5DB6" w:rsidRDefault="00AB5C9F" w:rsidP="00335232">
      <w:pPr>
        <w:pStyle w:val="TableFigure"/>
        <w:numPr>
          <w:ilvl w:val="1"/>
          <w:numId w:val="12"/>
        </w:numPr>
        <w:rPr>
          <w:rFonts w:cstheme="minorHAnsi"/>
        </w:rPr>
      </w:pPr>
      <w:ins w:id="196" w:author="Juline Kerr" w:date="2019-10-19T19:34:00Z">
        <w:r w:rsidRPr="00EA5DB6">
          <w:rPr>
            <w:rFonts w:cstheme="minorHAnsi"/>
          </w:rPr>
          <w:t>External Interf</w:t>
        </w:r>
        <w:r w:rsidR="004A6956" w:rsidRPr="00EA5DB6">
          <w:rPr>
            <w:rFonts w:cstheme="minorHAnsi"/>
          </w:rPr>
          <w:t>aces</w:t>
        </w:r>
        <w:r w:rsidR="006C5D77" w:rsidRPr="00BE6681">
          <w:rPr>
            <w:rFonts w:cstheme="minorHAnsi"/>
          </w:rPr>
          <w:t xml:space="preserve"> Architecture -</w:t>
        </w:r>
        <w:r w:rsidR="004A6956" w:rsidRPr="00BE6681">
          <w:rPr>
            <w:rFonts w:cstheme="minorHAnsi"/>
          </w:rPr>
          <w:t xml:space="preserve"> </w:t>
        </w:r>
      </w:ins>
      <w:ins w:id="197" w:author="Juline Kerr" w:date="2019-10-13T15:08:00Z">
        <w:r w:rsidR="002B6981" w:rsidRPr="00BE6681">
          <w:rPr>
            <w:rFonts w:cstheme="minorHAnsi"/>
          </w:rPr>
          <w:t>EXTER</w:t>
        </w:r>
        <w:r w:rsidR="008A0F5C" w:rsidRPr="00BE6681">
          <w:rPr>
            <w:rFonts w:cstheme="minorHAnsi"/>
          </w:rPr>
          <w:t xml:space="preserve">NAL - </w:t>
        </w:r>
      </w:ins>
      <w:r w:rsidR="0011044C" w:rsidRPr="00EA5DB6">
        <w:rPr>
          <w:rFonts w:cstheme="minorHAnsi"/>
          <w:rPrChange w:id="198" w:author="Debashis Jena" w:date="2019-10-20T11:00:00Z">
            <w:rPr/>
          </w:rPrChange>
        </w:rPr>
        <w:t>Structural</w:t>
      </w:r>
      <w:r w:rsidR="006D7BDB" w:rsidRPr="00EA5DB6">
        <w:rPr>
          <w:rFonts w:cstheme="minorHAnsi"/>
          <w:rPrChange w:id="199" w:author="Debashis Jena" w:date="2019-10-20T11:00:00Z">
            <w:rPr/>
          </w:rPrChange>
        </w:rPr>
        <w:t xml:space="preserve"> Hardware</w:t>
      </w:r>
      <w:r w:rsidR="0011044C" w:rsidRPr="00EA5DB6">
        <w:rPr>
          <w:rFonts w:cstheme="minorHAnsi"/>
          <w:rPrChange w:id="200" w:author="Debashis Jena" w:date="2019-10-20T11:00:00Z">
            <w:rPr/>
          </w:rPrChange>
        </w:rPr>
        <w:t xml:space="preserve"> </w:t>
      </w:r>
      <w:r w:rsidR="008D070D" w:rsidRPr="00EA5DB6">
        <w:rPr>
          <w:rFonts w:cstheme="minorHAnsi"/>
          <w:rPrChange w:id="201" w:author="Debashis Jena" w:date="2019-10-20T11:00:00Z">
            <w:rPr/>
          </w:rPrChange>
        </w:rPr>
        <w:t xml:space="preserve">Components - </w:t>
      </w:r>
      <w:r w:rsidR="00935033" w:rsidRPr="00EA5DB6">
        <w:rPr>
          <w:rFonts w:cstheme="minorHAnsi"/>
          <w:rPrChange w:id="202" w:author="Debashis Jena" w:date="2019-10-20T11:00:00Z">
            <w:rPr/>
          </w:rPrChange>
        </w:rPr>
        <w:t>Parts List</w:t>
      </w:r>
      <w:r w:rsidR="004B717A" w:rsidRPr="00EA5DB6">
        <w:rPr>
          <w:rFonts w:cstheme="minorHAnsi"/>
          <w:rPrChange w:id="203" w:author="Debashis Jena" w:date="2019-10-20T11:00:00Z">
            <w:rPr/>
          </w:rPrChange>
        </w:rPr>
        <w:t xml:space="preserve"> </w:t>
      </w:r>
      <w:ins w:id="204" w:author="Juline Kerr" w:date="2019-10-13T15:09:00Z">
        <w:r w:rsidR="00E81770" w:rsidRPr="00EA5DB6">
          <w:rPr>
            <w:rFonts w:cstheme="minorHAnsi"/>
            <w:rPrChange w:id="205" w:author="Debashis Jena" w:date="2019-10-20T11:00:00Z">
              <w:rPr/>
            </w:rPrChange>
          </w:rPr>
          <w:t xml:space="preserve">- </w:t>
        </w:r>
      </w:ins>
      <w:ins w:id="206" w:author="Juline Kerr [2]" w:date="2019-10-13T15:09:00Z">
        <w:r w:rsidR="00E81770" w:rsidRPr="00EA5DB6">
          <w:rPr>
            <w:rFonts w:cstheme="minorHAnsi"/>
          </w:rPr>
          <w:fldChar w:fldCharType="begin"/>
        </w:r>
      </w:ins>
      <w:ins w:id="207" w:author="Juline Kerr" w:date="2019-10-13T15:09:00Z">
        <w:r w:rsidR="00E81770" w:rsidRPr="00EA5DB6">
          <w:rPr>
            <w:rFonts w:cstheme="minorHAnsi"/>
            <w:rPrChange w:id="208" w:author="Debashis Jena" w:date="2019-10-20T11:00:00Z">
              <w:rPr/>
            </w:rPrChange>
          </w:rPr>
          <w:instrText xml:space="preserve"> HYPERLINK "http://www.madehow.com/Volume-3/Black-Box.html" </w:instrText>
        </w:r>
      </w:ins>
      <w:ins w:id="209" w:author="Juline Kerr [2]" w:date="2019-10-13T15:09:00Z">
        <w:r w:rsidR="00E81770" w:rsidRPr="00EA5DB6">
          <w:rPr>
            <w:rFonts w:cstheme="minorHAnsi"/>
            <w:rPrChange w:id="210" w:author="Debashis Jena" w:date="2019-10-20T11:00:00Z">
              <w:rPr/>
            </w:rPrChange>
          </w:rPr>
          <w:fldChar w:fldCharType="separate"/>
        </w:r>
      </w:ins>
      <w:ins w:id="211" w:author="Juline Kerr" w:date="2019-10-13T15:09:00Z">
        <w:r w:rsidR="00E81770" w:rsidRPr="00EA5DB6">
          <w:rPr>
            <w:rStyle w:val="Hyperlink"/>
            <w:rFonts w:cstheme="minorHAnsi"/>
          </w:rPr>
          <w:t>http://www.madehow.com/Volume-3/Black-Box.html</w:t>
        </w:r>
      </w:ins>
      <w:ins w:id="212" w:author="Juline Kerr [2]" w:date="2019-10-13T15:09:00Z">
        <w:r w:rsidR="00E81770" w:rsidRPr="00EA5DB6">
          <w:rPr>
            <w:rFonts w:cstheme="minorHAnsi"/>
          </w:rPr>
          <w:fldChar w:fldCharType="end"/>
        </w:r>
      </w:ins>
      <w:ins w:id="213" w:author="Juline Kerr" w:date="2019-10-13T15:09:00Z">
        <w:r w:rsidR="00E81770" w:rsidRPr="00EA5DB6">
          <w:rPr>
            <w:rFonts w:cstheme="minorHAnsi"/>
          </w:rPr>
          <w:t xml:space="preserve"> </w:t>
        </w:r>
      </w:ins>
    </w:p>
    <w:p w14:paraId="58CC47E6" w14:textId="248F4C8C" w:rsidR="001F5201" w:rsidRPr="00EA5DB6" w:rsidRDefault="00C86CAA" w:rsidP="001F5201">
      <w:pPr>
        <w:pStyle w:val="TableFigure"/>
        <w:numPr>
          <w:ilvl w:val="2"/>
          <w:numId w:val="12"/>
        </w:numPr>
        <w:rPr>
          <w:ins w:id="214" w:author="Juline Kerr" w:date="2019-10-13T18:38:00Z"/>
          <w:rFonts w:cstheme="minorHAnsi"/>
          <w:rPrChange w:id="215" w:author="Debashis Jena" w:date="2019-10-20T11:00:00Z">
            <w:rPr>
              <w:ins w:id="216" w:author="Juline Kerr" w:date="2019-10-13T18:38:00Z"/>
            </w:rPr>
          </w:rPrChange>
        </w:rPr>
      </w:pPr>
      <w:ins w:id="217" w:author="Juline Kerr" w:date="2019-10-16T19:03:00Z">
        <w:r w:rsidRPr="00EA5DB6">
          <w:rPr>
            <w:rFonts w:cstheme="minorHAnsi"/>
          </w:rPr>
          <w:t xml:space="preserve">Drone - </w:t>
        </w:r>
      </w:ins>
      <w:del w:id="218" w:author="Juline Kerr" w:date="2019-10-13T15:10:00Z">
        <w:r w:rsidR="003D69A5" w:rsidRPr="00BE6681" w:rsidDel="001D0812">
          <w:rPr>
            <w:rFonts w:cstheme="minorHAnsi"/>
          </w:rPr>
          <w:delText>Description</w:delText>
        </w:r>
        <w:r w:rsidR="005812C9" w:rsidRPr="00BE6681" w:rsidDel="001D0812">
          <w:rPr>
            <w:rFonts w:cstheme="minorHAnsi"/>
          </w:rPr>
          <w:delText xml:space="preserve"> – </w:delText>
        </w:r>
      </w:del>
      <w:r w:rsidR="005812C9" w:rsidRPr="00BE6681">
        <w:rPr>
          <w:rFonts w:cstheme="minorHAnsi"/>
        </w:rPr>
        <w:t>Frame</w:t>
      </w:r>
      <w:r w:rsidR="001723A5" w:rsidRPr="00BE6681">
        <w:rPr>
          <w:rFonts w:cstheme="minorHAnsi"/>
        </w:rPr>
        <w:t xml:space="preserve"> with 6 Ax</w:t>
      </w:r>
      <w:r w:rsidR="00552835" w:rsidRPr="00EA5DB6">
        <w:rPr>
          <w:rFonts w:cstheme="minorHAnsi"/>
          <w:rPrChange w:id="219" w:author="Debashis Jena" w:date="2019-10-20T11:00:00Z">
            <w:rPr/>
          </w:rPrChange>
        </w:rPr>
        <w:t>is</w:t>
      </w:r>
      <w:del w:id="220" w:author="Juline Kerr" w:date="2019-10-13T15:10:00Z">
        <w:r w:rsidR="0056568C" w:rsidRPr="00EA5DB6" w:rsidDel="005D20ED">
          <w:rPr>
            <w:rFonts w:cstheme="minorHAnsi"/>
            <w:rPrChange w:id="221" w:author="Debashis Jena" w:date="2019-10-20T11:00:00Z">
              <w:rPr/>
            </w:rPrChange>
          </w:rPr>
          <w:delText>,</w:delText>
        </w:r>
      </w:del>
    </w:p>
    <w:p w14:paraId="27B77383" w14:textId="3EAD1F44" w:rsidR="00C73AE5" w:rsidRPr="00EA5DB6" w:rsidRDefault="00C73AE5">
      <w:pPr>
        <w:pStyle w:val="TableFigure"/>
        <w:numPr>
          <w:ilvl w:val="3"/>
          <w:numId w:val="12"/>
        </w:numPr>
        <w:rPr>
          <w:ins w:id="222" w:author="Juline Kerr" w:date="2019-10-13T15:10:00Z"/>
          <w:rFonts w:cstheme="minorHAnsi"/>
          <w:rPrChange w:id="223" w:author="Debashis Jena" w:date="2019-10-20T11:00:00Z">
            <w:rPr>
              <w:ins w:id="224" w:author="Juline Kerr" w:date="2019-10-13T15:10:00Z"/>
            </w:rPr>
          </w:rPrChange>
        </w:rPr>
        <w:pPrChange w:id="225" w:author="Juline Kerr" w:date="2019-10-13T18:38:00Z">
          <w:pPr>
            <w:pStyle w:val="TableFigure"/>
            <w:numPr>
              <w:ilvl w:val="2"/>
              <w:numId w:val="12"/>
            </w:numPr>
            <w:ind w:left="2160" w:hanging="180"/>
          </w:pPr>
        </w:pPrChange>
      </w:pPr>
      <w:ins w:id="226" w:author="Juline Kerr" w:date="2019-10-13T18:38:00Z">
        <w:r w:rsidRPr="00EA5DB6">
          <w:rPr>
            <w:rFonts w:cstheme="minorHAnsi"/>
            <w:rPrChange w:id="227" w:author="Debashis Jena" w:date="2019-10-20T11:00:00Z">
              <w:rPr/>
            </w:rPrChange>
          </w:rPr>
          <w:t>What is body of black box?</w:t>
        </w:r>
      </w:ins>
    </w:p>
    <w:p w14:paraId="575086C2" w14:textId="07506DFA" w:rsidR="005D20ED" w:rsidRPr="00EA5DB6" w:rsidRDefault="002F51C2" w:rsidP="001723A5">
      <w:pPr>
        <w:pStyle w:val="TableFigure"/>
        <w:numPr>
          <w:ilvl w:val="2"/>
          <w:numId w:val="12"/>
        </w:numPr>
        <w:rPr>
          <w:ins w:id="228" w:author="Juline Kerr" w:date="2019-10-13T15:10:00Z"/>
          <w:rFonts w:cstheme="minorHAnsi"/>
          <w:rPrChange w:id="229" w:author="Debashis Jena" w:date="2019-10-20T11:00:00Z">
            <w:rPr>
              <w:ins w:id="230" w:author="Juline Kerr" w:date="2019-10-13T15:10:00Z"/>
            </w:rPr>
          </w:rPrChange>
        </w:rPr>
      </w:pPr>
      <w:ins w:id="231" w:author="Juline Kerr" w:date="2019-10-16T19:02:00Z">
        <w:r w:rsidRPr="00EA5DB6">
          <w:rPr>
            <w:rFonts w:cstheme="minorHAnsi"/>
            <w:rPrChange w:id="232" w:author="Debashis Jena" w:date="2019-10-20T11:00:00Z">
              <w:rPr/>
            </w:rPrChange>
          </w:rPr>
          <w:t xml:space="preserve">Drone - </w:t>
        </w:r>
      </w:ins>
      <w:del w:id="233" w:author="Juline Kerr" w:date="2019-10-13T15:10:00Z">
        <w:r w:rsidR="0056568C" w:rsidRPr="00EA5DB6" w:rsidDel="005D20ED">
          <w:rPr>
            <w:rFonts w:cstheme="minorHAnsi"/>
            <w:rPrChange w:id="234" w:author="Debashis Jena" w:date="2019-10-20T11:00:00Z">
              <w:rPr/>
            </w:rPrChange>
          </w:rPr>
          <w:delText xml:space="preserve"> </w:delText>
        </w:r>
      </w:del>
      <w:r w:rsidR="0056568C" w:rsidRPr="00EA5DB6">
        <w:rPr>
          <w:rFonts w:cstheme="minorHAnsi"/>
          <w:rPrChange w:id="235" w:author="Debashis Jena" w:date="2019-10-20T11:00:00Z">
            <w:rPr/>
          </w:rPrChange>
        </w:rPr>
        <w:t>Chassis</w:t>
      </w:r>
      <w:ins w:id="236" w:author="Juline Kerr" w:date="2019-10-13T18:38:00Z">
        <w:r w:rsidR="001F5201" w:rsidRPr="00EA5DB6">
          <w:rPr>
            <w:rFonts w:cstheme="minorHAnsi"/>
            <w:rPrChange w:id="237" w:author="Debashis Jena" w:date="2019-10-20T11:00:00Z">
              <w:rPr/>
            </w:rPrChange>
          </w:rPr>
          <w:t xml:space="preserve"> </w:t>
        </w:r>
        <w:r w:rsidR="00260188" w:rsidRPr="00EA5DB6">
          <w:rPr>
            <w:rFonts w:cstheme="minorHAnsi"/>
            <w:rPrChange w:id="238" w:author="Debashis Jena" w:date="2019-10-20T11:00:00Z">
              <w:rPr/>
            </w:rPrChange>
          </w:rPr>
          <w:t>–</w:t>
        </w:r>
        <w:r w:rsidR="001F5201" w:rsidRPr="00EA5DB6">
          <w:rPr>
            <w:rFonts w:cstheme="minorHAnsi"/>
            <w:rPrChange w:id="239" w:author="Debashis Jena" w:date="2019-10-20T11:00:00Z">
              <w:rPr/>
            </w:rPrChange>
          </w:rPr>
          <w:t xml:space="preserve"> Black</w:t>
        </w:r>
        <w:r w:rsidR="00260188" w:rsidRPr="00EA5DB6">
          <w:rPr>
            <w:rFonts w:cstheme="minorHAnsi"/>
            <w:rPrChange w:id="240" w:author="Debashis Jena" w:date="2019-10-20T11:00:00Z">
              <w:rPr/>
            </w:rPrChange>
          </w:rPr>
          <w:t xml:space="preserve"> Aluminum coated with Carbon F</w:t>
        </w:r>
      </w:ins>
      <w:ins w:id="241" w:author="Juline Kerr" w:date="2019-10-13T18:39:00Z">
        <w:r w:rsidR="00260188" w:rsidRPr="00EA5DB6">
          <w:rPr>
            <w:rFonts w:cstheme="minorHAnsi"/>
            <w:rPrChange w:id="242" w:author="Debashis Jena" w:date="2019-10-20T11:00:00Z">
              <w:rPr/>
            </w:rPrChange>
          </w:rPr>
          <w:t>iber</w:t>
        </w:r>
      </w:ins>
      <w:del w:id="243" w:author="Juline Kerr" w:date="2019-10-13T15:10:00Z">
        <w:r w:rsidR="005812C9" w:rsidRPr="00EA5DB6" w:rsidDel="005D20ED">
          <w:rPr>
            <w:rFonts w:cstheme="minorHAnsi"/>
            <w:rPrChange w:id="244" w:author="Debashis Jena" w:date="2019-10-20T11:00:00Z">
              <w:rPr/>
            </w:rPrChange>
          </w:rPr>
          <w:delText>,</w:delText>
        </w:r>
      </w:del>
    </w:p>
    <w:p w14:paraId="5A29A76D" w14:textId="06302B37" w:rsidR="007D3391" w:rsidRPr="00EA5DB6" w:rsidRDefault="002F51C2" w:rsidP="001723A5">
      <w:pPr>
        <w:pStyle w:val="TableFigure"/>
        <w:numPr>
          <w:ilvl w:val="2"/>
          <w:numId w:val="12"/>
        </w:numPr>
        <w:rPr>
          <w:ins w:id="245" w:author="Juline Kerr" w:date="2019-10-13T15:11:00Z"/>
          <w:rFonts w:cstheme="minorHAnsi"/>
          <w:rPrChange w:id="246" w:author="Debashis Jena" w:date="2019-10-20T11:00:00Z">
            <w:rPr>
              <w:ins w:id="247" w:author="Juline Kerr" w:date="2019-10-13T15:11:00Z"/>
            </w:rPr>
          </w:rPrChange>
        </w:rPr>
      </w:pPr>
      <w:ins w:id="248" w:author="Juline Kerr" w:date="2019-10-16T19:02:00Z">
        <w:r w:rsidRPr="00EA5DB6">
          <w:rPr>
            <w:rFonts w:cstheme="minorHAnsi"/>
            <w:rPrChange w:id="249" w:author="Debashis Jena" w:date="2019-10-20T11:00:00Z">
              <w:rPr/>
            </w:rPrChange>
          </w:rPr>
          <w:t xml:space="preserve">Drone - </w:t>
        </w:r>
      </w:ins>
      <w:del w:id="250" w:author="Juline Kerr" w:date="2019-10-13T15:10:00Z">
        <w:r w:rsidR="005812C9" w:rsidRPr="00EA5DB6" w:rsidDel="005D20ED">
          <w:rPr>
            <w:rFonts w:cstheme="minorHAnsi"/>
            <w:rPrChange w:id="251" w:author="Debashis Jena" w:date="2019-10-20T11:00:00Z">
              <w:rPr/>
            </w:rPrChange>
          </w:rPr>
          <w:delText xml:space="preserve"> </w:delText>
        </w:r>
      </w:del>
      <w:r w:rsidR="00DB50D2" w:rsidRPr="00EA5DB6">
        <w:rPr>
          <w:rFonts w:cstheme="minorHAnsi"/>
          <w:rPrChange w:id="252" w:author="Debashis Jena" w:date="2019-10-20T11:00:00Z">
            <w:rPr/>
          </w:rPrChange>
        </w:rPr>
        <w:t xml:space="preserve">Brushless </w:t>
      </w:r>
      <w:r w:rsidR="00C04135" w:rsidRPr="00EA5DB6">
        <w:rPr>
          <w:rFonts w:cstheme="minorHAnsi"/>
          <w:rPrChange w:id="253" w:author="Debashis Jena" w:date="2019-10-20T11:00:00Z">
            <w:rPr/>
          </w:rPrChange>
        </w:rPr>
        <w:t>Motor(s)</w:t>
      </w:r>
      <w:ins w:id="254" w:author="Juline Kerr" w:date="2019-10-13T15:11:00Z">
        <w:r w:rsidR="005D20ED" w:rsidRPr="00EA5DB6">
          <w:rPr>
            <w:rFonts w:cstheme="minorHAnsi"/>
            <w:rPrChange w:id="255" w:author="Debashis Jena" w:date="2019-10-20T11:00:00Z">
              <w:rPr/>
            </w:rPrChange>
          </w:rPr>
          <w:t xml:space="preserve"> &amp; </w:t>
        </w:r>
      </w:ins>
      <w:del w:id="256" w:author="Juline Kerr" w:date="2019-10-13T15:11:00Z">
        <w:r w:rsidR="00C04135" w:rsidRPr="00EA5DB6" w:rsidDel="005D20ED">
          <w:rPr>
            <w:rFonts w:cstheme="minorHAnsi"/>
            <w:rPrChange w:id="257" w:author="Debashis Jena" w:date="2019-10-20T11:00:00Z">
              <w:rPr/>
            </w:rPrChange>
          </w:rPr>
          <w:delText>,</w:delText>
        </w:r>
        <w:r w:rsidR="00862020" w:rsidRPr="00EA5DB6" w:rsidDel="005D20ED">
          <w:rPr>
            <w:rFonts w:cstheme="minorHAnsi"/>
            <w:rPrChange w:id="258" w:author="Debashis Jena" w:date="2019-10-20T11:00:00Z">
              <w:rPr/>
            </w:rPrChange>
          </w:rPr>
          <w:delText xml:space="preserve"> </w:delText>
        </w:r>
      </w:del>
      <w:r w:rsidR="00862020" w:rsidRPr="00EA5DB6">
        <w:rPr>
          <w:rFonts w:cstheme="minorHAnsi"/>
          <w:rPrChange w:id="259" w:author="Debashis Jena" w:date="2019-10-20T11:00:00Z">
            <w:rPr/>
          </w:rPrChange>
        </w:rPr>
        <w:t>Motor Mount</w:t>
      </w:r>
    </w:p>
    <w:p w14:paraId="71A77EB4" w14:textId="64D4BB58" w:rsidR="007D3391" w:rsidRPr="00BE6681" w:rsidRDefault="00714B2C" w:rsidP="001723A5">
      <w:pPr>
        <w:pStyle w:val="TableFigure"/>
        <w:numPr>
          <w:ilvl w:val="2"/>
          <w:numId w:val="12"/>
        </w:numPr>
        <w:rPr>
          <w:ins w:id="260" w:author="Juline Kerr" w:date="2019-10-13T15:11:00Z"/>
          <w:rFonts w:cstheme="minorHAnsi"/>
        </w:rPr>
      </w:pPr>
      <w:ins w:id="261" w:author="Juline Kerr" w:date="2019-10-13T18:42:00Z">
        <w:r w:rsidRPr="00EA5DB6">
          <w:rPr>
            <w:rFonts w:cstheme="minorHAnsi"/>
            <w:noProof/>
            <w:rPrChange w:id="262" w:author="Debashis Jena" w:date="2019-10-20T11:00:00Z">
              <w:rPr>
                <w:rFonts w:ascii="Times New Roman" w:hAnsi="Times New Roman"/>
                <w:noProof/>
              </w:rPr>
            </w:rPrChange>
          </w:rPr>
          <w:drawing>
            <wp:anchor distT="0" distB="0" distL="114300" distR="114300" simplePos="0" relativeHeight="251663360" behindDoc="1" locked="0" layoutInCell="1" allowOverlap="1" wp14:anchorId="05FC2B3A" wp14:editId="068D27FD">
              <wp:simplePos x="0" y="0"/>
              <wp:positionH relativeFrom="column">
                <wp:posOffset>4244340</wp:posOffset>
              </wp:positionH>
              <wp:positionV relativeFrom="paragraph">
                <wp:posOffset>280035</wp:posOffset>
              </wp:positionV>
              <wp:extent cx="2377440" cy="2322830"/>
              <wp:effectExtent l="0" t="0" r="3810" b="1270"/>
              <wp:wrapTight wrapText="bothSides">
                <wp:wrapPolygon edited="0">
                  <wp:start x="0" y="0"/>
                  <wp:lineTo x="0" y="21435"/>
                  <wp:lineTo x="21462" y="21435"/>
                  <wp:lineTo x="21462" y="0"/>
                  <wp:lineTo x="0" y="0"/>
                </wp:wrapPolygon>
              </wp:wrapTight>
              <wp:docPr id="4" name="Picture 4" descr="C:\Users\Pablo\Documents\PAPA DIOS\UMUC-ONLINE\PROJECT\image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cuments\PAPA DIOS\UMUC-ONLINE\PROJECT\image0.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7440" cy="2322830"/>
                      </a:xfrm>
                      <a:prstGeom prst="rect">
                        <a:avLst/>
                      </a:prstGeom>
                      <a:noFill/>
                      <a:ln>
                        <a:noFill/>
                      </a:ln>
                    </pic:spPr>
                  </pic:pic>
                </a:graphicData>
              </a:graphic>
              <wp14:sizeRelH relativeFrom="margin">
                <wp14:pctWidth>0</wp14:pctWidth>
              </wp14:sizeRelH>
              <wp14:sizeRelV relativeFrom="margin">
                <wp14:pctHeight>0</wp14:pctHeight>
              </wp14:sizeRelV>
            </wp:anchor>
          </w:drawing>
        </w:r>
      </w:ins>
      <w:del w:id="263" w:author="Juline Kerr" w:date="2019-10-13T15:11:00Z">
        <w:r w:rsidR="00C04135" w:rsidRPr="00EA5DB6" w:rsidDel="007D3391">
          <w:rPr>
            <w:rFonts w:cstheme="minorHAnsi"/>
          </w:rPr>
          <w:delText xml:space="preserve"> </w:delText>
        </w:r>
      </w:del>
      <w:r w:rsidR="00862020" w:rsidRPr="00EA5DB6">
        <w:rPr>
          <w:rFonts w:cstheme="minorHAnsi"/>
        </w:rPr>
        <w:t xml:space="preserve">(5) </w:t>
      </w:r>
      <w:r w:rsidR="00C04135" w:rsidRPr="00EA5DB6">
        <w:rPr>
          <w:rFonts w:cstheme="minorHAnsi"/>
        </w:rPr>
        <w:t>Rotor(s)</w:t>
      </w:r>
      <w:ins w:id="264" w:author="Juline Kerr" w:date="2019-10-13T17:53:00Z">
        <w:r w:rsidR="00A31CBA" w:rsidRPr="00BE6681">
          <w:rPr>
            <w:rFonts w:cstheme="minorHAnsi"/>
          </w:rPr>
          <w:t xml:space="preserve"> with individual speed sensors</w:t>
        </w:r>
      </w:ins>
      <w:del w:id="265" w:author="Juline Kerr" w:date="2019-10-13T15:11:00Z">
        <w:r w:rsidR="00D02B0D" w:rsidRPr="00BE6681" w:rsidDel="007D3391">
          <w:rPr>
            <w:rFonts w:cstheme="minorHAnsi"/>
          </w:rPr>
          <w:delText>,</w:delText>
        </w:r>
      </w:del>
    </w:p>
    <w:p w14:paraId="4E8B9783" w14:textId="0A1D74A1" w:rsidR="007D3391" w:rsidRPr="00EA5DB6" w:rsidRDefault="002F51C2" w:rsidP="001723A5">
      <w:pPr>
        <w:pStyle w:val="TableFigure"/>
        <w:numPr>
          <w:ilvl w:val="2"/>
          <w:numId w:val="12"/>
        </w:numPr>
        <w:rPr>
          <w:ins w:id="266" w:author="Juline Kerr" w:date="2019-10-13T15:11:00Z"/>
          <w:rFonts w:cstheme="minorHAnsi"/>
          <w:rPrChange w:id="267" w:author="Debashis Jena" w:date="2019-10-20T11:00:00Z">
            <w:rPr>
              <w:ins w:id="268" w:author="Juline Kerr" w:date="2019-10-13T15:11:00Z"/>
            </w:rPr>
          </w:rPrChange>
        </w:rPr>
      </w:pPr>
      <w:ins w:id="269" w:author="Juline Kerr" w:date="2019-10-16T19:02:00Z">
        <w:r w:rsidRPr="00BE6681">
          <w:rPr>
            <w:rFonts w:cstheme="minorHAnsi"/>
          </w:rPr>
          <w:t xml:space="preserve">Drone - </w:t>
        </w:r>
      </w:ins>
      <w:ins w:id="270" w:author="Juline Kerr" w:date="2019-10-13T18:39:00Z">
        <w:r w:rsidR="00260188" w:rsidRPr="00EA5DB6">
          <w:rPr>
            <w:rFonts w:cstheme="minorHAnsi"/>
            <w:rPrChange w:id="271" w:author="Debashis Jena" w:date="2019-10-20T11:00:00Z">
              <w:rPr/>
            </w:rPrChange>
          </w:rPr>
          <w:t>(</w:t>
        </w:r>
      </w:ins>
      <w:del w:id="272" w:author="Juline Kerr" w:date="2019-10-13T15:11:00Z">
        <w:r w:rsidR="00D02B0D" w:rsidRPr="00EA5DB6" w:rsidDel="007D3391">
          <w:rPr>
            <w:rFonts w:cstheme="minorHAnsi"/>
            <w:rPrChange w:id="273" w:author="Debashis Jena" w:date="2019-10-20T11:00:00Z">
              <w:rPr/>
            </w:rPrChange>
          </w:rPr>
          <w:delText xml:space="preserve"> </w:delText>
        </w:r>
      </w:del>
      <w:r w:rsidR="002D5AA2" w:rsidRPr="00EA5DB6">
        <w:rPr>
          <w:rFonts w:cstheme="minorHAnsi"/>
          <w:rPrChange w:id="274" w:author="Debashis Jena" w:date="2019-10-20T11:00:00Z">
            <w:rPr/>
          </w:rPrChange>
        </w:rPr>
        <w:t>ESC</w:t>
      </w:r>
      <w:ins w:id="275" w:author="Juline Kerr" w:date="2019-10-13T18:39:00Z">
        <w:r w:rsidR="00260188" w:rsidRPr="00EA5DB6">
          <w:rPr>
            <w:rFonts w:cstheme="minorHAnsi"/>
            <w:rPrChange w:id="276" w:author="Debashis Jena" w:date="2019-10-20T11:00:00Z">
              <w:rPr/>
            </w:rPrChange>
          </w:rPr>
          <w:t>)</w:t>
        </w:r>
      </w:ins>
      <w:r w:rsidR="002D5AA2" w:rsidRPr="00EA5DB6">
        <w:rPr>
          <w:rFonts w:cstheme="minorHAnsi"/>
          <w:rPrChange w:id="277" w:author="Debashis Jena" w:date="2019-10-20T11:00:00Z">
            <w:rPr/>
          </w:rPrChange>
        </w:rPr>
        <w:t xml:space="preserve"> Electronic Speed Control</w:t>
      </w:r>
      <w:r w:rsidR="00F527C1" w:rsidRPr="00EA5DB6">
        <w:rPr>
          <w:rFonts w:cstheme="minorHAnsi"/>
          <w:rPrChange w:id="278" w:author="Debashis Jena" w:date="2019-10-20T11:00:00Z">
            <w:rPr/>
          </w:rPrChange>
        </w:rPr>
        <w:t>s</w:t>
      </w:r>
    </w:p>
    <w:p w14:paraId="2EA78473" w14:textId="169FCE48" w:rsidR="007D3391" w:rsidRPr="00BE6681" w:rsidRDefault="00BA3952" w:rsidP="001723A5">
      <w:pPr>
        <w:pStyle w:val="TableFigure"/>
        <w:numPr>
          <w:ilvl w:val="2"/>
          <w:numId w:val="12"/>
        </w:numPr>
        <w:rPr>
          <w:ins w:id="279" w:author="Juline Kerr" w:date="2019-10-13T18:40:00Z"/>
          <w:rFonts w:cstheme="minorHAnsi"/>
        </w:rPr>
      </w:pPr>
      <w:ins w:id="280" w:author="Juline Kerr" w:date="2019-10-13T18:40:00Z">
        <w:r w:rsidRPr="00EA5DB6">
          <w:rPr>
            <w:rFonts w:cstheme="minorHAnsi"/>
            <w:noProof/>
          </w:rPr>
          <w:drawing>
            <wp:anchor distT="0" distB="0" distL="114300" distR="114300" simplePos="0" relativeHeight="251662336" behindDoc="1" locked="0" layoutInCell="1" allowOverlap="1" wp14:anchorId="77665654" wp14:editId="75C06222">
              <wp:simplePos x="0" y="0"/>
              <wp:positionH relativeFrom="column">
                <wp:posOffset>-274320</wp:posOffset>
              </wp:positionH>
              <wp:positionV relativeFrom="paragraph">
                <wp:posOffset>50165</wp:posOffset>
              </wp:positionV>
              <wp:extent cx="1215390" cy="1436370"/>
              <wp:effectExtent l="0" t="0" r="3810" b="0"/>
              <wp:wrapTight wrapText="bothSides">
                <wp:wrapPolygon edited="0">
                  <wp:start x="0" y="0"/>
                  <wp:lineTo x="0" y="21199"/>
                  <wp:lineTo x="21329" y="21199"/>
                  <wp:lineTo x="21329" y="0"/>
                  <wp:lineTo x="0" y="0"/>
                </wp:wrapPolygon>
              </wp:wrapTight>
              <wp:docPr id="3" name="Picture 3" descr="C:\Users\Pablo\AppData\Local\Microsoft\Windows\INetCache\Content.Word\IMG_20191008_222758822.jpg"/>
              <wp:cNvGraphicFramePr/>
              <a:graphic xmlns:a="http://schemas.openxmlformats.org/drawingml/2006/main">
                <a:graphicData uri="http://schemas.openxmlformats.org/drawingml/2006/picture">
                  <pic:pic xmlns:pic="http://schemas.openxmlformats.org/drawingml/2006/picture">
                    <pic:nvPicPr>
                      <pic:cNvPr id="2" name="Picture 2" descr="C:\Users\Pablo\AppData\Local\Microsoft\Windows\INetCache\Content.Word\IMG_20191008_222758822.jp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539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281" w:author="Juline Kerr" w:date="2019-10-16T19:02:00Z">
        <w:r w:rsidR="00131FE7" w:rsidRPr="00EA5DB6">
          <w:rPr>
            <w:rFonts w:cstheme="minorHAnsi"/>
          </w:rPr>
          <w:t>Dro</w:t>
        </w:r>
        <w:r w:rsidR="002F51C2" w:rsidRPr="00EA5DB6">
          <w:rPr>
            <w:rFonts w:cstheme="minorHAnsi"/>
          </w:rPr>
          <w:t xml:space="preserve">ne - </w:t>
        </w:r>
      </w:ins>
      <w:del w:id="282" w:author="Juline Kerr" w:date="2019-10-13T15:11:00Z">
        <w:r w:rsidR="00F527C1" w:rsidRPr="00EA5DB6" w:rsidDel="007D3391">
          <w:rPr>
            <w:rFonts w:cstheme="minorHAnsi"/>
          </w:rPr>
          <w:delText xml:space="preserve">, </w:delText>
        </w:r>
      </w:del>
      <w:r w:rsidR="00D02B0D" w:rsidRPr="00BE6681">
        <w:rPr>
          <w:rFonts w:cstheme="minorHAnsi"/>
        </w:rPr>
        <w:t>Flight Controller</w:t>
      </w:r>
      <w:del w:id="283" w:author="Juline Kerr" w:date="2019-10-13T15:11:00Z">
        <w:r w:rsidR="00D02B0D" w:rsidRPr="00BE6681" w:rsidDel="007D3391">
          <w:rPr>
            <w:rFonts w:cstheme="minorHAnsi"/>
          </w:rPr>
          <w:delText>,</w:delText>
        </w:r>
      </w:del>
    </w:p>
    <w:p w14:paraId="473A178C" w14:textId="7F336093" w:rsidR="00DF2E7F" w:rsidRPr="00EA5DB6" w:rsidRDefault="00E267DD">
      <w:pPr>
        <w:pStyle w:val="TableFigure"/>
        <w:numPr>
          <w:ilvl w:val="3"/>
          <w:numId w:val="12"/>
        </w:numPr>
        <w:rPr>
          <w:ins w:id="284" w:author="Juline Kerr" w:date="2019-10-13T15:11:00Z"/>
          <w:rFonts w:cstheme="minorHAnsi"/>
          <w:rPrChange w:id="285" w:author="Debashis Jena" w:date="2019-10-20T11:00:00Z">
            <w:rPr>
              <w:ins w:id="286" w:author="Juline Kerr" w:date="2019-10-13T15:11:00Z"/>
            </w:rPr>
          </w:rPrChange>
        </w:rPr>
        <w:pPrChange w:id="287" w:author="Juline Kerr" w:date="2019-10-13T18:40:00Z">
          <w:pPr>
            <w:pStyle w:val="TableFigure"/>
            <w:numPr>
              <w:ilvl w:val="2"/>
              <w:numId w:val="12"/>
            </w:numPr>
            <w:ind w:left="2160" w:hanging="180"/>
          </w:pPr>
        </w:pPrChange>
      </w:pPr>
      <w:ins w:id="288" w:author="Juline Kerr" w:date="2019-10-13T18:41:00Z">
        <w:r w:rsidRPr="00BE6681">
          <w:rPr>
            <w:rFonts w:cstheme="minorHAnsi"/>
          </w:rPr>
          <w:t>See Left Image</w:t>
        </w:r>
      </w:ins>
    </w:p>
    <w:p w14:paraId="7D41FE65" w14:textId="5782CD7A" w:rsidR="00AF1075" w:rsidRPr="00EA5DB6" w:rsidRDefault="00C33500" w:rsidP="00AF1075">
      <w:pPr>
        <w:pStyle w:val="TableFigure"/>
        <w:numPr>
          <w:ilvl w:val="2"/>
          <w:numId w:val="12"/>
        </w:numPr>
        <w:rPr>
          <w:ins w:id="289" w:author="Juline Kerr" w:date="2019-10-13T18:57:00Z"/>
          <w:rFonts w:cstheme="minorHAnsi"/>
          <w:rPrChange w:id="290" w:author="Debashis Jena" w:date="2019-10-20T11:00:00Z">
            <w:rPr>
              <w:ins w:id="291" w:author="Juline Kerr" w:date="2019-10-13T18:57:00Z"/>
            </w:rPr>
          </w:rPrChange>
        </w:rPr>
      </w:pPr>
      <w:ins w:id="292" w:author="Juline Kerr" w:date="2019-10-16T18:56:00Z">
        <w:r w:rsidRPr="00EA5DB6">
          <w:rPr>
            <w:rFonts w:cstheme="minorHAnsi"/>
            <w:rPrChange w:id="293" w:author="Debashis Jena" w:date="2019-10-20T11:00:00Z">
              <w:rPr/>
            </w:rPrChange>
          </w:rPr>
          <w:t xml:space="preserve">Both - </w:t>
        </w:r>
      </w:ins>
      <w:del w:id="294" w:author="Juline Kerr" w:date="2019-10-13T15:11:00Z">
        <w:r w:rsidR="00D02B0D" w:rsidRPr="00EA5DB6" w:rsidDel="007D3391">
          <w:rPr>
            <w:rFonts w:cstheme="minorHAnsi"/>
            <w:rPrChange w:id="295" w:author="Debashis Jena" w:date="2019-10-20T11:00:00Z">
              <w:rPr/>
            </w:rPrChange>
          </w:rPr>
          <w:delText xml:space="preserve"> </w:delText>
        </w:r>
      </w:del>
      <w:r w:rsidR="00EB7502" w:rsidRPr="00EA5DB6">
        <w:rPr>
          <w:rFonts w:cstheme="minorHAnsi"/>
          <w:rPrChange w:id="296" w:author="Debashis Jena" w:date="2019-10-20T11:00:00Z">
            <w:rPr/>
          </w:rPrChange>
        </w:rPr>
        <w:t>GPS</w:t>
      </w:r>
      <w:ins w:id="297" w:author="Juline Kerr" w:date="2019-10-13T15:11:00Z">
        <w:r w:rsidR="007D3391" w:rsidRPr="00EA5DB6">
          <w:rPr>
            <w:rFonts w:cstheme="minorHAnsi"/>
            <w:rPrChange w:id="298" w:author="Debashis Jena" w:date="2019-10-20T11:00:00Z">
              <w:rPr/>
            </w:rPrChange>
          </w:rPr>
          <w:t xml:space="preserve"> &amp; </w:t>
        </w:r>
      </w:ins>
      <w:del w:id="299" w:author="Juline Kerr" w:date="2019-10-13T15:11:00Z">
        <w:r w:rsidR="00EB7502" w:rsidRPr="00EA5DB6" w:rsidDel="007D3391">
          <w:rPr>
            <w:rFonts w:cstheme="minorHAnsi"/>
            <w:rPrChange w:id="300" w:author="Debashis Jena" w:date="2019-10-20T11:00:00Z">
              <w:rPr/>
            </w:rPrChange>
          </w:rPr>
          <w:delText xml:space="preserve">, </w:delText>
        </w:r>
      </w:del>
      <w:r w:rsidR="006A650E" w:rsidRPr="00EA5DB6">
        <w:rPr>
          <w:rFonts w:cstheme="minorHAnsi"/>
          <w:rPrChange w:id="301" w:author="Debashis Jena" w:date="2019-10-20T11:00:00Z">
            <w:rPr/>
          </w:rPrChange>
        </w:rPr>
        <w:t>Gyroscope</w:t>
      </w:r>
      <w:ins w:id="302" w:author="Juline Kerr" w:date="2019-10-13T17:20:00Z">
        <w:r w:rsidR="00951839" w:rsidRPr="00EA5DB6">
          <w:rPr>
            <w:rFonts w:cstheme="minorHAnsi"/>
            <w:rPrChange w:id="303" w:author="Debashis Jena" w:date="2019-10-20T11:00:00Z">
              <w:rPr/>
            </w:rPrChange>
          </w:rPr>
          <w:t xml:space="preserve"> – Multiple Locations</w:t>
        </w:r>
      </w:ins>
    </w:p>
    <w:p w14:paraId="5CE919AF" w14:textId="77777777" w:rsidR="00AF1075" w:rsidRPr="00EA5DB6" w:rsidRDefault="00BF7411" w:rsidP="00AF1075">
      <w:pPr>
        <w:pStyle w:val="TableFigure"/>
        <w:numPr>
          <w:ilvl w:val="3"/>
          <w:numId w:val="12"/>
        </w:numPr>
        <w:rPr>
          <w:ins w:id="304" w:author="Juline Kerr" w:date="2019-10-13T18:58:00Z"/>
          <w:rFonts w:cstheme="minorHAnsi"/>
          <w:rPrChange w:id="305" w:author="Debashis Jena" w:date="2019-10-20T11:00:00Z">
            <w:rPr>
              <w:ins w:id="306" w:author="Juline Kerr" w:date="2019-10-13T18:58:00Z"/>
              <w:rFonts w:ascii="Times New Roman" w:hAnsi="Times New Roman"/>
            </w:rPr>
          </w:rPrChange>
        </w:rPr>
      </w:pPr>
      <w:ins w:id="307" w:author="Juline Kerr" w:date="2019-10-13T18:57:00Z">
        <w:r w:rsidRPr="00EA5DB6">
          <w:rPr>
            <w:rFonts w:cstheme="minorHAnsi"/>
            <w:rPrChange w:id="308" w:author="Debashis Jena" w:date="2019-10-20T11:00:00Z">
              <w:rPr/>
            </w:rPrChange>
          </w:rPr>
          <w:t>What are the designated delivery locations?</w:t>
        </w:r>
      </w:ins>
    </w:p>
    <w:p w14:paraId="59E5879F" w14:textId="77777777" w:rsidR="00C03B98" w:rsidRPr="00EA5DB6" w:rsidRDefault="00AF1075" w:rsidP="00C03B98">
      <w:pPr>
        <w:pStyle w:val="TableFigure"/>
        <w:numPr>
          <w:ilvl w:val="3"/>
          <w:numId w:val="12"/>
        </w:numPr>
        <w:rPr>
          <w:ins w:id="309" w:author="Juline Kerr" w:date="2019-10-13T19:03:00Z"/>
          <w:rFonts w:cstheme="minorHAnsi"/>
          <w:rPrChange w:id="310" w:author="Debashis Jena" w:date="2019-10-20T11:00:00Z">
            <w:rPr>
              <w:ins w:id="311" w:author="Juline Kerr" w:date="2019-10-13T19:03:00Z"/>
              <w:rFonts w:ascii="Times New Roman" w:hAnsi="Times New Roman"/>
            </w:rPr>
          </w:rPrChange>
        </w:rPr>
      </w:pPr>
      <w:ins w:id="312" w:author="Juline Kerr" w:date="2019-10-13T18:58:00Z">
        <w:r w:rsidRPr="00EA5DB6">
          <w:rPr>
            <w:rFonts w:cstheme="minorHAnsi"/>
          </w:rPr>
          <w:lastRenderedPageBreak/>
          <w:t>Will the drone have pre-programmed conditional awareness configured? (i.e. lightning storms, signal jammers, bird attacks, etc.)</w:t>
        </w:r>
      </w:ins>
    </w:p>
    <w:p w14:paraId="15B37D01" w14:textId="77777777" w:rsidR="00646A94" w:rsidRPr="00EA5DB6" w:rsidRDefault="00C03B98" w:rsidP="00646A94">
      <w:pPr>
        <w:pStyle w:val="TableFigure"/>
        <w:numPr>
          <w:ilvl w:val="3"/>
          <w:numId w:val="12"/>
        </w:numPr>
        <w:rPr>
          <w:ins w:id="313" w:author="Juline Kerr" w:date="2019-10-13T19:04:00Z"/>
          <w:rFonts w:cstheme="minorHAnsi"/>
          <w:rPrChange w:id="314" w:author="Debashis Jena" w:date="2019-10-20T11:00:00Z">
            <w:rPr>
              <w:ins w:id="315" w:author="Juline Kerr" w:date="2019-10-13T19:04:00Z"/>
              <w:rFonts w:ascii="Times New Roman" w:hAnsi="Times New Roman"/>
            </w:rPr>
          </w:rPrChange>
        </w:rPr>
      </w:pPr>
      <w:ins w:id="316" w:author="Juline Kerr" w:date="2019-10-13T19:03:00Z">
        <w:r w:rsidRPr="00EA5DB6">
          <w:rPr>
            <w:rFonts w:cstheme="minorHAnsi"/>
          </w:rPr>
          <w:t>Need Weather Contingency Plan</w:t>
        </w:r>
      </w:ins>
    </w:p>
    <w:p w14:paraId="001C5BFA" w14:textId="61871167" w:rsidR="00C03B98" w:rsidRPr="00EA5DB6" w:rsidRDefault="00C03B98">
      <w:pPr>
        <w:pStyle w:val="TableFigure"/>
        <w:numPr>
          <w:ilvl w:val="3"/>
          <w:numId w:val="12"/>
        </w:numPr>
        <w:rPr>
          <w:ins w:id="317" w:author="Juline Kerr" w:date="2019-10-13T19:04:00Z"/>
          <w:rFonts w:cstheme="minorHAnsi"/>
        </w:rPr>
        <w:pPrChange w:id="318" w:author="Juline Kerr" w:date="2019-10-13T19:04:00Z">
          <w:pPr>
            <w:pStyle w:val="ListParagraph"/>
            <w:numPr>
              <w:numId w:val="12"/>
            </w:numPr>
            <w:spacing w:after="160"/>
            <w:ind w:hanging="360"/>
          </w:pPr>
        </w:pPrChange>
      </w:pPr>
      <w:ins w:id="319" w:author="Juline Kerr" w:date="2019-10-13T19:04:00Z">
        <w:r w:rsidRPr="00EA5DB6">
          <w:rPr>
            <w:rFonts w:cstheme="minorHAnsi"/>
          </w:rPr>
          <w:t>Need programmed automated here-to-there delivery</w:t>
        </w:r>
      </w:ins>
    </w:p>
    <w:p w14:paraId="3484C790" w14:textId="77777777" w:rsidR="000013CA" w:rsidRPr="00EA5DB6" w:rsidRDefault="000013CA" w:rsidP="000013CA">
      <w:pPr>
        <w:pStyle w:val="TableFigure"/>
        <w:numPr>
          <w:ilvl w:val="3"/>
          <w:numId w:val="12"/>
        </w:numPr>
        <w:rPr>
          <w:ins w:id="320" w:author="Juline Kerr" w:date="2019-10-13T19:07:00Z"/>
          <w:rFonts w:cstheme="minorHAnsi"/>
          <w:rPrChange w:id="321" w:author="Debashis Jena" w:date="2019-10-20T11:00:00Z">
            <w:rPr>
              <w:ins w:id="322" w:author="Juline Kerr" w:date="2019-10-13T19:07:00Z"/>
              <w:rFonts w:ascii="Times New Roman" w:hAnsi="Times New Roman"/>
            </w:rPr>
          </w:rPrChange>
        </w:rPr>
      </w:pPr>
      <w:ins w:id="323" w:author="Juline Kerr" w:date="2019-10-13T19:06:00Z">
        <w:r w:rsidRPr="00EA5DB6">
          <w:rPr>
            <w:rFonts w:cstheme="minorHAnsi"/>
            <w:rPrChange w:id="324" w:author="Debashis Jena" w:date="2019-10-20T11:00:00Z">
              <w:rPr>
                <w:rFonts w:ascii="Times New Roman" w:hAnsi="Times New Roman"/>
              </w:rPr>
            </w:rPrChange>
          </w:rPr>
          <w:t xml:space="preserve">Need predetermined fly-drive Capabilities – due to trees, porticos, awnings and </w:t>
        </w:r>
        <w:proofErr w:type="spellStart"/>
        <w:r w:rsidRPr="00EA5DB6">
          <w:rPr>
            <w:rFonts w:cstheme="minorHAnsi"/>
            <w:rPrChange w:id="325" w:author="Debashis Jena" w:date="2019-10-20T11:00:00Z">
              <w:rPr>
                <w:rFonts w:ascii="Times New Roman" w:hAnsi="Times New Roman"/>
              </w:rPr>
            </w:rPrChange>
          </w:rPr>
          <w:t>overahngs</w:t>
        </w:r>
        <w:proofErr w:type="spellEnd"/>
        <w:r w:rsidRPr="00EA5DB6">
          <w:rPr>
            <w:rFonts w:cstheme="minorHAnsi"/>
            <w:rPrChange w:id="326" w:author="Debashis Jena" w:date="2019-10-20T11:00:00Z">
              <w:rPr>
                <w:rFonts w:ascii="Times New Roman" w:hAnsi="Times New Roman"/>
              </w:rPr>
            </w:rPrChange>
          </w:rPr>
          <w:t xml:space="preserve">, drone needs ability to land </w:t>
        </w:r>
        <w:proofErr w:type="gramStart"/>
        <w:r w:rsidRPr="00EA5DB6">
          <w:rPr>
            <w:rFonts w:cstheme="minorHAnsi"/>
            <w:rPrChange w:id="327" w:author="Debashis Jena" w:date="2019-10-20T11:00:00Z">
              <w:rPr>
                <w:rFonts w:ascii="Times New Roman" w:hAnsi="Times New Roman"/>
              </w:rPr>
            </w:rPrChange>
          </w:rPr>
          <w:t>on  open</w:t>
        </w:r>
        <w:proofErr w:type="gramEnd"/>
        <w:r w:rsidRPr="00EA5DB6">
          <w:rPr>
            <w:rFonts w:cstheme="minorHAnsi"/>
            <w:rPrChange w:id="328" w:author="Debashis Jena" w:date="2019-10-20T11:00:00Z">
              <w:rPr>
                <w:rFonts w:ascii="Times New Roman" w:hAnsi="Times New Roman"/>
              </w:rPr>
            </w:rPrChange>
          </w:rPr>
          <w:t xml:space="preserve"> space and drive to delivery spot.</w:t>
        </w:r>
      </w:ins>
    </w:p>
    <w:p w14:paraId="0093116A" w14:textId="5DE4FB2D" w:rsidR="000013CA" w:rsidRPr="00EA5DB6" w:rsidRDefault="000013CA">
      <w:pPr>
        <w:pStyle w:val="TableFigure"/>
        <w:numPr>
          <w:ilvl w:val="3"/>
          <w:numId w:val="12"/>
        </w:numPr>
        <w:rPr>
          <w:ins w:id="329" w:author="Juline Kerr" w:date="2019-10-13T19:07:00Z"/>
          <w:rFonts w:cstheme="minorHAnsi"/>
        </w:rPr>
        <w:pPrChange w:id="330" w:author="Juline Kerr" w:date="2019-10-13T19:07:00Z">
          <w:pPr>
            <w:pStyle w:val="ListParagraph"/>
            <w:numPr>
              <w:numId w:val="12"/>
            </w:numPr>
            <w:spacing w:after="160"/>
            <w:ind w:hanging="360"/>
          </w:pPr>
        </w:pPrChange>
      </w:pPr>
      <w:ins w:id="331" w:author="Juline Kerr" w:date="2019-10-13T19:07:00Z">
        <w:r w:rsidRPr="00EA5DB6">
          <w:rPr>
            <w:rFonts w:cstheme="minorHAnsi"/>
          </w:rPr>
          <w:t>Crowded Skies Navigation System – some point in the future, more than 10,000 drones could be flying each day; avoid other drones and aircraft.</w:t>
        </w:r>
      </w:ins>
    </w:p>
    <w:p w14:paraId="19CDA080" w14:textId="3C4729CA" w:rsidR="000013CA" w:rsidRPr="00BE6681" w:rsidRDefault="004260B0">
      <w:pPr>
        <w:pStyle w:val="ListParagraph"/>
        <w:numPr>
          <w:ilvl w:val="3"/>
          <w:numId w:val="12"/>
        </w:numPr>
        <w:spacing w:after="160"/>
        <w:rPr>
          <w:ins w:id="332" w:author="Juline Kerr" w:date="2019-10-13T15:11:00Z"/>
          <w:rFonts w:cstheme="minorHAnsi"/>
        </w:rPr>
        <w:pPrChange w:id="333" w:author="Juline Kerr" w:date="2019-10-13T19:14:00Z">
          <w:pPr>
            <w:pStyle w:val="TableFigure"/>
            <w:numPr>
              <w:ilvl w:val="2"/>
              <w:numId w:val="12"/>
            </w:numPr>
            <w:ind w:left="2160" w:hanging="180"/>
          </w:pPr>
        </w:pPrChange>
      </w:pPr>
      <w:ins w:id="334" w:author="Juline Kerr" w:date="2019-10-13T19:14:00Z">
        <w:r w:rsidRPr="00BE6681">
          <w:rPr>
            <w:rFonts w:cstheme="minorHAnsi"/>
          </w:rPr>
          <w:t>Need Invisible Fencing Parameters and Map for Programming</w:t>
        </w:r>
      </w:ins>
    </w:p>
    <w:p w14:paraId="77F88FED" w14:textId="542CF4A3" w:rsidR="007D3391" w:rsidRPr="00EA5DB6" w:rsidRDefault="00C33500" w:rsidP="001723A5">
      <w:pPr>
        <w:pStyle w:val="TableFigure"/>
        <w:numPr>
          <w:ilvl w:val="2"/>
          <w:numId w:val="12"/>
        </w:numPr>
        <w:rPr>
          <w:ins w:id="335" w:author="Juline Kerr" w:date="2019-10-13T15:11:00Z"/>
          <w:rFonts w:cstheme="minorHAnsi"/>
          <w:rPrChange w:id="336" w:author="Debashis Jena" w:date="2019-10-20T11:00:00Z">
            <w:rPr>
              <w:ins w:id="337" w:author="Juline Kerr" w:date="2019-10-13T15:11:00Z"/>
            </w:rPr>
          </w:rPrChange>
        </w:rPr>
      </w:pPr>
      <w:ins w:id="338" w:author="Juline Kerr" w:date="2019-10-16T18:56:00Z">
        <w:r w:rsidRPr="00BE6681">
          <w:rPr>
            <w:rFonts w:cstheme="minorHAnsi"/>
          </w:rPr>
          <w:t xml:space="preserve">Drone - </w:t>
        </w:r>
      </w:ins>
      <w:del w:id="339" w:author="Juline Kerr" w:date="2019-10-13T15:11:00Z">
        <w:r w:rsidR="006A650E" w:rsidRPr="00BE6681" w:rsidDel="007D3391">
          <w:rPr>
            <w:rFonts w:cstheme="minorHAnsi"/>
          </w:rPr>
          <w:delText xml:space="preserve">, </w:delText>
        </w:r>
      </w:del>
      <w:r w:rsidR="00EB7502" w:rsidRPr="00EA5DB6">
        <w:rPr>
          <w:rFonts w:cstheme="minorHAnsi"/>
          <w:rPrChange w:id="340" w:author="Debashis Jena" w:date="2019-10-20T11:00:00Z">
            <w:rPr/>
          </w:rPrChange>
        </w:rPr>
        <w:t>Audio Sensor</w:t>
      </w:r>
    </w:p>
    <w:p w14:paraId="3D06FAC5" w14:textId="292A11A9" w:rsidR="00933BEA" w:rsidRPr="00EA5DB6" w:rsidRDefault="00C33500" w:rsidP="001723A5">
      <w:pPr>
        <w:pStyle w:val="TableFigure"/>
        <w:numPr>
          <w:ilvl w:val="2"/>
          <w:numId w:val="12"/>
        </w:numPr>
        <w:rPr>
          <w:ins w:id="341" w:author="Juline Kerr" w:date="2019-10-13T17:51:00Z"/>
          <w:rFonts w:cstheme="minorHAnsi"/>
          <w:rPrChange w:id="342" w:author="Debashis Jena" w:date="2019-10-20T11:00:00Z">
            <w:rPr>
              <w:ins w:id="343" w:author="Juline Kerr" w:date="2019-10-13T17:51:00Z"/>
            </w:rPr>
          </w:rPrChange>
        </w:rPr>
      </w:pPr>
      <w:ins w:id="344" w:author="Juline Kerr" w:date="2019-10-16T18:56:00Z">
        <w:r w:rsidRPr="00EA5DB6">
          <w:rPr>
            <w:rFonts w:cstheme="minorHAnsi"/>
            <w:rPrChange w:id="345" w:author="Debashis Jena" w:date="2019-10-20T11:00:00Z">
              <w:rPr/>
            </w:rPrChange>
          </w:rPr>
          <w:t xml:space="preserve">Drone - </w:t>
        </w:r>
      </w:ins>
      <w:ins w:id="346" w:author="Juline Kerr" w:date="2019-10-13T17:51:00Z">
        <w:r w:rsidR="00933BEA" w:rsidRPr="00EA5DB6">
          <w:rPr>
            <w:rFonts w:cstheme="minorHAnsi"/>
            <w:rPrChange w:id="347" w:author="Debashis Jena" w:date="2019-10-20T11:00:00Z">
              <w:rPr/>
            </w:rPrChange>
          </w:rPr>
          <w:t xml:space="preserve">Two (2) LTE </w:t>
        </w:r>
        <w:r w:rsidR="00814273" w:rsidRPr="00EA5DB6">
          <w:rPr>
            <w:rFonts w:cstheme="minorHAnsi"/>
            <w:rPrChange w:id="348" w:author="Debashis Jena" w:date="2019-10-20T11:00:00Z">
              <w:rPr/>
            </w:rPrChange>
          </w:rPr>
          <w:t xml:space="preserve">Data </w:t>
        </w:r>
        <w:r w:rsidR="00933BEA" w:rsidRPr="00EA5DB6">
          <w:rPr>
            <w:rFonts w:cstheme="minorHAnsi"/>
            <w:rPrChange w:id="349" w:author="Debashis Jena" w:date="2019-10-20T11:00:00Z">
              <w:rPr/>
            </w:rPrChange>
          </w:rPr>
          <w:t>Sensors</w:t>
        </w:r>
      </w:ins>
    </w:p>
    <w:p w14:paraId="11D83012" w14:textId="538ECC04" w:rsidR="007D3391" w:rsidRPr="00EA5DB6" w:rsidRDefault="000D2A08" w:rsidP="001723A5">
      <w:pPr>
        <w:pStyle w:val="TableFigure"/>
        <w:numPr>
          <w:ilvl w:val="2"/>
          <w:numId w:val="12"/>
        </w:numPr>
        <w:rPr>
          <w:ins w:id="350" w:author="Juline Kerr" w:date="2019-10-13T15:12:00Z"/>
          <w:rFonts w:cstheme="minorHAnsi"/>
          <w:rPrChange w:id="351" w:author="Debashis Jena" w:date="2019-10-20T11:00:00Z">
            <w:rPr>
              <w:ins w:id="352" w:author="Juline Kerr" w:date="2019-10-13T15:12:00Z"/>
            </w:rPr>
          </w:rPrChange>
        </w:rPr>
      </w:pPr>
      <w:ins w:id="353" w:author="Juline Kerr" w:date="2019-10-16T18:55:00Z">
        <w:r w:rsidRPr="00EA5DB6">
          <w:rPr>
            <w:rFonts w:cstheme="minorHAnsi"/>
            <w:rPrChange w:id="354" w:author="Debashis Jena" w:date="2019-10-20T11:00:00Z">
              <w:rPr/>
            </w:rPrChange>
          </w:rPr>
          <w:t xml:space="preserve">Drone - </w:t>
        </w:r>
      </w:ins>
      <w:del w:id="355" w:author="Juline Kerr" w:date="2019-10-13T15:11:00Z">
        <w:r w:rsidR="00EB7502" w:rsidRPr="00EA5DB6" w:rsidDel="007D3391">
          <w:rPr>
            <w:rFonts w:cstheme="minorHAnsi"/>
            <w:rPrChange w:id="356" w:author="Debashis Jena" w:date="2019-10-20T11:00:00Z">
              <w:rPr/>
            </w:rPrChange>
          </w:rPr>
          <w:delText xml:space="preserve">, </w:delText>
        </w:r>
      </w:del>
      <w:r w:rsidR="001723A5" w:rsidRPr="00EA5DB6">
        <w:rPr>
          <w:rFonts w:cstheme="minorHAnsi"/>
          <w:rPrChange w:id="357" w:author="Debashis Jena" w:date="2019-10-20T11:00:00Z">
            <w:rPr/>
          </w:rPrChange>
        </w:rPr>
        <w:t>HD Video</w:t>
      </w:r>
      <w:ins w:id="358" w:author="Juline Kerr" w:date="2019-10-13T17:52:00Z">
        <w:r w:rsidR="00970609" w:rsidRPr="00EA5DB6">
          <w:rPr>
            <w:rFonts w:cstheme="minorHAnsi"/>
            <w:rPrChange w:id="359" w:author="Debashis Jena" w:date="2019-10-20T11:00:00Z">
              <w:rPr/>
            </w:rPrChange>
          </w:rPr>
          <w:t xml:space="preserve"> in Six (6</w:t>
        </w:r>
        <w:r w:rsidR="00A31CBA" w:rsidRPr="00EA5DB6">
          <w:rPr>
            <w:rFonts w:cstheme="minorHAnsi"/>
            <w:rPrChange w:id="360" w:author="Debashis Jena" w:date="2019-10-20T11:00:00Z">
              <w:rPr/>
            </w:rPrChange>
          </w:rPr>
          <w:t>) Axis</w:t>
        </w:r>
      </w:ins>
      <w:del w:id="361" w:author="Juline Kerr" w:date="2019-10-13T15:12:00Z">
        <w:r w:rsidR="001723A5" w:rsidRPr="00EA5DB6" w:rsidDel="007D3391">
          <w:rPr>
            <w:rFonts w:cstheme="minorHAnsi"/>
            <w:rPrChange w:id="362" w:author="Debashis Jena" w:date="2019-10-20T11:00:00Z">
              <w:rPr/>
            </w:rPrChange>
          </w:rPr>
          <w:delText>,</w:delText>
        </w:r>
      </w:del>
    </w:p>
    <w:p w14:paraId="6F176378" w14:textId="05108518" w:rsidR="007D3391" w:rsidRPr="00EA5DB6" w:rsidRDefault="000D2A08" w:rsidP="001723A5">
      <w:pPr>
        <w:pStyle w:val="TableFigure"/>
        <w:numPr>
          <w:ilvl w:val="2"/>
          <w:numId w:val="12"/>
        </w:numPr>
        <w:rPr>
          <w:ins w:id="363" w:author="Juline Kerr" w:date="2019-10-13T15:12:00Z"/>
          <w:rFonts w:cstheme="minorHAnsi"/>
          <w:rPrChange w:id="364" w:author="Debashis Jena" w:date="2019-10-20T11:00:00Z">
            <w:rPr>
              <w:ins w:id="365" w:author="Juline Kerr" w:date="2019-10-13T15:12:00Z"/>
            </w:rPr>
          </w:rPrChange>
        </w:rPr>
      </w:pPr>
      <w:ins w:id="366" w:author="Juline Kerr" w:date="2019-10-16T18:56:00Z">
        <w:r w:rsidRPr="00EA5DB6">
          <w:rPr>
            <w:rFonts w:cstheme="minorHAnsi"/>
            <w:rPrChange w:id="367" w:author="Debashis Jena" w:date="2019-10-20T11:00:00Z">
              <w:rPr/>
            </w:rPrChange>
          </w:rPr>
          <w:t xml:space="preserve">Both - </w:t>
        </w:r>
      </w:ins>
      <w:del w:id="368" w:author="Juline Kerr" w:date="2019-10-13T15:12:00Z">
        <w:r w:rsidR="001723A5" w:rsidRPr="00EA5DB6" w:rsidDel="007D3391">
          <w:rPr>
            <w:rFonts w:cstheme="minorHAnsi"/>
            <w:rPrChange w:id="369" w:author="Debashis Jena" w:date="2019-10-20T11:00:00Z">
              <w:rPr/>
            </w:rPrChange>
          </w:rPr>
          <w:delText xml:space="preserve"> </w:delText>
        </w:r>
      </w:del>
      <w:r w:rsidR="00867AFD" w:rsidRPr="00EA5DB6">
        <w:rPr>
          <w:rFonts w:cstheme="minorHAnsi"/>
          <w:rPrChange w:id="370" w:author="Debashis Jena" w:date="2019-10-20T11:00:00Z">
            <w:rPr/>
          </w:rPrChange>
        </w:rPr>
        <w:t xml:space="preserve">Radio Transmitter </w:t>
      </w:r>
      <w:del w:id="371" w:author="Juline Kerr" w:date="2019-10-13T15:12:00Z">
        <w:r w:rsidR="00867AFD" w:rsidRPr="00EA5DB6" w:rsidDel="007D3391">
          <w:rPr>
            <w:rFonts w:cstheme="minorHAnsi"/>
            <w:rPrChange w:id="372" w:author="Debashis Jena" w:date="2019-10-20T11:00:00Z">
              <w:rPr/>
            </w:rPrChange>
          </w:rPr>
          <w:delText>D</w:delText>
        </w:r>
      </w:del>
      <w:ins w:id="373" w:author="Juline Kerr" w:date="2019-10-13T15:12:00Z">
        <w:r w:rsidR="007D3391" w:rsidRPr="00EA5DB6">
          <w:rPr>
            <w:rFonts w:cstheme="minorHAnsi"/>
            <w:rPrChange w:id="374" w:author="Debashis Jena" w:date="2019-10-20T11:00:00Z">
              <w:rPr/>
            </w:rPrChange>
          </w:rPr>
          <w:t>&amp;</w:t>
        </w:r>
      </w:ins>
      <w:del w:id="375" w:author="Juline Kerr" w:date="2019-10-13T15:12:00Z">
        <w:r w:rsidR="00867AFD" w:rsidRPr="00EA5DB6" w:rsidDel="007D3391">
          <w:rPr>
            <w:rFonts w:cstheme="minorHAnsi"/>
            <w:rPrChange w:id="376" w:author="Debashis Jena" w:date="2019-10-20T11:00:00Z">
              <w:rPr/>
            </w:rPrChange>
          </w:rPr>
          <w:delText>an</w:delText>
        </w:r>
      </w:del>
      <w:r w:rsidR="00867AFD" w:rsidRPr="00EA5DB6">
        <w:rPr>
          <w:rFonts w:cstheme="minorHAnsi"/>
          <w:rPrChange w:id="377" w:author="Debashis Jena" w:date="2019-10-20T11:00:00Z">
            <w:rPr/>
          </w:rPrChange>
        </w:rPr>
        <w:t xml:space="preserve"> Receiver</w:t>
      </w:r>
      <w:del w:id="378" w:author="Juline Kerr" w:date="2019-10-13T15:12:00Z">
        <w:r w:rsidR="00867AFD" w:rsidRPr="00EA5DB6" w:rsidDel="007D3391">
          <w:rPr>
            <w:rFonts w:cstheme="minorHAnsi"/>
            <w:rPrChange w:id="379" w:author="Debashis Jena" w:date="2019-10-20T11:00:00Z">
              <w:rPr/>
            </w:rPrChange>
          </w:rPr>
          <w:delText>,</w:delText>
        </w:r>
      </w:del>
    </w:p>
    <w:p w14:paraId="5A08D068" w14:textId="080A8E09" w:rsidR="009506A3" w:rsidRPr="00EA5DB6" w:rsidRDefault="00555DAF" w:rsidP="009506A3">
      <w:pPr>
        <w:pStyle w:val="TableFigure"/>
        <w:numPr>
          <w:ilvl w:val="2"/>
          <w:numId w:val="12"/>
        </w:numPr>
        <w:rPr>
          <w:ins w:id="380" w:author="Juline Kerr" w:date="2019-10-13T15:19:00Z"/>
          <w:rFonts w:cstheme="minorHAnsi"/>
          <w:rPrChange w:id="381" w:author="Debashis Jena" w:date="2019-10-20T11:00:00Z">
            <w:rPr>
              <w:ins w:id="382" w:author="Juline Kerr" w:date="2019-10-13T15:19:00Z"/>
            </w:rPr>
          </w:rPrChange>
        </w:rPr>
      </w:pPr>
      <w:ins w:id="383" w:author="Juline Kerr" w:date="2019-10-16T18:39:00Z">
        <w:r w:rsidRPr="00EA5DB6">
          <w:rPr>
            <w:rFonts w:cstheme="minorHAnsi"/>
            <w:rPrChange w:id="384" w:author="Debashis Jena" w:date="2019-10-20T11:00:00Z">
              <w:rPr/>
            </w:rPrChange>
          </w:rPr>
          <w:t>D</w:t>
        </w:r>
        <w:r w:rsidR="007A4B85" w:rsidRPr="00EA5DB6">
          <w:rPr>
            <w:rFonts w:cstheme="minorHAnsi"/>
            <w:rPrChange w:id="385" w:author="Debashis Jena" w:date="2019-10-20T11:00:00Z">
              <w:rPr/>
            </w:rPrChange>
          </w:rPr>
          <w:t xml:space="preserve">rone - </w:t>
        </w:r>
      </w:ins>
      <w:del w:id="386" w:author="Juline Kerr" w:date="2019-10-13T15:12:00Z">
        <w:r w:rsidR="00867AFD" w:rsidRPr="00EA5DB6" w:rsidDel="007D3391">
          <w:rPr>
            <w:rFonts w:cstheme="minorHAnsi"/>
            <w:rPrChange w:id="387" w:author="Debashis Jena" w:date="2019-10-20T11:00:00Z">
              <w:rPr/>
            </w:rPrChange>
          </w:rPr>
          <w:delText xml:space="preserve"> </w:delText>
        </w:r>
      </w:del>
      <w:r w:rsidR="00867AFD" w:rsidRPr="00EA5DB6">
        <w:rPr>
          <w:rFonts w:cstheme="minorHAnsi"/>
          <w:rPrChange w:id="388" w:author="Debashis Jena" w:date="2019-10-20T11:00:00Z">
            <w:rPr/>
          </w:rPrChange>
        </w:rPr>
        <w:t>Propellers</w:t>
      </w:r>
    </w:p>
    <w:p w14:paraId="6ED62235" w14:textId="391610F1" w:rsidR="005700F3" w:rsidRPr="00EA5DB6" w:rsidRDefault="00867AFD">
      <w:pPr>
        <w:pStyle w:val="TableFigure"/>
        <w:numPr>
          <w:ilvl w:val="2"/>
          <w:numId w:val="12"/>
        </w:numPr>
        <w:rPr>
          <w:ins w:id="389" w:author="Juline Kerr" w:date="2019-10-13T19:13:00Z"/>
          <w:rFonts w:cstheme="minorHAnsi"/>
          <w:rPrChange w:id="390" w:author="Debashis Jena" w:date="2019-10-20T11:00:00Z">
            <w:rPr>
              <w:ins w:id="391" w:author="Juline Kerr" w:date="2019-10-13T19:13:00Z"/>
            </w:rPr>
          </w:rPrChange>
        </w:rPr>
      </w:pPr>
      <w:del w:id="392" w:author="Juline Kerr" w:date="2019-10-13T15:12:00Z">
        <w:r w:rsidRPr="00EA5DB6" w:rsidDel="005700F3">
          <w:rPr>
            <w:rFonts w:cstheme="minorHAnsi"/>
            <w:rPrChange w:id="393" w:author="Debashis Jena" w:date="2019-10-20T11:00:00Z">
              <w:rPr/>
            </w:rPrChange>
          </w:rPr>
          <w:delText xml:space="preserve">, </w:delText>
        </w:r>
      </w:del>
      <w:r w:rsidR="0056568C" w:rsidRPr="00EA5DB6">
        <w:rPr>
          <w:rFonts w:cstheme="minorHAnsi"/>
          <w:rPrChange w:id="394" w:author="Debashis Jena" w:date="2019-10-20T11:00:00Z">
            <w:rPr/>
          </w:rPrChange>
        </w:rPr>
        <w:t>Battery</w:t>
      </w:r>
      <w:ins w:id="395" w:author="Juline Kerr" w:date="2019-10-13T15:14:00Z">
        <w:r w:rsidR="00954C3F" w:rsidRPr="00EA5DB6">
          <w:rPr>
            <w:rFonts w:cstheme="minorHAnsi"/>
            <w:rPrChange w:id="396" w:author="Debashis Jena" w:date="2019-10-20T11:00:00Z">
              <w:rPr/>
            </w:rPrChange>
          </w:rPr>
          <w:t>, Monitor</w:t>
        </w:r>
      </w:ins>
      <w:ins w:id="397" w:author="Juline Kerr" w:date="2019-10-13T15:12:00Z">
        <w:r w:rsidR="005700F3" w:rsidRPr="00EA5DB6">
          <w:rPr>
            <w:rFonts w:cstheme="minorHAnsi"/>
            <w:rPrChange w:id="398" w:author="Debashis Jena" w:date="2019-10-20T11:00:00Z">
              <w:rPr/>
            </w:rPrChange>
          </w:rPr>
          <w:t xml:space="preserve"> &amp; </w:t>
        </w:r>
      </w:ins>
      <w:del w:id="399" w:author="Juline Kerr" w:date="2019-10-13T15:12:00Z">
        <w:r w:rsidR="0056568C" w:rsidRPr="00EA5DB6" w:rsidDel="005700F3">
          <w:rPr>
            <w:rFonts w:cstheme="minorHAnsi"/>
            <w:rPrChange w:id="400" w:author="Debashis Jena" w:date="2019-10-20T11:00:00Z">
              <w:rPr/>
            </w:rPrChange>
          </w:rPr>
          <w:delText xml:space="preserve">, </w:delText>
        </w:r>
      </w:del>
      <w:r w:rsidR="0056568C" w:rsidRPr="00EA5DB6">
        <w:rPr>
          <w:rFonts w:cstheme="minorHAnsi"/>
          <w:rPrChange w:id="401" w:author="Debashis Jena" w:date="2019-10-20T11:00:00Z">
            <w:rPr/>
          </w:rPrChange>
        </w:rPr>
        <w:t>Charger</w:t>
      </w:r>
      <w:ins w:id="402" w:author="Juline Kerr" w:date="2019-10-13T15:18:00Z">
        <w:r w:rsidR="00E600F3" w:rsidRPr="00EA5DB6">
          <w:rPr>
            <w:rFonts w:cstheme="minorHAnsi"/>
            <w:rPrChange w:id="403" w:author="Debashis Jena" w:date="2019-10-20T11:00:00Z">
              <w:rPr/>
            </w:rPrChange>
          </w:rPr>
          <w:t xml:space="preserve"> - rechargeable / lithium battery</w:t>
        </w:r>
      </w:ins>
    </w:p>
    <w:p w14:paraId="1E94C96A" w14:textId="4CFFB582" w:rsidR="002F1369" w:rsidRPr="00EA5DB6" w:rsidRDefault="002F1369">
      <w:pPr>
        <w:pStyle w:val="TableFigure"/>
        <w:numPr>
          <w:ilvl w:val="3"/>
          <w:numId w:val="12"/>
        </w:numPr>
        <w:rPr>
          <w:ins w:id="404" w:author="Juline Kerr" w:date="2019-10-13T15:13:00Z"/>
          <w:rFonts w:cstheme="minorHAnsi"/>
        </w:rPr>
        <w:pPrChange w:id="405" w:author="Juline Kerr" w:date="2019-10-13T19:13:00Z">
          <w:pPr>
            <w:pStyle w:val="TableFigure"/>
            <w:numPr>
              <w:ilvl w:val="2"/>
              <w:numId w:val="12"/>
            </w:numPr>
            <w:ind w:left="2160" w:hanging="180"/>
          </w:pPr>
        </w:pPrChange>
      </w:pPr>
      <w:ins w:id="406" w:author="Juline Kerr" w:date="2019-10-13T19:13:00Z">
        <w:r w:rsidRPr="00EA5DB6">
          <w:rPr>
            <w:rFonts w:cstheme="minorHAnsi"/>
            <w:rPrChange w:id="407" w:author="Debashis Jena" w:date="2019-10-20T11:00:00Z">
              <w:rPr>
                <w:rFonts w:ascii="Times New Roman" w:hAnsi="Times New Roman"/>
              </w:rPr>
            </w:rPrChange>
          </w:rPr>
          <w:t>Docking, Loading &amp; Charging System</w:t>
        </w:r>
      </w:ins>
    </w:p>
    <w:p w14:paraId="06AC90D9" w14:textId="2C9B9D00" w:rsidR="005700F3" w:rsidRPr="00BE6681" w:rsidRDefault="007A4B85" w:rsidP="001723A5">
      <w:pPr>
        <w:pStyle w:val="TableFigure"/>
        <w:numPr>
          <w:ilvl w:val="2"/>
          <w:numId w:val="12"/>
        </w:numPr>
        <w:rPr>
          <w:ins w:id="408" w:author="Juline Kerr" w:date="2019-10-13T15:13:00Z"/>
          <w:rFonts w:cstheme="minorHAnsi"/>
        </w:rPr>
      </w:pPr>
      <w:ins w:id="409" w:author="Juline Kerr" w:date="2019-10-16T18:39:00Z">
        <w:r w:rsidRPr="00EA5DB6">
          <w:rPr>
            <w:rFonts w:cstheme="minorHAnsi"/>
          </w:rPr>
          <w:t xml:space="preserve">Drone - </w:t>
        </w:r>
      </w:ins>
      <w:del w:id="410" w:author="Juline Kerr" w:date="2019-10-13T15:13:00Z">
        <w:r w:rsidR="002124A0" w:rsidRPr="00EA5DB6" w:rsidDel="005700F3">
          <w:rPr>
            <w:rFonts w:cstheme="minorHAnsi"/>
          </w:rPr>
          <w:delText xml:space="preserve">, </w:delText>
        </w:r>
      </w:del>
      <w:r w:rsidR="002124A0" w:rsidRPr="00BE6681">
        <w:rPr>
          <w:rFonts w:cstheme="minorHAnsi"/>
        </w:rPr>
        <w:t>Pusher Prop</w:t>
      </w:r>
      <w:r w:rsidR="00DB50D2" w:rsidRPr="00BE6681">
        <w:rPr>
          <w:rFonts w:cstheme="minorHAnsi"/>
        </w:rPr>
        <w:t>s</w:t>
      </w:r>
    </w:p>
    <w:p w14:paraId="67003F94" w14:textId="1E0D1A2C" w:rsidR="00D9080B" w:rsidRPr="00EA5DB6" w:rsidRDefault="007A4B85" w:rsidP="001723A5">
      <w:pPr>
        <w:pStyle w:val="TableFigure"/>
        <w:numPr>
          <w:ilvl w:val="2"/>
          <w:numId w:val="12"/>
        </w:numPr>
        <w:rPr>
          <w:ins w:id="411" w:author="Juline Kerr" w:date="2019-10-13T15:13:00Z"/>
          <w:rFonts w:cstheme="minorHAnsi"/>
          <w:rPrChange w:id="412" w:author="Debashis Jena" w:date="2019-10-20T11:00:00Z">
            <w:rPr>
              <w:ins w:id="413" w:author="Juline Kerr" w:date="2019-10-13T15:13:00Z"/>
            </w:rPr>
          </w:rPrChange>
        </w:rPr>
      </w:pPr>
      <w:ins w:id="414" w:author="Juline Kerr" w:date="2019-10-16T18:39:00Z">
        <w:r w:rsidRPr="00BE6681">
          <w:rPr>
            <w:rFonts w:cstheme="minorHAnsi"/>
          </w:rPr>
          <w:t xml:space="preserve">Drone - </w:t>
        </w:r>
      </w:ins>
      <w:del w:id="415" w:author="Juline Kerr" w:date="2019-10-13T15:13:00Z">
        <w:r w:rsidR="00B47DEE" w:rsidRPr="00EA5DB6" w:rsidDel="005700F3">
          <w:rPr>
            <w:rFonts w:cstheme="minorHAnsi"/>
            <w:rPrChange w:id="416" w:author="Debashis Jena" w:date="2019-10-20T11:00:00Z">
              <w:rPr/>
            </w:rPrChange>
          </w:rPr>
          <w:delText xml:space="preserve">, </w:delText>
        </w:r>
      </w:del>
      <w:r w:rsidR="00B47DEE" w:rsidRPr="00EA5DB6">
        <w:rPr>
          <w:rFonts w:cstheme="minorHAnsi"/>
          <w:rPrChange w:id="417" w:author="Debashis Jena" w:date="2019-10-20T11:00:00Z">
            <w:rPr/>
          </w:rPrChange>
        </w:rPr>
        <w:t>Retractable Landing Gear</w:t>
      </w:r>
      <w:ins w:id="418" w:author="Juline Kerr" w:date="2019-10-13T15:13:00Z">
        <w:r w:rsidR="00D9080B" w:rsidRPr="00EA5DB6">
          <w:rPr>
            <w:rFonts w:cstheme="minorHAnsi"/>
            <w:rPrChange w:id="419" w:author="Debashis Jena" w:date="2019-10-20T11:00:00Z">
              <w:rPr/>
            </w:rPrChange>
          </w:rPr>
          <w:t xml:space="preserve"> with</w:t>
        </w:r>
      </w:ins>
      <w:del w:id="420" w:author="Juline Kerr" w:date="2019-10-13T15:13:00Z">
        <w:r w:rsidR="00B47DEE" w:rsidRPr="00EA5DB6" w:rsidDel="00D9080B">
          <w:rPr>
            <w:rFonts w:cstheme="minorHAnsi"/>
            <w:rPrChange w:id="421" w:author="Debashis Jena" w:date="2019-10-20T11:00:00Z">
              <w:rPr/>
            </w:rPrChange>
          </w:rPr>
          <w:delText>,</w:delText>
        </w:r>
      </w:del>
      <w:r w:rsidR="00B47DEE" w:rsidRPr="00EA5DB6">
        <w:rPr>
          <w:rFonts w:cstheme="minorHAnsi"/>
          <w:rPrChange w:id="422" w:author="Debashis Jena" w:date="2019-10-20T11:00:00Z">
            <w:rPr/>
          </w:rPrChange>
        </w:rPr>
        <w:t xml:space="preserve"> </w:t>
      </w:r>
      <w:r w:rsidR="00B91413" w:rsidRPr="00EA5DB6">
        <w:rPr>
          <w:rFonts w:cstheme="minorHAnsi"/>
          <w:rPrChange w:id="423" w:author="Debashis Jena" w:date="2019-10-20T11:00:00Z">
            <w:rPr/>
          </w:rPrChange>
        </w:rPr>
        <w:t>Boom</w:t>
      </w:r>
      <w:ins w:id="424" w:author="Juline Kerr" w:date="2019-10-13T15:13:00Z">
        <w:r w:rsidR="00D9080B" w:rsidRPr="00EA5DB6">
          <w:rPr>
            <w:rFonts w:cstheme="minorHAnsi"/>
            <w:rPrChange w:id="425" w:author="Debashis Jena" w:date="2019-10-20T11:00:00Z">
              <w:rPr/>
            </w:rPrChange>
          </w:rPr>
          <w:t xml:space="preserve"> Arm</w:t>
        </w:r>
      </w:ins>
      <w:del w:id="426" w:author="Juline Kerr" w:date="2019-10-13T15:13:00Z">
        <w:r w:rsidR="00BC5313" w:rsidRPr="00EA5DB6" w:rsidDel="00D9080B">
          <w:rPr>
            <w:rFonts w:cstheme="minorHAnsi"/>
            <w:rPrChange w:id="427" w:author="Debashis Jena" w:date="2019-10-20T11:00:00Z">
              <w:rPr/>
            </w:rPrChange>
          </w:rPr>
          <w:delText>,</w:delText>
        </w:r>
      </w:del>
    </w:p>
    <w:p w14:paraId="38E6CA9E" w14:textId="1B0BF5E0" w:rsidR="00D9080B" w:rsidRPr="00EA5DB6" w:rsidRDefault="007A4B85" w:rsidP="001723A5">
      <w:pPr>
        <w:pStyle w:val="TableFigure"/>
        <w:numPr>
          <w:ilvl w:val="2"/>
          <w:numId w:val="12"/>
        </w:numPr>
        <w:rPr>
          <w:ins w:id="428" w:author="Juline Kerr" w:date="2019-10-13T15:13:00Z"/>
          <w:rFonts w:cstheme="minorHAnsi"/>
          <w:rPrChange w:id="429" w:author="Debashis Jena" w:date="2019-10-20T11:00:00Z">
            <w:rPr>
              <w:ins w:id="430" w:author="Juline Kerr" w:date="2019-10-13T15:13:00Z"/>
            </w:rPr>
          </w:rPrChange>
        </w:rPr>
      </w:pPr>
      <w:ins w:id="431" w:author="Juline Kerr" w:date="2019-10-16T18:39:00Z">
        <w:r w:rsidRPr="00EA5DB6">
          <w:rPr>
            <w:rFonts w:cstheme="minorHAnsi"/>
            <w:rPrChange w:id="432" w:author="Debashis Jena" w:date="2019-10-20T11:00:00Z">
              <w:rPr/>
            </w:rPrChange>
          </w:rPr>
          <w:t xml:space="preserve">Both - </w:t>
        </w:r>
      </w:ins>
      <w:del w:id="433" w:author="Juline Kerr" w:date="2019-10-13T15:13:00Z">
        <w:r w:rsidR="00BC5313" w:rsidRPr="00EA5DB6" w:rsidDel="00D9080B">
          <w:rPr>
            <w:rFonts w:cstheme="minorHAnsi"/>
            <w:rPrChange w:id="434" w:author="Debashis Jena" w:date="2019-10-20T11:00:00Z">
              <w:rPr/>
            </w:rPrChange>
          </w:rPr>
          <w:delText xml:space="preserve"> </w:delText>
        </w:r>
      </w:del>
      <w:proofErr w:type="spellStart"/>
      <w:r w:rsidR="00BC5313" w:rsidRPr="00EA5DB6">
        <w:rPr>
          <w:rFonts w:cstheme="minorHAnsi"/>
          <w:rPrChange w:id="435" w:author="Debashis Jena" w:date="2019-10-20T11:00:00Z">
            <w:rPr/>
          </w:rPrChange>
        </w:rPr>
        <w:t>Re</w:t>
      </w:r>
      <w:ins w:id="436" w:author="Juline Kerr" w:date="2019-10-13T15:15:00Z">
        <w:r w:rsidR="00A74A08" w:rsidRPr="00EA5DB6">
          <w:rPr>
            <w:rFonts w:cstheme="minorHAnsi"/>
            <w:rPrChange w:id="437" w:author="Debashis Jena" w:date="2019-10-20T11:00:00Z">
              <w:rPr/>
            </w:rPrChange>
          </w:rPr>
          <w:t>ciever</w:t>
        </w:r>
      </w:ins>
      <w:proofErr w:type="spellEnd"/>
      <w:del w:id="438" w:author="Juline Kerr" w:date="2019-10-13T15:15:00Z">
        <w:r w:rsidR="00BC5313" w:rsidRPr="00EA5DB6" w:rsidDel="00A74A08">
          <w:rPr>
            <w:rFonts w:cstheme="minorHAnsi"/>
            <w:rPrChange w:id="439" w:author="Debashis Jena" w:date="2019-10-20T11:00:00Z">
              <w:rPr/>
            </w:rPrChange>
          </w:rPr>
          <w:delText>c</w:delText>
        </w:r>
      </w:del>
      <w:del w:id="440" w:author="Juline Kerr" w:date="2019-10-13T15:07:00Z">
        <w:r w:rsidR="00BC5313" w:rsidRPr="00EA5DB6" w:rsidDel="0014705F">
          <w:rPr>
            <w:rFonts w:cstheme="minorHAnsi"/>
            <w:rPrChange w:id="441" w:author="Debashis Jena" w:date="2019-10-20T11:00:00Z">
              <w:rPr/>
            </w:rPrChange>
          </w:rPr>
          <w:delText>ie</w:delText>
        </w:r>
      </w:del>
      <w:del w:id="442" w:author="Juline Kerr" w:date="2019-10-13T15:15:00Z">
        <w:r w:rsidR="00BC5313" w:rsidRPr="00EA5DB6" w:rsidDel="00A74A08">
          <w:rPr>
            <w:rFonts w:cstheme="minorHAnsi"/>
            <w:rPrChange w:id="443" w:author="Debashis Jena" w:date="2019-10-20T11:00:00Z">
              <w:rPr/>
            </w:rPrChange>
          </w:rPr>
          <w:delText>ver</w:delText>
        </w:r>
      </w:del>
    </w:p>
    <w:p w14:paraId="568E3193" w14:textId="28C082B2" w:rsidR="00954C3F" w:rsidRPr="00EA5DB6" w:rsidRDefault="00D32D88" w:rsidP="001723A5">
      <w:pPr>
        <w:pStyle w:val="TableFigure"/>
        <w:numPr>
          <w:ilvl w:val="2"/>
          <w:numId w:val="12"/>
        </w:numPr>
        <w:rPr>
          <w:ins w:id="444" w:author="Juline Kerr" w:date="2019-10-13T15:13:00Z"/>
          <w:rFonts w:cstheme="minorHAnsi"/>
          <w:rPrChange w:id="445" w:author="Debashis Jena" w:date="2019-10-20T11:00:00Z">
            <w:rPr>
              <w:ins w:id="446" w:author="Juline Kerr" w:date="2019-10-13T15:13:00Z"/>
            </w:rPr>
          </w:rPrChange>
        </w:rPr>
      </w:pPr>
      <w:ins w:id="447" w:author="Juline Kerr" w:date="2019-10-16T18:39:00Z">
        <w:r w:rsidRPr="00EA5DB6">
          <w:rPr>
            <w:rFonts w:cstheme="minorHAnsi"/>
            <w:rPrChange w:id="448" w:author="Debashis Jena" w:date="2019-10-20T11:00:00Z">
              <w:rPr/>
            </w:rPrChange>
          </w:rPr>
          <w:t xml:space="preserve">Drone - </w:t>
        </w:r>
      </w:ins>
      <w:del w:id="449" w:author="Juline Kerr" w:date="2019-10-13T15:13:00Z">
        <w:r w:rsidR="00BC5313" w:rsidRPr="00EA5DB6" w:rsidDel="00D9080B">
          <w:rPr>
            <w:rFonts w:cstheme="minorHAnsi"/>
            <w:rPrChange w:id="450" w:author="Debashis Jena" w:date="2019-10-20T11:00:00Z">
              <w:rPr/>
            </w:rPrChange>
          </w:rPr>
          <w:delText xml:space="preserve">, </w:delText>
        </w:r>
      </w:del>
      <w:r w:rsidR="00BC5313" w:rsidRPr="00EA5DB6">
        <w:rPr>
          <w:rFonts w:cstheme="minorHAnsi"/>
          <w:rPrChange w:id="451" w:author="Debashis Jena" w:date="2019-10-20T11:00:00Z">
            <w:rPr/>
          </w:rPrChange>
        </w:rPr>
        <w:t>Antenna</w:t>
      </w:r>
    </w:p>
    <w:p w14:paraId="6737FCFE" w14:textId="4D2BF74E" w:rsidR="003D69A5" w:rsidRPr="00EA5DB6" w:rsidDel="00177AAC" w:rsidRDefault="00377B6C" w:rsidP="001A3948">
      <w:pPr>
        <w:pStyle w:val="TableFigure"/>
        <w:numPr>
          <w:ilvl w:val="2"/>
          <w:numId w:val="12"/>
        </w:numPr>
        <w:rPr>
          <w:del w:id="452" w:author="Juline Kerr" w:date="2019-10-13T15:16:00Z"/>
          <w:rFonts w:cstheme="minorHAnsi"/>
          <w:rPrChange w:id="453" w:author="Debashis Jena" w:date="2019-10-20T11:00:00Z">
            <w:rPr>
              <w:del w:id="454" w:author="Juline Kerr" w:date="2019-10-13T15:16:00Z"/>
            </w:rPr>
          </w:rPrChange>
        </w:rPr>
      </w:pPr>
      <w:ins w:id="455" w:author="Juline Kerr" w:date="2019-10-16T18:40:00Z">
        <w:r w:rsidRPr="00EA5DB6">
          <w:rPr>
            <w:rFonts w:cstheme="minorHAnsi"/>
            <w:rPrChange w:id="456" w:author="Debashis Jena" w:date="2019-10-20T11:00:00Z">
              <w:rPr/>
            </w:rPrChange>
          </w:rPr>
          <w:lastRenderedPageBreak/>
          <w:t xml:space="preserve">Drone - </w:t>
        </w:r>
      </w:ins>
      <w:del w:id="457" w:author="Juline Kerr" w:date="2019-10-13T15:13:00Z">
        <w:r w:rsidR="00BC5313" w:rsidRPr="00EA5DB6" w:rsidDel="00954C3F">
          <w:rPr>
            <w:rFonts w:cstheme="minorHAnsi"/>
            <w:rPrChange w:id="458" w:author="Debashis Jena" w:date="2019-10-20T11:00:00Z">
              <w:rPr/>
            </w:rPrChange>
          </w:rPr>
          <w:delText xml:space="preserve">, </w:delText>
        </w:r>
      </w:del>
      <w:del w:id="459" w:author="Juline Kerr" w:date="2019-10-13T15:15:00Z">
        <w:r w:rsidR="004B1BEE" w:rsidRPr="00EA5DB6" w:rsidDel="001A3948">
          <w:rPr>
            <w:rFonts w:cstheme="minorHAnsi"/>
            <w:rPrChange w:id="460" w:author="Debashis Jena" w:date="2019-10-20T11:00:00Z">
              <w:rPr/>
            </w:rPrChange>
          </w:rPr>
          <w:delText xml:space="preserve">Battery Monitor, </w:delText>
        </w:r>
      </w:del>
      <w:r w:rsidR="004B1BEE" w:rsidRPr="00EA5DB6">
        <w:rPr>
          <w:rFonts w:cstheme="minorHAnsi"/>
          <w:rPrChange w:id="461" w:author="Debashis Jena" w:date="2019-10-20T11:00:00Z">
            <w:rPr/>
          </w:rPrChange>
        </w:rPr>
        <w:t xml:space="preserve">Gimbal, </w:t>
      </w:r>
      <w:r w:rsidR="008B50FD" w:rsidRPr="00EA5DB6">
        <w:rPr>
          <w:rFonts w:cstheme="minorHAnsi"/>
          <w:rPrChange w:id="462" w:author="Debashis Jena" w:date="2019-10-20T11:00:00Z">
            <w:rPr/>
          </w:rPrChange>
        </w:rPr>
        <w:t>Gimbal Motor, Gimbal Controller Unit</w:t>
      </w:r>
    </w:p>
    <w:p w14:paraId="1A90C398" w14:textId="77777777" w:rsidR="00177AAC" w:rsidRPr="00EA5DB6" w:rsidRDefault="00177AAC" w:rsidP="001723A5">
      <w:pPr>
        <w:pStyle w:val="TableFigure"/>
        <w:numPr>
          <w:ilvl w:val="2"/>
          <w:numId w:val="12"/>
        </w:numPr>
        <w:rPr>
          <w:ins w:id="463" w:author="Juline Kerr" w:date="2019-10-13T15:31:00Z"/>
          <w:rFonts w:cstheme="minorHAnsi"/>
          <w:rPrChange w:id="464" w:author="Debashis Jena" w:date="2019-10-20T11:00:00Z">
            <w:rPr>
              <w:ins w:id="465" w:author="Juline Kerr" w:date="2019-10-13T15:31:00Z"/>
            </w:rPr>
          </w:rPrChange>
        </w:rPr>
      </w:pPr>
    </w:p>
    <w:p w14:paraId="45667093" w14:textId="5D4BFE95" w:rsidR="009D47D6" w:rsidRPr="00EA5DB6" w:rsidDel="00BA0EB6" w:rsidRDefault="00377B6C" w:rsidP="001A3948">
      <w:pPr>
        <w:pStyle w:val="TableFigure"/>
        <w:numPr>
          <w:ilvl w:val="2"/>
          <w:numId w:val="12"/>
        </w:numPr>
        <w:rPr>
          <w:del w:id="466" w:author="Juline Kerr" w:date="2019-10-13T15:16:00Z"/>
          <w:rFonts w:cstheme="minorHAnsi"/>
          <w:rPrChange w:id="467" w:author="Debashis Jena" w:date="2019-10-20T11:00:00Z">
            <w:rPr>
              <w:del w:id="468" w:author="Juline Kerr" w:date="2019-10-13T15:16:00Z"/>
            </w:rPr>
          </w:rPrChange>
        </w:rPr>
      </w:pPr>
      <w:ins w:id="469" w:author="Juline Kerr" w:date="2019-10-16T18:40:00Z">
        <w:r w:rsidRPr="00EA5DB6">
          <w:rPr>
            <w:rFonts w:cstheme="minorHAnsi"/>
            <w:rPrChange w:id="470" w:author="Debashis Jena" w:date="2019-10-20T11:00:00Z">
              <w:rPr/>
            </w:rPrChange>
          </w:rPr>
          <w:t xml:space="preserve">Both - </w:t>
        </w:r>
      </w:ins>
      <w:ins w:id="471" w:author="Juline Kerr" w:date="2019-10-13T15:31:00Z">
        <w:r w:rsidR="001202D0" w:rsidRPr="00EA5DB6">
          <w:rPr>
            <w:rFonts w:cstheme="minorHAnsi"/>
            <w:rPrChange w:id="472" w:author="Debashis Jena" w:date="2019-10-20T11:00:00Z">
              <w:rPr/>
            </w:rPrChange>
          </w:rPr>
          <w:t>Remote ID, or the ability to identify and establish ownership of a drone from a distance, is another area that will be key for the future, both for drone users and public safety officials.</w:t>
        </w:r>
      </w:ins>
      <w:del w:id="473" w:author="Juline Kerr" w:date="2019-10-13T15:16:00Z">
        <w:r w:rsidR="004B717A" w:rsidRPr="00EA5DB6" w:rsidDel="001A3948">
          <w:rPr>
            <w:rFonts w:cstheme="minorHAnsi"/>
            <w:rPrChange w:id="474" w:author="Debashis Jena" w:date="2019-10-20T11:00:00Z">
              <w:rPr/>
            </w:rPrChange>
          </w:rPr>
          <w:delText>Brand</w:delText>
        </w:r>
      </w:del>
    </w:p>
    <w:p w14:paraId="6B6C39A2" w14:textId="77777777" w:rsidR="00BA0EB6" w:rsidRPr="00EA5DB6" w:rsidRDefault="00BA0EB6" w:rsidP="00BA0EB6">
      <w:pPr>
        <w:pStyle w:val="TableFigure"/>
        <w:numPr>
          <w:ilvl w:val="2"/>
          <w:numId w:val="12"/>
        </w:numPr>
        <w:rPr>
          <w:ins w:id="475" w:author="Juline Kerr" w:date="2019-10-13T17:17:00Z"/>
          <w:rFonts w:cstheme="minorHAnsi"/>
          <w:rPrChange w:id="476" w:author="Debashis Jena" w:date="2019-10-20T11:00:00Z">
            <w:rPr>
              <w:ins w:id="477" w:author="Juline Kerr" w:date="2019-10-13T17:17:00Z"/>
            </w:rPr>
          </w:rPrChange>
        </w:rPr>
      </w:pPr>
    </w:p>
    <w:p w14:paraId="48CD017A" w14:textId="48F1D11F" w:rsidR="008D77EC" w:rsidRPr="00EA5DB6" w:rsidRDefault="00377B6C" w:rsidP="008D77EC">
      <w:pPr>
        <w:pStyle w:val="TableFigure"/>
        <w:numPr>
          <w:ilvl w:val="2"/>
          <w:numId w:val="12"/>
        </w:numPr>
        <w:rPr>
          <w:ins w:id="478" w:author="Juline Kerr" w:date="2019-10-13T18:45:00Z"/>
          <w:rFonts w:cstheme="minorHAnsi"/>
          <w:rPrChange w:id="479" w:author="Debashis Jena" w:date="2019-10-20T11:00:00Z">
            <w:rPr>
              <w:ins w:id="480" w:author="Juline Kerr" w:date="2019-10-13T18:45:00Z"/>
            </w:rPr>
          </w:rPrChange>
        </w:rPr>
      </w:pPr>
      <w:ins w:id="481" w:author="Juline Kerr" w:date="2019-10-16T18:40:00Z">
        <w:r w:rsidRPr="00EA5DB6">
          <w:rPr>
            <w:rFonts w:cstheme="minorHAnsi"/>
            <w:rPrChange w:id="482" w:author="Debashis Jena" w:date="2019-10-20T11:00:00Z">
              <w:rPr/>
            </w:rPrChange>
          </w:rPr>
          <w:t xml:space="preserve">BB - </w:t>
        </w:r>
      </w:ins>
      <w:ins w:id="483" w:author="Juline Kerr" w:date="2019-10-13T17:16:00Z">
        <w:r w:rsidR="00BA0EB6" w:rsidRPr="00EA5DB6">
          <w:rPr>
            <w:rFonts w:cstheme="minorHAnsi"/>
            <w:rPrChange w:id="484" w:author="Debashis Jena" w:date="2019-10-20T11:00:00Z">
              <w:rPr/>
            </w:rPrChange>
          </w:rPr>
          <w:t>Vehicular black box monitoring system</w:t>
        </w:r>
      </w:ins>
    </w:p>
    <w:p w14:paraId="23CEFEEA" w14:textId="59972F0F" w:rsidR="00101586" w:rsidRPr="00EA5DB6" w:rsidRDefault="00377B6C">
      <w:pPr>
        <w:pStyle w:val="TableFigure"/>
        <w:numPr>
          <w:ilvl w:val="2"/>
          <w:numId w:val="12"/>
        </w:numPr>
        <w:rPr>
          <w:ins w:id="485" w:author="Juline Kerr" w:date="2019-10-13T17:18:00Z"/>
          <w:rFonts w:cstheme="minorHAnsi"/>
          <w:rPrChange w:id="486" w:author="Debashis Jena" w:date="2019-10-20T11:00:00Z">
            <w:rPr>
              <w:ins w:id="487" w:author="Juline Kerr" w:date="2019-10-13T17:18:00Z"/>
            </w:rPr>
          </w:rPrChange>
        </w:rPr>
      </w:pPr>
      <w:ins w:id="488" w:author="Juline Kerr" w:date="2019-10-16T18:40:00Z">
        <w:r w:rsidRPr="00EA5DB6">
          <w:rPr>
            <w:rFonts w:cstheme="minorHAnsi"/>
            <w:rPrChange w:id="489" w:author="Debashis Jena" w:date="2019-10-20T11:00:00Z">
              <w:rPr/>
            </w:rPrChange>
          </w:rPr>
          <w:t xml:space="preserve">Both - </w:t>
        </w:r>
      </w:ins>
      <w:ins w:id="490" w:author="Juline Kerr" w:date="2019-10-13T17:17:00Z">
        <w:r w:rsidR="00101586" w:rsidRPr="00EA5DB6">
          <w:rPr>
            <w:rFonts w:cstheme="minorHAnsi"/>
            <w:rPrChange w:id="491" w:author="Debashis Jena" w:date="2019-10-20T11:00:00Z">
              <w:rPr/>
            </w:rPrChange>
          </w:rPr>
          <w:t>Cooler for the computer</w:t>
        </w:r>
      </w:ins>
      <w:ins w:id="492" w:author="Juline Kerr" w:date="2019-10-13T18:45:00Z">
        <w:r w:rsidR="00FB17E3" w:rsidRPr="00EA5DB6">
          <w:rPr>
            <w:rFonts w:cstheme="minorHAnsi"/>
            <w:rPrChange w:id="493" w:author="Debashis Jena" w:date="2019-10-20T11:00:00Z">
              <w:rPr/>
            </w:rPrChange>
          </w:rPr>
          <w:t xml:space="preserve"> - What kind of temperature does the black box hold?</w:t>
        </w:r>
      </w:ins>
    </w:p>
    <w:p w14:paraId="6133C6B0" w14:textId="2720F891" w:rsidR="004D6F4D" w:rsidRPr="00EA5DB6" w:rsidRDefault="00377B6C" w:rsidP="001A3948">
      <w:pPr>
        <w:pStyle w:val="TableFigure"/>
        <w:numPr>
          <w:ilvl w:val="2"/>
          <w:numId w:val="12"/>
        </w:numPr>
        <w:rPr>
          <w:ins w:id="494" w:author="Juline Kerr" w:date="2019-10-13T17:21:00Z"/>
          <w:rFonts w:cstheme="minorHAnsi"/>
          <w:rPrChange w:id="495" w:author="Debashis Jena" w:date="2019-10-20T11:00:00Z">
            <w:rPr>
              <w:ins w:id="496" w:author="Juline Kerr" w:date="2019-10-13T17:21:00Z"/>
            </w:rPr>
          </w:rPrChange>
        </w:rPr>
      </w:pPr>
      <w:ins w:id="497" w:author="Juline Kerr" w:date="2019-10-16T18:40:00Z">
        <w:r w:rsidRPr="00EA5DB6">
          <w:rPr>
            <w:rFonts w:cstheme="minorHAnsi"/>
            <w:rPrChange w:id="498" w:author="Debashis Jena" w:date="2019-10-20T11:00:00Z">
              <w:rPr/>
            </w:rPrChange>
          </w:rPr>
          <w:t xml:space="preserve">Drone - </w:t>
        </w:r>
      </w:ins>
      <w:ins w:id="499" w:author="Juline Kerr" w:date="2019-10-13T17:18:00Z">
        <w:r w:rsidR="00101586" w:rsidRPr="00EA5DB6">
          <w:rPr>
            <w:rFonts w:cstheme="minorHAnsi"/>
            <w:rPrChange w:id="500" w:author="Debashis Jena" w:date="2019-10-20T11:00:00Z">
              <w:rPr/>
            </w:rPrChange>
          </w:rPr>
          <w:t>Multi</w:t>
        </w:r>
        <w:r w:rsidR="004D6F4D" w:rsidRPr="00EA5DB6">
          <w:rPr>
            <w:rFonts w:cstheme="minorHAnsi"/>
            <w:rPrChange w:id="501" w:author="Debashis Jena" w:date="2019-10-20T11:00:00Z">
              <w:rPr/>
            </w:rPrChange>
          </w:rPr>
          <w:t>ple Co</w:t>
        </w:r>
      </w:ins>
      <w:ins w:id="502" w:author="Juline Kerr" w:date="2019-10-13T17:19:00Z">
        <w:r w:rsidR="004D6F4D" w:rsidRPr="00EA5DB6">
          <w:rPr>
            <w:rFonts w:cstheme="minorHAnsi"/>
            <w:rPrChange w:id="503" w:author="Debashis Jena" w:date="2019-10-20T11:00:00Z">
              <w:rPr/>
            </w:rPrChange>
          </w:rPr>
          <w:t xml:space="preserve">mpartments </w:t>
        </w:r>
      </w:ins>
      <w:ins w:id="504" w:author="Juline Kerr" w:date="2019-10-13T19:12:00Z">
        <w:r w:rsidR="000215A9" w:rsidRPr="00EA5DB6">
          <w:rPr>
            <w:rFonts w:cstheme="minorHAnsi"/>
            <w:rPrChange w:id="505" w:author="Debashis Jena" w:date="2019-10-20T11:00:00Z">
              <w:rPr/>
            </w:rPrChange>
          </w:rPr>
          <w:t xml:space="preserve">(4) or (8) </w:t>
        </w:r>
      </w:ins>
      <w:ins w:id="506" w:author="Juline Kerr" w:date="2019-10-13T17:19:00Z">
        <w:r w:rsidR="004D6F4D" w:rsidRPr="00EA5DB6">
          <w:rPr>
            <w:rFonts w:cstheme="minorHAnsi"/>
            <w:rPrChange w:id="507" w:author="Debashis Jena" w:date="2019-10-20T11:00:00Z">
              <w:rPr/>
            </w:rPrChange>
          </w:rPr>
          <w:t xml:space="preserve">- </w:t>
        </w:r>
      </w:ins>
      <w:ins w:id="508" w:author="Juline Kerr" w:date="2019-10-13T17:18:00Z">
        <w:r w:rsidR="00101586" w:rsidRPr="00EA5DB6">
          <w:rPr>
            <w:rFonts w:cstheme="minorHAnsi"/>
            <w:rPrChange w:id="509" w:author="Debashis Jena" w:date="2019-10-20T11:00:00Z">
              <w:rPr/>
            </w:rPrChange>
          </w:rPr>
          <w:t>capacity of carry – 100</w:t>
        </w:r>
      </w:ins>
      <w:ins w:id="510" w:author="Juline Kerr" w:date="2019-10-13T19:12:00Z">
        <w:r w:rsidR="000215A9" w:rsidRPr="00EA5DB6">
          <w:rPr>
            <w:rFonts w:cstheme="minorHAnsi"/>
            <w:rPrChange w:id="511" w:author="Debashis Jena" w:date="2019-10-20T11:00:00Z">
              <w:rPr/>
            </w:rPrChange>
          </w:rPr>
          <w:t>0</w:t>
        </w:r>
      </w:ins>
      <w:ins w:id="512" w:author="Juline Kerr" w:date="2019-10-13T17:18:00Z">
        <w:r w:rsidR="00101586" w:rsidRPr="00EA5DB6">
          <w:rPr>
            <w:rFonts w:cstheme="minorHAnsi"/>
            <w:rPrChange w:id="513" w:author="Debashis Jena" w:date="2019-10-20T11:00:00Z">
              <w:rPr/>
            </w:rPrChange>
          </w:rPr>
          <w:t>lbs – digital sorter</w:t>
        </w:r>
      </w:ins>
    </w:p>
    <w:p w14:paraId="670315A9" w14:textId="046CA34E" w:rsidR="004D4723" w:rsidRPr="00EA5DB6" w:rsidRDefault="00377B6C" w:rsidP="001A3948">
      <w:pPr>
        <w:pStyle w:val="TableFigure"/>
        <w:numPr>
          <w:ilvl w:val="2"/>
          <w:numId w:val="12"/>
        </w:numPr>
        <w:rPr>
          <w:ins w:id="514" w:author="Juline Kerr" w:date="2019-10-13T17:24:00Z"/>
          <w:rFonts w:cstheme="minorHAnsi"/>
          <w:rPrChange w:id="515" w:author="Debashis Jena" w:date="2019-10-20T11:00:00Z">
            <w:rPr>
              <w:ins w:id="516" w:author="Juline Kerr" w:date="2019-10-13T17:24:00Z"/>
            </w:rPr>
          </w:rPrChange>
        </w:rPr>
      </w:pPr>
      <w:ins w:id="517" w:author="Juline Kerr" w:date="2019-10-16T18:41:00Z">
        <w:r w:rsidRPr="00EA5DB6">
          <w:rPr>
            <w:rFonts w:cstheme="minorHAnsi"/>
            <w:rPrChange w:id="518" w:author="Debashis Jena" w:date="2019-10-20T11:00:00Z">
              <w:rPr/>
            </w:rPrChange>
          </w:rPr>
          <w:t xml:space="preserve">Drone - </w:t>
        </w:r>
      </w:ins>
      <w:ins w:id="519" w:author="Juline Kerr" w:date="2019-10-13T17:21:00Z">
        <w:r w:rsidR="003C25B9" w:rsidRPr="00EA5DB6">
          <w:rPr>
            <w:rFonts w:cstheme="minorHAnsi"/>
            <w:rPrChange w:id="520" w:author="Debashis Jena" w:date="2019-10-20T11:00:00Z">
              <w:rPr/>
            </w:rPrChange>
          </w:rPr>
          <w:t xml:space="preserve">Bar </w:t>
        </w:r>
      </w:ins>
      <w:ins w:id="521" w:author="Juline Kerr" w:date="2019-10-13T17:22:00Z">
        <w:r w:rsidR="003C25B9" w:rsidRPr="00EA5DB6">
          <w:rPr>
            <w:rFonts w:cstheme="minorHAnsi"/>
            <w:rPrChange w:id="522" w:author="Debashis Jena" w:date="2019-10-20T11:00:00Z">
              <w:rPr/>
            </w:rPrChange>
          </w:rPr>
          <w:t>C</w:t>
        </w:r>
      </w:ins>
      <w:ins w:id="523" w:author="Juline Kerr" w:date="2019-10-13T17:21:00Z">
        <w:r w:rsidR="003C25B9" w:rsidRPr="00EA5DB6">
          <w:rPr>
            <w:rFonts w:cstheme="minorHAnsi"/>
            <w:rPrChange w:id="524" w:author="Debashis Jena" w:date="2019-10-20T11:00:00Z">
              <w:rPr/>
            </w:rPrChange>
          </w:rPr>
          <w:t xml:space="preserve">ode </w:t>
        </w:r>
      </w:ins>
      <w:ins w:id="525" w:author="Juline Kerr" w:date="2019-10-13T17:22:00Z">
        <w:r w:rsidR="003C25B9" w:rsidRPr="00EA5DB6">
          <w:rPr>
            <w:rFonts w:cstheme="minorHAnsi"/>
            <w:rPrChange w:id="526" w:author="Debashis Jena" w:date="2019-10-20T11:00:00Z">
              <w:rPr/>
            </w:rPrChange>
          </w:rPr>
          <w:t>R</w:t>
        </w:r>
      </w:ins>
      <w:ins w:id="527" w:author="Juline Kerr" w:date="2019-10-13T17:21:00Z">
        <w:r w:rsidR="003C25B9" w:rsidRPr="00EA5DB6">
          <w:rPr>
            <w:rFonts w:cstheme="minorHAnsi"/>
            <w:rPrChange w:id="528" w:author="Debashis Jena" w:date="2019-10-20T11:00:00Z">
              <w:rPr/>
            </w:rPrChange>
          </w:rPr>
          <w:t xml:space="preserve">eader for </w:t>
        </w:r>
      </w:ins>
      <w:ins w:id="529" w:author="Juline Kerr" w:date="2019-10-13T17:22:00Z">
        <w:r w:rsidR="000D2BA5" w:rsidRPr="00EA5DB6">
          <w:rPr>
            <w:rFonts w:cstheme="minorHAnsi"/>
            <w:rPrChange w:id="530" w:author="Debashis Jena" w:date="2019-10-20T11:00:00Z">
              <w:rPr/>
            </w:rPrChange>
          </w:rPr>
          <w:t>P</w:t>
        </w:r>
      </w:ins>
      <w:ins w:id="531" w:author="Juline Kerr" w:date="2019-10-13T17:21:00Z">
        <w:r w:rsidR="003C25B9" w:rsidRPr="00EA5DB6">
          <w:rPr>
            <w:rFonts w:cstheme="minorHAnsi"/>
            <w:rPrChange w:id="532" w:author="Debashis Jena" w:date="2019-10-20T11:00:00Z">
              <w:rPr/>
            </w:rPrChange>
          </w:rPr>
          <w:t xml:space="preserve">ackage </w:t>
        </w:r>
      </w:ins>
      <w:ins w:id="533" w:author="Juline Kerr" w:date="2019-10-13T17:22:00Z">
        <w:r w:rsidR="000D2BA5" w:rsidRPr="00EA5DB6">
          <w:rPr>
            <w:rFonts w:cstheme="minorHAnsi"/>
            <w:rPrChange w:id="534" w:author="Debashis Jena" w:date="2019-10-20T11:00:00Z">
              <w:rPr/>
            </w:rPrChange>
          </w:rPr>
          <w:t>S</w:t>
        </w:r>
      </w:ins>
      <w:ins w:id="535" w:author="Juline Kerr" w:date="2019-10-13T17:21:00Z">
        <w:r w:rsidR="003C25B9" w:rsidRPr="00EA5DB6">
          <w:rPr>
            <w:rFonts w:cstheme="minorHAnsi"/>
            <w:rPrChange w:id="536" w:author="Debashis Jena" w:date="2019-10-20T11:00:00Z">
              <w:rPr/>
            </w:rPrChange>
          </w:rPr>
          <w:t>election</w:t>
        </w:r>
      </w:ins>
      <w:ins w:id="537" w:author="Juline Kerr" w:date="2019-10-13T17:22:00Z">
        <w:r w:rsidR="000D2BA5" w:rsidRPr="00EA5DB6">
          <w:rPr>
            <w:rFonts w:cstheme="minorHAnsi"/>
            <w:rPrChange w:id="538" w:author="Debashis Jena" w:date="2019-10-20T11:00:00Z">
              <w:rPr/>
            </w:rPrChange>
          </w:rPr>
          <w:t xml:space="preserve"> - C</w:t>
        </w:r>
      </w:ins>
      <w:ins w:id="539" w:author="Juline Kerr" w:date="2019-10-13T17:21:00Z">
        <w:r w:rsidR="003C25B9" w:rsidRPr="00EA5DB6">
          <w:rPr>
            <w:rFonts w:cstheme="minorHAnsi"/>
            <w:rPrChange w:id="540" w:author="Debashis Jena" w:date="2019-10-20T11:00:00Z">
              <w:rPr/>
            </w:rPrChange>
          </w:rPr>
          <w:t xml:space="preserve">ustomer </w:t>
        </w:r>
      </w:ins>
      <w:ins w:id="541" w:author="Juline Kerr" w:date="2019-10-13T17:22:00Z">
        <w:r w:rsidR="000D2BA5" w:rsidRPr="00EA5DB6">
          <w:rPr>
            <w:rFonts w:cstheme="minorHAnsi"/>
            <w:rPrChange w:id="542" w:author="Debashis Jena" w:date="2019-10-20T11:00:00Z">
              <w:rPr/>
            </w:rPrChange>
          </w:rPr>
          <w:t>R</w:t>
        </w:r>
      </w:ins>
      <w:ins w:id="543" w:author="Juline Kerr" w:date="2019-10-13T17:21:00Z">
        <w:r w:rsidR="003C25B9" w:rsidRPr="00EA5DB6">
          <w:rPr>
            <w:rFonts w:cstheme="minorHAnsi"/>
            <w:rPrChange w:id="544" w:author="Debashis Jena" w:date="2019-10-20T11:00:00Z">
              <w:rPr/>
            </w:rPrChange>
          </w:rPr>
          <w:t xml:space="preserve">eceipt </w:t>
        </w:r>
      </w:ins>
      <w:ins w:id="545" w:author="Juline Kerr" w:date="2019-10-13T17:22:00Z">
        <w:r w:rsidR="000D2BA5" w:rsidRPr="00EA5DB6">
          <w:rPr>
            <w:rFonts w:cstheme="minorHAnsi"/>
            <w:rPrChange w:id="546" w:author="Debashis Jena" w:date="2019-10-20T11:00:00Z">
              <w:rPr/>
            </w:rPrChange>
          </w:rPr>
          <w:t>S</w:t>
        </w:r>
      </w:ins>
      <w:ins w:id="547" w:author="Juline Kerr" w:date="2019-10-13T17:21:00Z">
        <w:r w:rsidR="003C25B9" w:rsidRPr="00EA5DB6">
          <w:rPr>
            <w:rFonts w:cstheme="minorHAnsi"/>
            <w:rPrChange w:id="548" w:author="Debashis Jena" w:date="2019-10-20T11:00:00Z">
              <w:rPr/>
            </w:rPrChange>
          </w:rPr>
          <w:t xml:space="preserve">can – </w:t>
        </w:r>
      </w:ins>
      <w:ins w:id="549" w:author="Juline Kerr" w:date="2019-10-13T17:22:00Z">
        <w:r w:rsidR="002561A9" w:rsidRPr="00EA5DB6">
          <w:rPr>
            <w:rFonts w:cstheme="minorHAnsi"/>
            <w:rPrChange w:id="550" w:author="Debashis Jena" w:date="2019-10-20T11:00:00Z">
              <w:rPr/>
            </w:rPrChange>
          </w:rPr>
          <w:t>Phone App</w:t>
        </w:r>
      </w:ins>
      <w:ins w:id="551" w:author="Juline Kerr" w:date="2019-10-13T17:23:00Z">
        <w:r w:rsidR="002561A9" w:rsidRPr="00EA5DB6">
          <w:rPr>
            <w:rFonts w:cstheme="minorHAnsi"/>
            <w:rPrChange w:id="552" w:author="Debashis Jena" w:date="2019-10-20T11:00:00Z">
              <w:rPr/>
            </w:rPrChange>
          </w:rPr>
          <w:t xml:space="preserve"> (Similar to FedEx Bar Code Scanner</w:t>
        </w:r>
        <w:r w:rsidR="00056C13" w:rsidRPr="00EA5DB6">
          <w:rPr>
            <w:rFonts w:cstheme="minorHAnsi"/>
            <w:rPrChange w:id="553" w:author="Debashis Jena" w:date="2019-10-20T11:00:00Z">
              <w:rPr/>
            </w:rPrChange>
          </w:rPr>
          <w:t>) – Apple/Windows</w:t>
        </w:r>
        <w:r w:rsidR="003E54A8" w:rsidRPr="00EA5DB6">
          <w:rPr>
            <w:rFonts w:cstheme="minorHAnsi"/>
            <w:rPrChange w:id="554" w:author="Debashis Jena" w:date="2019-10-20T11:00:00Z">
              <w:rPr/>
            </w:rPrChange>
          </w:rPr>
          <w:t>/Google</w:t>
        </w:r>
      </w:ins>
    </w:p>
    <w:p w14:paraId="4CB68741" w14:textId="023A8118" w:rsidR="007C3B87" w:rsidRPr="00EA5DB6" w:rsidRDefault="00377B6C" w:rsidP="001A3948">
      <w:pPr>
        <w:pStyle w:val="TableFigure"/>
        <w:numPr>
          <w:ilvl w:val="2"/>
          <w:numId w:val="12"/>
        </w:numPr>
        <w:rPr>
          <w:ins w:id="555" w:author="Juline Kerr" w:date="2019-10-13T17:29:00Z"/>
          <w:rFonts w:cstheme="minorHAnsi"/>
          <w:rPrChange w:id="556" w:author="Debashis Jena" w:date="2019-10-20T11:00:00Z">
            <w:rPr>
              <w:ins w:id="557" w:author="Juline Kerr" w:date="2019-10-13T17:29:00Z"/>
            </w:rPr>
          </w:rPrChange>
        </w:rPr>
      </w:pPr>
      <w:ins w:id="558" w:author="Juline Kerr" w:date="2019-10-16T18:41:00Z">
        <w:r w:rsidRPr="00EA5DB6">
          <w:rPr>
            <w:rFonts w:cstheme="minorHAnsi"/>
            <w:rPrChange w:id="559" w:author="Debashis Jena" w:date="2019-10-20T11:00:00Z">
              <w:rPr/>
            </w:rPrChange>
          </w:rPr>
          <w:t xml:space="preserve">Drone - </w:t>
        </w:r>
      </w:ins>
      <w:ins w:id="560" w:author="Juline Kerr" w:date="2019-10-13T17:24:00Z">
        <w:r w:rsidR="007C3B87" w:rsidRPr="00EA5DB6">
          <w:rPr>
            <w:rFonts w:cstheme="minorHAnsi"/>
            <w:rPrChange w:id="561" w:author="Debashis Jena" w:date="2019-10-20T11:00:00Z">
              <w:rPr/>
            </w:rPrChange>
          </w:rPr>
          <w:t xml:space="preserve">Signature Pad – Sign off by </w:t>
        </w:r>
      </w:ins>
      <w:ins w:id="562" w:author="Juline Kerr" w:date="2019-10-13T17:25:00Z">
        <w:r w:rsidR="003120D1" w:rsidRPr="00EA5DB6">
          <w:rPr>
            <w:rFonts w:cstheme="minorHAnsi"/>
            <w:rPrChange w:id="563" w:author="Debashis Jena" w:date="2019-10-20T11:00:00Z">
              <w:rPr/>
            </w:rPrChange>
          </w:rPr>
          <w:t>End User</w:t>
        </w:r>
      </w:ins>
    </w:p>
    <w:p w14:paraId="6C0A96DD" w14:textId="54748161" w:rsidR="005D61C1" w:rsidRPr="00EA5DB6" w:rsidRDefault="00080816" w:rsidP="001A3948">
      <w:pPr>
        <w:pStyle w:val="TableFigure"/>
        <w:numPr>
          <w:ilvl w:val="2"/>
          <w:numId w:val="12"/>
        </w:numPr>
        <w:rPr>
          <w:ins w:id="564" w:author="Juline Kerr" w:date="2019-10-13T18:37:00Z"/>
          <w:rFonts w:cstheme="minorHAnsi"/>
          <w:rPrChange w:id="565" w:author="Debashis Jena" w:date="2019-10-20T11:00:00Z">
            <w:rPr>
              <w:ins w:id="566" w:author="Juline Kerr" w:date="2019-10-13T18:37:00Z"/>
            </w:rPr>
          </w:rPrChange>
        </w:rPr>
      </w:pPr>
      <w:ins w:id="567" w:author="Juline Kerr" w:date="2019-10-16T18:41:00Z">
        <w:r w:rsidRPr="00EA5DB6">
          <w:rPr>
            <w:rFonts w:cstheme="minorHAnsi"/>
            <w:rPrChange w:id="568" w:author="Debashis Jena" w:date="2019-10-20T11:00:00Z">
              <w:rPr/>
            </w:rPrChange>
          </w:rPr>
          <w:t xml:space="preserve">BB - </w:t>
        </w:r>
      </w:ins>
      <w:ins w:id="569" w:author="Juline Kerr" w:date="2019-10-13T17:29:00Z">
        <w:r w:rsidR="005D61C1" w:rsidRPr="00EA5DB6">
          <w:rPr>
            <w:rFonts w:cstheme="minorHAnsi"/>
            <w:rPrChange w:id="570" w:author="Debashis Jena" w:date="2019-10-20T11:00:00Z">
              <w:rPr/>
            </w:rPrChange>
          </w:rPr>
          <w:t xml:space="preserve">Black boxes are fitted with an underwater locator beacon that starts emitting a pulse if its sensor touches water. They work to a depth of just over four </w:t>
        </w:r>
        <w:proofErr w:type="spellStart"/>
        <w:proofErr w:type="gramStart"/>
        <w:r w:rsidR="005D61C1" w:rsidRPr="00EA5DB6">
          <w:rPr>
            <w:rFonts w:cstheme="minorHAnsi"/>
            <w:rPrChange w:id="571" w:author="Debashis Jena" w:date="2019-10-20T11:00:00Z">
              <w:rPr/>
            </w:rPrChange>
          </w:rPr>
          <w:t>kilometres</w:t>
        </w:r>
        <w:proofErr w:type="spellEnd"/>
        <w:r w:rsidR="005D61C1" w:rsidRPr="00EA5DB6">
          <w:rPr>
            <w:rFonts w:cstheme="minorHAnsi"/>
            <w:rPrChange w:id="572" w:author="Debashis Jena" w:date="2019-10-20T11:00:00Z">
              <w:rPr/>
            </w:rPrChange>
          </w:rPr>
          <w:t>, and</w:t>
        </w:r>
        <w:proofErr w:type="gramEnd"/>
        <w:r w:rsidR="005D61C1" w:rsidRPr="00EA5DB6">
          <w:rPr>
            <w:rFonts w:cstheme="minorHAnsi"/>
            <w:rPrChange w:id="573" w:author="Debashis Jena" w:date="2019-10-20T11:00:00Z">
              <w:rPr/>
            </w:rPrChange>
          </w:rPr>
          <w:t xml:space="preserve"> can "ping" once a second for 30 days before the battery runs out</w:t>
        </w:r>
        <w:r w:rsidR="00B656A0" w:rsidRPr="00EA5DB6">
          <w:rPr>
            <w:rFonts w:cstheme="minorHAnsi"/>
            <w:rPrChange w:id="574" w:author="Debashis Jena" w:date="2019-10-20T11:00:00Z">
              <w:rPr/>
            </w:rPrChange>
          </w:rPr>
          <w:t>.</w:t>
        </w:r>
      </w:ins>
      <w:ins w:id="575" w:author="Juline Kerr" w:date="2019-10-16T18:46:00Z">
        <w:r w:rsidR="00AD10B2" w:rsidRPr="00EA5DB6">
          <w:rPr>
            <w:rFonts w:cstheme="minorHAnsi"/>
            <w:rPrChange w:id="576" w:author="Debashis Jena" w:date="2019-10-20T11:00:00Z">
              <w:rPr/>
            </w:rPrChange>
          </w:rPr>
          <w:t xml:space="preserve"> </w:t>
        </w:r>
      </w:ins>
      <w:ins w:id="577" w:author="Juline Kerr" w:date="2019-10-16T18:47:00Z">
        <w:r w:rsidR="00AD10B2" w:rsidRPr="00EA5DB6">
          <w:rPr>
            <w:rFonts w:cstheme="minorHAnsi"/>
            <w:rPrChange w:id="578" w:author="Debashis Jena" w:date="2019-10-20T11:00:00Z">
              <w:rPr/>
            </w:rPrChange>
          </w:rPr>
          <w:t xml:space="preserve"> </w:t>
        </w:r>
        <w:r w:rsidR="00FC0F62" w:rsidRPr="00EA5DB6">
          <w:rPr>
            <w:rFonts w:cstheme="minorHAnsi"/>
            <w:rPrChange w:id="579" w:author="Debashis Jena" w:date="2019-10-20T11:00:00Z">
              <w:rPr/>
            </w:rPrChange>
          </w:rPr>
          <w:t>Log continuous data with Drone GPS</w:t>
        </w:r>
        <w:r w:rsidR="00047711" w:rsidRPr="00EA5DB6">
          <w:rPr>
            <w:rFonts w:cstheme="minorHAnsi"/>
            <w:rPrChange w:id="580" w:author="Debashis Jena" w:date="2019-10-20T11:00:00Z">
              <w:rPr/>
            </w:rPrChange>
          </w:rPr>
          <w:t>.</w:t>
        </w:r>
      </w:ins>
      <w:ins w:id="581" w:author="Juline Kerr" w:date="2019-10-16T18:48:00Z">
        <w:r w:rsidR="00047711" w:rsidRPr="00EA5DB6">
          <w:rPr>
            <w:rFonts w:cstheme="minorHAnsi"/>
            <w:rPrChange w:id="582" w:author="Debashis Jena" w:date="2019-10-20T11:00:00Z">
              <w:rPr/>
            </w:rPrChange>
          </w:rPr>
          <w:t xml:space="preserve"> Integrate with Drone.</w:t>
        </w:r>
      </w:ins>
    </w:p>
    <w:p w14:paraId="2A0225A6" w14:textId="033B890F" w:rsidR="003A5A68" w:rsidRPr="00EA5DB6" w:rsidRDefault="00080816" w:rsidP="003A5A68">
      <w:pPr>
        <w:pStyle w:val="TableFigure"/>
        <w:numPr>
          <w:ilvl w:val="2"/>
          <w:numId w:val="12"/>
        </w:numPr>
        <w:rPr>
          <w:ins w:id="583" w:author="Juline Kerr" w:date="2019-10-13T19:00:00Z"/>
          <w:rFonts w:cstheme="minorHAnsi"/>
          <w:rPrChange w:id="584" w:author="Debashis Jena" w:date="2019-10-20T11:00:00Z">
            <w:rPr>
              <w:ins w:id="585" w:author="Juline Kerr" w:date="2019-10-13T19:00:00Z"/>
              <w:rFonts w:ascii="Times New Roman" w:hAnsi="Times New Roman"/>
            </w:rPr>
          </w:rPrChange>
        </w:rPr>
      </w:pPr>
      <w:ins w:id="586" w:author="Juline Kerr" w:date="2019-10-16T18:41:00Z">
        <w:r w:rsidRPr="00EA5DB6">
          <w:rPr>
            <w:rFonts w:cstheme="minorHAnsi"/>
            <w:rPrChange w:id="587" w:author="Debashis Jena" w:date="2019-10-20T11:00:00Z">
              <w:rPr>
                <w:rFonts w:ascii="Times New Roman" w:hAnsi="Times New Roman"/>
              </w:rPr>
            </w:rPrChange>
          </w:rPr>
          <w:t xml:space="preserve">Drone - </w:t>
        </w:r>
      </w:ins>
      <w:ins w:id="588" w:author="Juline Kerr" w:date="2019-10-13T18:37:00Z">
        <w:r w:rsidR="00700636" w:rsidRPr="00EA5DB6">
          <w:rPr>
            <w:rFonts w:cstheme="minorHAnsi"/>
            <w:rPrChange w:id="589" w:author="Debashis Jena" w:date="2019-10-20T11:00:00Z">
              <w:rPr>
                <w:rFonts w:ascii="Times New Roman" w:hAnsi="Times New Roman"/>
              </w:rPr>
            </w:rPrChange>
          </w:rPr>
          <w:t>Override Kill Switch</w:t>
        </w:r>
      </w:ins>
    </w:p>
    <w:p w14:paraId="40E505BB" w14:textId="656E5E90" w:rsidR="001F7D93" w:rsidRPr="00EA5DB6" w:rsidRDefault="006C2207">
      <w:pPr>
        <w:pStyle w:val="TableFigure"/>
        <w:numPr>
          <w:ilvl w:val="2"/>
          <w:numId w:val="12"/>
        </w:numPr>
        <w:rPr>
          <w:ins w:id="590" w:author="Juline Kerr" w:date="2019-10-13T17:20:00Z"/>
          <w:rFonts w:cstheme="minorHAnsi"/>
        </w:rPr>
      </w:pPr>
      <w:ins w:id="591" w:author="Juline Kerr" w:date="2019-10-16T18:48:00Z">
        <w:r w:rsidRPr="00EA5DB6">
          <w:rPr>
            <w:rFonts w:cstheme="minorHAnsi"/>
            <w:rPrChange w:id="592" w:author="Debashis Jena" w:date="2019-10-20T11:00:00Z">
              <w:rPr>
                <w:rFonts w:ascii="Times New Roman" w:hAnsi="Times New Roman"/>
              </w:rPr>
            </w:rPrChange>
          </w:rPr>
          <w:t xml:space="preserve">Both - </w:t>
        </w:r>
      </w:ins>
      <w:ins w:id="593" w:author="Juline Kerr" w:date="2019-10-13T18:59:00Z">
        <w:r w:rsidR="001F7D93" w:rsidRPr="00EA5DB6">
          <w:rPr>
            <w:rFonts w:cstheme="minorHAnsi"/>
          </w:rPr>
          <w:t>Need a consistent maintenance schedule? Education for Drone Maintenance &amp; Repair</w:t>
        </w:r>
      </w:ins>
    </w:p>
    <w:p w14:paraId="495989CD" w14:textId="50CD0CA9" w:rsidR="006D4416" w:rsidRPr="00EA5DB6" w:rsidDel="001A3948" w:rsidRDefault="005775CF">
      <w:pPr>
        <w:pStyle w:val="TableFigure"/>
        <w:rPr>
          <w:del w:id="594" w:author="Juline Kerr" w:date="2019-10-13T15:16:00Z"/>
          <w:rFonts w:cstheme="minorHAnsi"/>
          <w:rPrChange w:id="595" w:author="Debashis Jena" w:date="2019-10-20T11:00:00Z">
            <w:rPr>
              <w:del w:id="596" w:author="Juline Kerr" w:date="2019-10-13T15:16:00Z"/>
            </w:rPr>
          </w:rPrChange>
        </w:rPr>
        <w:pPrChange w:id="597" w:author="Juline Kerr" w:date="2019-10-13T17:20:00Z">
          <w:pPr>
            <w:pStyle w:val="TableFigure"/>
            <w:numPr>
              <w:ilvl w:val="2"/>
              <w:numId w:val="12"/>
            </w:numPr>
            <w:ind w:left="2160" w:hanging="180"/>
          </w:pPr>
        </w:pPrChange>
      </w:pPr>
      <w:del w:id="598" w:author="Juline Kerr" w:date="2019-10-13T15:16:00Z">
        <w:r w:rsidRPr="00EA5DB6" w:rsidDel="001A3948">
          <w:rPr>
            <w:rFonts w:cstheme="minorHAnsi"/>
            <w:rPrChange w:id="599" w:author="Debashis Jena" w:date="2019-10-20T11:00:00Z">
              <w:rPr/>
            </w:rPrChange>
          </w:rPr>
          <w:lastRenderedPageBreak/>
          <w:delText>Cost</w:delText>
        </w:r>
      </w:del>
    </w:p>
    <w:p w14:paraId="16A3A1CC" w14:textId="7073BC1B" w:rsidR="006A650E" w:rsidRPr="00EA5DB6" w:rsidDel="00C85AA4" w:rsidRDefault="0052714D">
      <w:pPr>
        <w:pStyle w:val="TableFigure"/>
        <w:rPr>
          <w:del w:id="600" w:author="Juline Kerr" w:date="2019-10-13T15:05:00Z"/>
          <w:rFonts w:cstheme="minorHAnsi"/>
          <w:rPrChange w:id="601" w:author="Debashis Jena" w:date="2019-10-20T11:00:00Z">
            <w:rPr>
              <w:del w:id="602" w:author="Juline Kerr" w:date="2019-10-13T15:05:00Z"/>
            </w:rPr>
          </w:rPrChange>
        </w:rPr>
        <w:pPrChange w:id="603" w:author="Juline Kerr" w:date="2019-10-13T17:20:00Z">
          <w:pPr>
            <w:pStyle w:val="TableFigure"/>
            <w:numPr>
              <w:ilvl w:val="2"/>
              <w:numId w:val="12"/>
            </w:numPr>
            <w:ind w:left="2160" w:hanging="180"/>
          </w:pPr>
        </w:pPrChange>
      </w:pPr>
      <w:del w:id="604" w:author="Juline Kerr" w:date="2019-10-13T15:16:00Z">
        <w:r w:rsidRPr="00EA5DB6" w:rsidDel="001A3948">
          <w:rPr>
            <w:rFonts w:cstheme="minorHAnsi"/>
            <w:rPrChange w:id="605" w:author="Debashis Jena" w:date="2019-10-20T11:00:00Z">
              <w:rPr/>
            </w:rPrChange>
          </w:rPr>
          <w:delText>Quantity</w:delText>
        </w:r>
      </w:del>
    </w:p>
    <w:p w14:paraId="230455EA" w14:textId="039D9E42" w:rsidR="007A37D9" w:rsidRPr="00EA5DB6" w:rsidDel="001F6662" w:rsidRDefault="007A37D9">
      <w:pPr>
        <w:pStyle w:val="TableFigure"/>
        <w:rPr>
          <w:del w:id="606" w:author="Juline Kerr" w:date="2019-10-13T18:51:00Z"/>
          <w:rFonts w:cstheme="minorHAnsi"/>
          <w:rPrChange w:id="607" w:author="Debashis Jena" w:date="2019-10-20T11:00:00Z">
            <w:rPr>
              <w:del w:id="608" w:author="Juline Kerr" w:date="2019-10-13T18:51:00Z"/>
            </w:rPr>
          </w:rPrChange>
        </w:rPr>
        <w:pPrChange w:id="609" w:author="Juline Kerr" w:date="2019-10-13T17:20:00Z">
          <w:pPr>
            <w:pStyle w:val="TableFigure"/>
            <w:ind w:left="2160"/>
          </w:pPr>
        </w:pPrChange>
      </w:pPr>
    </w:p>
    <w:tbl>
      <w:tblPr>
        <w:tblStyle w:val="TableGrid"/>
        <w:tblW w:w="0" w:type="auto"/>
        <w:tblLook w:val="04A0" w:firstRow="1" w:lastRow="0" w:firstColumn="1" w:lastColumn="0" w:noHBand="0" w:noVBand="1"/>
      </w:tblPr>
      <w:tblGrid>
        <w:gridCol w:w="1867"/>
        <w:gridCol w:w="1835"/>
        <w:gridCol w:w="1825"/>
        <w:gridCol w:w="1820"/>
      </w:tblGrid>
      <w:tr w:rsidR="00BC7DC6" w:rsidRPr="00EA5DB6" w:rsidDel="00BD6C84" w14:paraId="24FD2026" w14:textId="20F3608C" w:rsidTr="00BC7DC6">
        <w:trPr>
          <w:del w:id="610" w:author="Juline Kerr" w:date="2019-10-13T18:51:00Z"/>
        </w:trPr>
        <w:tc>
          <w:tcPr>
            <w:tcW w:w="1867" w:type="dxa"/>
          </w:tcPr>
          <w:p w14:paraId="46F510B9" w14:textId="69D9CCF8" w:rsidR="00BC7DC6" w:rsidRPr="00EA5DB6" w:rsidDel="00BD6C84" w:rsidRDefault="00BC7DC6" w:rsidP="00AE6F0C">
            <w:pPr>
              <w:pStyle w:val="TableFigure"/>
              <w:rPr>
                <w:del w:id="611" w:author="Juline Kerr" w:date="2019-10-13T18:51:00Z"/>
                <w:rFonts w:cstheme="minorHAnsi"/>
                <w:rPrChange w:id="612" w:author="Debashis Jena" w:date="2019-10-20T11:00:00Z">
                  <w:rPr>
                    <w:del w:id="613" w:author="Juline Kerr" w:date="2019-10-13T18:51:00Z"/>
                  </w:rPr>
                </w:rPrChange>
              </w:rPr>
            </w:pPr>
            <w:del w:id="614" w:author="Juline Kerr" w:date="2019-10-13T18:51:00Z">
              <w:r w:rsidRPr="00EA5DB6" w:rsidDel="00BD6C84">
                <w:rPr>
                  <w:rFonts w:cstheme="minorHAnsi"/>
                  <w:rPrChange w:id="615" w:author="Debashis Jena" w:date="2019-10-20T11:00:00Z">
                    <w:rPr/>
                  </w:rPrChange>
                </w:rPr>
                <w:delText>DESCRIPTION</w:delText>
              </w:r>
            </w:del>
          </w:p>
        </w:tc>
        <w:tc>
          <w:tcPr>
            <w:tcW w:w="1835" w:type="dxa"/>
          </w:tcPr>
          <w:p w14:paraId="428F65D2" w14:textId="0778C253" w:rsidR="00BC7DC6" w:rsidRPr="00EA5DB6" w:rsidDel="00BD6C84" w:rsidRDefault="00BC7DC6" w:rsidP="00AE6F0C">
            <w:pPr>
              <w:pStyle w:val="TableFigure"/>
              <w:rPr>
                <w:del w:id="616" w:author="Juline Kerr" w:date="2019-10-13T18:51:00Z"/>
                <w:rFonts w:cstheme="minorHAnsi"/>
                <w:rPrChange w:id="617" w:author="Debashis Jena" w:date="2019-10-20T11:00:00Z">
                  <w:rPr>
                    <w:del w:id="618" w:author="Juline Kerr" w:date="2019-10-13T18:51:00Z"/>
                  </w:rPr>
                </w:rPrChange>
              </w:rPr>
            </w:pPr>
            <w:del w:id="619" w:author="Juline Kerr" w:date="2019-10-13T18:51:00Z">
              <w:r w:rsidRPr="00EA5DB6" w:rsidDel="00BD6C84">
                <w:rPr>
                  <w:rFonts w:cstheme="minorHAnsi"/>
                  <w:rPrChange w:id="620" w:author="Debashis Jena" w:date="2019-10-20T11:00:00Z">
                    <w:rPr/>
                  </w:rPrChange>
                </w:rPr>
                <w:delText>BRAND</w:delText>
              </w:r>
            </w:del>
          </w:p>
        </w:tc>
        <w:tc>
          <w:tcPr>
            <w:tcW w:w="1825" w:type="dxa"/>
          </w:tcPr>
          <w:p w14:paraId="1241F040" w14:textId="702FCA6B" w:rsidR="00BC7DC6" w:rsidRPr="00EA5DB6" w:rsidDel="00BD6C84" w:rsidRDefault="00BC7DC6" w:rsidP="00AE6F0C">
            <w:pPr>
              <w:pStyle w:val="TableFigure"/>
              <w:rPr>
                <w:del w:id="621" w:author="Juline Kerr" w:date="2019-10-13T18:51:00Z"/>
                <w:rFonts w:cstheme="minorHAnsi"/>
                <w:rPrChange w:id="622" w:author="Debashis Jena" w:date="2019-10-20T11:00:00Z">
                  <w:rPr>
                    <w:del w:id="623" w:author="Juline Kerr" w:date="2019-10-13T18:51:00Z"/>
                  </w:rPr>
                </w:rPrChange>
              </w:rPr>
            </w:pPr>
            <w:del w:id="624" w:author="Juline Kerr" w:date="2019-10-13T18:51:00Z">
              <w:r w:rsidRPr="00EA5DB6" w:rsidDel="00BD6C84">
                <w:rPr>
                  <w:rFonts w:cstheme="minorHAnsi"/>
                  <w:rPrChange w:id="625" w:author="Debashis Jena" w:date="2019-10-20T11:00:00Z">
                    <w:rPr/>
                  </w:rPrChange>
                </w:rPr>
                <w:delText>COST</w:delText>
              </w:r>
            </w:del>
          </w:p>
        </w:tc>
        <w:tc>
          <w:tcPr>
            <w:tcW w:w="1820" w:type="dxa"/>
          </w:tcPr>
          <w:p w14:paraId="06AA7B41" w14:textId="55AB1FE4" w:rsidR="00BC7DC6" w:rsidRPr="00EA5DB6" w:rsidDel="00BD6C84" w:rsidRDefault="00BC7DC6" w:rsidP="00AE6F0C">
            <w:pPr>
              <w:pStyle w:val="TableFigure"/>
              <w:rPr>
                <w:del w:id="626" w:author="Juline Kerr" w:date="2019-10-13T18:51:00Z"/>
                <w:rFonts w:cstheme="minorHAnsi"/>
                <w:rPrChange w:id="627" w:author="Debashis Jena" w:date="2019-10-20T11:00:00Z">
                  <w:rPr>
                    <w:del w:id="628" w:author="Juline Kerr" w:date="2019-10-13T18:51:00Z"/>
                  </w:rPr>
                </w:rPrChange>
              </w:rPr>
            </w:pPr>
            <w:del w:id="629" w:author="Juline Kerr" w:date="2019-10-13T18:51:00Z">
              <w:r w:rsidRPr="00EA5DB6" w:rsidDel="00BD6C84">
                <w:rPr>
                  <w:rFonts w:cstheme="minorHAnsi"/>
                  <w:rPrChange w:id="630" w:author="Debashis Jena" w:date="2019-10-20T11:00:00Z">
                    <w:rPr/>
                  </w:rPrChange>
                </w:rPr>
                <w:delText>QTY</w:delText>
              </w:r>
            </w:del>
          </w:p>
        </w:tc>
      </w:tr>
      <w:tr w:rsidR="00BC7DC6" w:rsidRPr="00EA5DB6" w:rsidDel="00BD6C84" w14:paraId="404995E0" w14:textId="0D0FA741" w:rsidTr="00BC7DC6">
        <w:trPr>
          <w:del w:id="631" w:author="Juline Kerr" w:date="2019-10-13T18:51:00Z"/>
        </w:trPr>
        <w:tc>
          <w:tcPr>
            <w:tcW w:w="1867" w:type="dxa"/>
          </w:tcPr>
          <w:p w14:paraId="1DC722A8" w14:textId="33CB91DC" w:rsidR="00BC7DC6" w:rsidRPr="00EA5DB6" w:rsidDel="00BD6C84" w:rsidRDefault="00BC7DC6" w:rsidP="00AE6F0C">
            <w:pPr>
              <w:pStyle w:val="TableFigure"/>
              <w:rPr>
                <w:del w:id="632" w:author="Juline Kerr" w:date="2019-10-13T18:51:00Z"/>
                <w:rFonts w:cstheme="minorHAnsi"/>
                <w:rPrChange w:id="633" w:author="Debashis Jena" w:date="2019-10-20T11:00:00Z">
                  <w:rPr>
                    <w:del w:id="634" w:author="Juline Kerr" w:date="2019-10-13T18:51:00Z"/>
                  </w:rPr>
                </w:rPrChange>
              </w:rPr>
            </w:pPr>
          </w:p>
        </w:tc>
        <w:tc>
          <w:tcPr>
            <w:tcW w:w="1835" w:type="dxa"/>
          </w:tcPr>
          <w:p w14:paraId="7B893A21" w14:textId="23A764D6" w:rsidR="00BC7DC6" w:rsidRPr="00EA5DB6" w:rsidDel="00BD6C84" w:rsidRDefault="00BC7DC6" w:rsidP="00AE6F0C">
            <w:pPr>
              <w:pStyle w:val="TableFigure"/>
              <w:rPr>
                <w:del w:id="635" w:author="Juline Kerr" w:date="2019-10-13T18:51:00Z"/>
                <w:rFonts w:cstheme="minorHAnsi"/>
                <w:rPrChange w:id="636" w:author="Debashis Jena" w:date="2019-10-20T11:00:00Z">
                  <w:rPr>
                    <w:del w:id="637" w:author="Juline Kerr" w:date="2019-10-13T18:51:00Z"/>
                  </w:rPr>
                </w:rPrChange>
              </w:rPr>
            </w:pPr>
          </w:p>
        </w:tc>
        <w:tc>
          <w:tcPr>
            <w:tcW w:w="1825" w:type="dxa"/>
          </w:tcPr>
          <w:p w14:paraId="5A87FF8B" w14:textId="67D43D42" w:rsidR="00BC7DC6" w:rsidRPr="00EA5DB6" w:rsidDel="00BD6C84" w:rsidRDefault="00BC7DC6" w:rsidP="00AE6F0C">
            <w:pPr>
              <w:pStyle w:val="TableFigure"/>
              <w:rPr>
                <w:del w:id="638" w:author="Juline Kerr" w:date="2019-10-13T18:51:00Z"/>
                <w:rFonts w:cstheme="minorHAnsi"/>
                <w:rPrChange w:id="639" w:author="Debashis Jena" w:date="2019-10-20T11:00:00Z">
                  <w:rPr>
                    <w:del w:id="640" w:author="Juline Kerr" w:date="2019-10-13T18:51:00Z"/>
                  </w:rPr>
                </w:rPrChange>
              </w:rPr>
            </w:pPr>
          </w:p>
        </w:tc>
        <w:tc>
          <w:tcPr>
            <w:tcW w:w="1820" w:type="dxa"/>
          </w:tcPr>
          <w:p w14:paraId="2E636591" w14:textId="543EECCF" w:rsidR="00BC7DC6" w:rsidRPr="00EA5DB6" w:rsidDel="00BD6C84" w:rsidRDefault="00BC7DC6" w:rsidP="00AE6F0C">
            <w:pPr>
              <w:pStyle w:val="TableFigure"/>
              <w:rPr>
                <w:del w:id="641" w:author="Juline Kerr" w:date="2019-10-13T18:51:00Z"/>
                <w:rFonts w:cstheme="minorHAnsi"/>
                <w:rPrChange w:id="642" w:author="Debashis Jena" w:date="2019-10-20T11:00:00Z">
                  <w:rPr>
                    <w:del w:id="643" w:author="Juline Kerr" w:date="2019-10-13T18:51:00Z"/>
                  </w:rPr>
                </w:rPrChange>
              </w:rPr>
            </w:pPr>
          </w:p>
        </w:tc>
      </w:tr>
      <w:tr w:rsidR="00BC7DC6" w:rsidRPr="00EA5DB6" w:rsidDel="00BD6C84" w14:paraId="4A01D913" w14:textId="6E926F03" w:rsidTr="00BC7DC6">
        <w:trPr>
          <w:del w:id="644" w:author="Juline Kerr" w:date="2019-10-13T18:51:00Z"/>
        </w:trPr>
        <w:tc>
          <w:tcPr>
            <w:tcW w:w="1867" w:type="dxa"/>
          </w:tcPr>
          <w:p w14:paraId="62079906" w14:textId="2C902B3A" w:rsidR="00BC7DC6" w:rsidRPr="00EA5DB6" w:rsidDel="00BD6C84" w:rsidRDefault="00BC7DC6" w:rsidP="00AE6F0C">
            <w:pPr>
              <w:pStyle w:val="TableFigure"/>
              <w:rPr>
                <w:del w:id="645" w:author="Juline Kerr" w:date="2019-10-13T18:51:00Z"/>
                <w:rFonts w:cstheme="minorHAnsi"/>
                <w:rPrChange w:id="646" w:author="Debashis Jena" w:date="2019-10-20T11:00:00Z">
                  <w:rPr>
                    <w:del w:id="647" w:author="Juline Kerr" w:date="2019-10-13T18:51:00Z"/>
                  </w:rPr>
                </w:rPrChange>
              </w:rPr>
            </w:pPr>
          </w:p>
        </w:tc>
        <w:tc>
          <w:tcPr>
            <w:tcW w:w="1835" w:type="dxa"/>
          </w:tcPr>
          <w:p w14:paraId="58867589" w14:textId="31D715E8" w:rsidR="00BC7DC6" w:rsidRPr="00EA5DB6" w:rsidDel="00BD6C84" w:rsidRDefault="00BC7DC6" w:rsidP="00AE6F0C">
            <w:pPr>
              <w:pStyle w:val="TableFigure"/>
              <w:rPr>
                <w:del w:id="648" w:author="Juline Kerr" w:date="2019-10-13T18:51:00Z"/>
                <w:rFonts w:cstheme="minorHAnsi"/>
                <w:rPrChange w:id="649" w:author="Debashis Jena" w:date="2019-10-20T11:00:00Z">
                  <w:rPr>
                    <w:del w:id="650" w:author="Juline Kerr" w:date="2019-10-13T18:51:00Z"/>
                  </w:rPr>
                </w:rPrChange>
              </w:rPr>
            </w:pPr>
          </w:p>
        </w:tc>
        <w:tc>
          <w:tcPr>
            <w:tcW w:w="1825" w:type="dxa"/>
          </w:tcPr>
          <w:p w14:paraId="3957FA5D" w14:textId="237023D9" w:rsidR="00BC7DC6" w:rsidRPr="00EA5DB6" w:rsidDel="00BD6C84" w:rsidRDefault="00BC7DC6" w:rsidP="00AE6F0C">
            <w:pPr>
              <w:pStyle w:val="TableFigure"/>
              <w:rPr>
                <w:del w:id="651" w:author="Juline Kerr" w:date="2019-10-13T18:51:00Z"/>
                <w:rFonts w:cstheme="minorHAnsi"/>
                <w:rPrChange w:id="652" w:author="Debashis Jena" w:date="2019-10-20T11:00:00Z">
                  <w:rPr>
                    <w:del w:id="653" w:author="Juline Kerr" w:date="2019-10-13T18:51:00Z"/>
                  </w:rPr>
                </w:rPrChange>
              </w:rPr>
            </w:pPr>
          </w:p>
        </w:tc>
        <w:tc>
          <w:tcPr>
            <w:tcW w:w="1820" w:type="dxa"/>
          </w:tcPr>
          <w:p w14:paraId="7F2C8358" w14:textId="201C0903" w:rsidR="00BC7DC6" w:rsidRPr="00EA5DB6" w:rsidDel="00BD6C84" w:rsidRDefault="00BC7DC6" w:rsidP="00AE6F0C">
            <w:pPr>
              <w:pStyle w:val="TableFigure"/>
              <w:rPr>
                <w:del w:id="654" w:author="Juline Kerr" w:date="2019-10-13T18:51:00Z"/>
                <w:rFonts w:cstheme="minorHAnsi"/>
                <w:rPrChange w:id="655" w:author="Debashis Jena" w:date="2019-10-20T11:00:00Z">
                  <w:rPr>
                    <w:del w:id="656" w:author="Juline Kerr" w:date="2019-10-13T18:51:00Z"/>
                  </w:rPr>
                </w:rPrChange>
              </w:rPr>
            </w:pPr>
          </w:p>
        </w:tc>
      </w:tr>
      <w:tr w:rsidR="00BC7DC6" w:rsidRPr="00EA5DB6" w:rsidDel="00BD6C84" w14:paraId="279E4E03" w14:textId="3548843D" w:rsidTr="00BC7DC6">
        <w:trPr>
          <w:del w:id="657" w:author="Juline Kerr" w:date="2019-10-13T18:51:00Z"/>
        </w:trPr>
        <w:tc>
          <w:tcPr>
            <w:tcW w:w="1867" w:type="dxa"/>
          </w:tcPr>
          <w:p w14:paraId="43F183C5" w14:textId="02B9A567" w:rsidR="00BC7DC6" w:rsidRPr="00EA5DB6" w:rsidDel="00BD6C84" w:rsidRDefault="00BC7DC6" w:rsidP="00AE6F0C">
            <w:pPr>
              <w:pStyle w:val="TableFigure"/>
              <w:rPr>
                <w:del w:id="658" w:author="Juline Kerr" w:date="2019-10-13T18:51:00Z"/>
                <w:rFonts w:cstheme="minorHAnsi"/>
                <w:rPrChange w:id="659" w:author="Debashis Jena" w:date="2019-10-20T11:00:00Z">
                  <w:rPr>
                    <w:del w:id="660" w:author="Juline Kerr" w:date="2019-10-13T18:51:00Z"/>
                  </w:rPr>
                </w:rPrChange>
              </w:rPr>
            </w:pPr>
          </w:p>
        </w:tc>
        <w:tc>
          <w:tcPr>
            <w:tcW w:w="1835" w:type="dxa"/>
          </w:tcPr>
          <w:p w14:paraId="2358FC8D" w14:textId="270B15B2" w:rsidR="00BC7DC6" w:rsidRPr="00EA5DB6" w:rsidDel="00BD6C84" w:rsidRDefault="00BC7DC6" w:rsidP="00AE6F0C">
            <w:pPr>
              <w:pStyle w:val="TableFigure"/>
              <w:rPr>
                <w:del w:id="661" w:author="Juline Kerr" w:date="2019-10-13T18:51:00Z"/>
                <w:rFonts w:cstheme="minorHAnsi"/>
                <w:rPrChange w:id="662" w:author="Debashis Jena" w:date="2019-10-20T11:00:00Z">
                  <w:rPr>
                    <w:del w:id="663" w:author="Juline Kerr" w:date="2019-10-13T18:51:00Z"/>
                  </w:rPr>
                </w:rPrChange>
              </w:rPr>
            </w:pPr>
          </w:p>
        </w:tc>
        <w:tc>
          <w:tcPr>
            <w:tcW w:w="1825" w:type="dxa"/>
          </w:tcPr>
          <w:p w14:paraId="27DD7ADA" w14:textId="6F4C06C2" w:rsidR="00BC7DC6" w:rsidRPr="00EA5DB6" w:rsidDel="00BD6C84" w:rsidRDefault="00BC7DC6" w:rsidP="00AE6F0C">
            <w:pPr>
              <w:pStyle w:val="TableFigure"/>
              <w:rPr>
                <w:del w:id="664" w:author="Juline Kerr" w:date="2019-10-13T18:51:00Z"/>
                <w:rFonts w:cstheme="minorHAnsi"/>
                <w:rPrChange w:id="665" w:author="Debashis Jena" w:date="2019-10-20T11:00:00Z">
                  <w:rPr>
                    <w:del w:id="666" w:author="Juline Kerr" w:date="2019-10-13T18:51:00Z"/>
                  </w:rPr>
                </w:rPrChange>
              </w:rPr>
            </w:pPr>
          </w:p>
        </w:tc>
        <w:tc>
          <w:tcPr>
            <w:tcW w:w="1820" w:type="dxa"/>
          </w:tcPr>
          <w:p w14:paraId="76BEB790" w14:textId="52AC410D" w:rsidR="00BC7DC6" w:rsidRPr="00EA5DB6" w:rsidDel="00BD6C84" w:rsidRDefault="00BC7DC6" w:rsidP="00AE6F0C">
            <w:pPr>
              <w:pStyle w:val="TableFigure"/>
              <w:rPr>
                <w:del w:id="667" w:author="Juline Kerr" w:date="2019-10-13T18:51:00Z"/>
                <w:rFonts w:cstheme="minorHAnsi"/>
                <w:rPrChange w:id="668" w:author="Debashis Jena" w:date="2019-10-20T11:00:00Z">
                  <w:rPr>
                    <w:del w:id="669" w:author="Juline Kerr" w:date="2019-10-13T18:51:00Z"/>
                  </w:rPr>
                </w:rPrChange>
              </w:rPr>
            </w:pPr>
          </w:p>
        </w:tc>
      </w:tr>
      <w:tr w:rsidR="00BC7DC6" w:rsidRPr="00EA5DB6" w:rsidDel="00BD6C84" w14:paraId="7BAD6681" w14:textId="5D007A02" w:rsidTr="00BC7DC6">
        <w:trPr>
          <w:del w:id="670" w:author="Juline Kerr" w:date="2019-10-13T18:51:00Z"/>
        </w:trPr>
        <w:tc>
          <w:tcPr>
            <w:tcW w:w="1867" w:type="dxa"/>
          </w:tcPr>
          <w:p w14:paraId="7F23A15A" w14:textId="3A05DCF2" w:rsidR="00BC7DC6" w:rsidRPr="00EA5DB6" w:rsidDel="00BD6C84" w:rsidRDefault="00BC7DC6" w:rsidP="00AE6F0C">
            <w:pPr>
              <w:pStyle w:val="TableFigure"/>
              <w:rPr>
                <w:del w:id="671" w:author="Juline Kerr" w:date="2019-10-13T18:51:00Z"/>
                <w:rFonts w:cstheme="minorHAnsi"/>
                <w:rPrChange w:id="672" w:author="Debashis Jena" w:date="2019-10-20T11:00:00Z">
                  <w:rPr>
                    <w:del w:id="673" w:author="Juline Kerr" w:date="2019-10-13T18:51:00Z"/>
                  </w:rPr>
                </w:rPrChange>
              </w:rPr>
            </w:pPr>
          </w:p>
        </w:tc>
        <w:tc>
          <w:tcPr>
            <w:tcW w:w="1835" w:type="dxa"/>
          </w:tcPr>
          <w:p w14:paraId="14F1F8DA" w14:textId="0DFA0004" w:rsidR="00BC7DC6" w:rsidRPr="00EA5DB6" w:rsidDel="00BD6C84" w:rsidRDefault="00BC7DC6" w:rsidP="00AE6F0C">
            <w:pPr>
              <w:pStyle w:val="TableFigure"/>
              <w:rPr>
                <w:del w:id="674" w:author="Juline Kerr" w:date="2019-10-13T18:51:00Z"/>
                <w:rFonts w:cstheme="minorHAnsi"/>
                <w:rPrChange w:id="675" w:author="Debashis Jena" w:date="2019-10-20T11:00:00Z">
                  <w:rPr>
                    <w:del w:id="676" w:author="Juline Kerr" w:date="2019-10-13T18:51:00Z"/>
                  </w:rPr>
                </w:rPrChange>
              </w:rPr>
            </w:pPr>
          </w:p>
        </w:tc>
        <w:tc>
          <w:tcPr>
            <w:tcW w:w="1825" w:type="dxa"/>
          </w:tcPr>
          <w:p w14:paraId="21E4801D" w14:textId="4ADF5399" w:rsidR="00BC7DC6" w:rsidRPr="00EA5DB6" w:rsidDel="00BD6C84" w:rsidRDefault="00BC7DC6" w:rsidP="00AE6F0C">
            <w:pPr>
              <w:pStyle w:val="TableFigure"/>
              <w:rPr>
                <w:del w:id="677" w:author="Juline Kerr" w:date="2019-10-13T18:51:00Z"/>
                <w:rFonts w:cstheme="minorHAnsi"/>
                <w:rPrChange w:id="678" w:author="Debashis Jena" w:date="2019-10-20T11:00:00Z">
                  <w:rPr>
                    <w:del w:id="679" w:author="Juline Kerr" w:date="2019-10-13T18:51:00Z"/>
                  </w:rPr>
                </w:rPrChange>
              </w:rPr>
            </w:pPr>
          </w:p>
        </w:tc>
        <w:tc>
          <w:tcPr>
            <w:tcW w:w="1820" w:type="dxa"/>
          </w:tcPr>
          <w:p w14:paraId="5613A5DC" w14:textId="7496EC9F" w:rsidR="00BC7DC6" w:rsidRPr="00EA5DB6" w:rsidDel="00BD6C84" w:rsidRDefault="00BC7DC6" w:rsidP="00AE6F0C">
            <w:pPr>
              <w:pStyle w:val="TableFigure"/>
              <w:rPr>
                <w:del w:id="680" w:author="Juline Kerr" w:date="2019-10-13T18:51:00Z"/>
                <w:rFonts w:cstheme="minorHAnsi"/>
                <w:rPrChange w:id="681" w:author="Debashis Jena" w:date="2019-10-20T11:00:00Z">
                  <w:rPr>
                    <w:del w:id="682" w:author="Juline Kerr" w:date="2019-10-13T18:51:00Z"/>
                  </w:rPr>
                </w:rPrChange>
              </w:rPr>
            </w:pPr>
          </w:p>
        </w:tc>
      </w:tr>
      <w:tr w:rsidR="00BC7DC6" w:rsidRPr="00EA5DB6" w:rsidDel="00BD6C84" w14:paraId="7455E1EE" w14:textId="7E408F9A" w:rsidTr="00BC7DC6">
        <w:trPr>
          <w:del w:id="683" w:author="Juline Kerr" w:date="2019-10-13T18:51:00Z"/>
        </w:trPr>
        <w:tc>
          <w:tcPr>
            <w:tcW w:w="1867" w:type="dxa"/>
          </w:tcPr>
          <w:p w14:paraId="4642659D" w14:textId="76558E71" w:rsidR="00BC7DC6" w:rsidRPr="00EA5DB6" w:rsidDel="00BD6C84" w:rsidRDefault="00BC7DC6" w:rsidP="00AE6F0C">
            <w:pPr>
              <w:pStyle w:val="TableFigure"/>
              <w:rPr>
                <w:del w:id="684" w:author="Juline Kerr" w:date="2019-10-13T18:51:00Z"/>
                <w:rFonts w:cstheme="minorHAnsi"/>
                <w:rPrChange w:id="685" w:author="Debashis Jena" w:date="2019-10-20T11:00:00Z">
                  <w:rPr>
                    <w:del w:id="686" w:author="Juline Kerr" w:date="2019-10-13T18:51:00Z"/>
                  </w:rPr>
                </w:rPrChange>
              </w:rPr>
            </w:pPr>
          </w:p>
        </w:tc>
        <w:tc>
          <w:tcPr>
            <w:tcW w:w="1835" w:type="dxa"/>
          </w:tcPr>
          <w:p w14:paraId="7C411086" w14:textId="4B467E96" w:rsidR="00BC7DC6" w:rsidRPr="00EA5DB6" w:rsidDel="00BD6C84" w:rsidRDefault="00BC7DC6" w:rsidP="00AE6F0C">
            <w:pPr>
              <w:pStyle w:val="TableFigure"/>
              <w:rPr>
                <w:del w:id="687" w:author="Juline Kerr" w:date="2019-10-13T18:51:00Z"/>
                <w:rFonts w:cstheme="minorHAnsi"/>
                <w:rPrChange w:id="688" w:author="Debashis Jena" w:date="2019-10-20T11:00:00Z">
                  <w:rPr>
                    <w:del w:id="689" w:author="Juline Kerr" w:date="2019-10-13T18:51:00Z"/>
                  </w:rPr>
                </w:rPrChange>
              </w:rPr>
            </w:pPr>
          </w:p>
        </w:tc>
        <w:tc>
          <w:tcPr>
            <w:tcW w:w="1825" w:type="dxa"/>
          </w:tcPr>
          <w:p w14:paraId="6723D25F" w14:textId="6A730BF1" w:rsidR="00BC7DC6" w:rsidRPr="00EA5DB6" w:rsidDel="00BD6C84" w:rsidRDefault="00BC7DC6" w:rsidP="00AE6F0C">
            <w:pPr>
              <w:pStyle w:val="TableFigure"/>
              <w:rPr>
                <w:del w:id="690" w:author="Juline Kerr" w:date="2019-10-13T18:51:00Z"/>
                <w:rFonts w:cstheme="minorHAnsi"/>
                <w:rPrChange w:id="691" w:author="Debashis Jena" w:date="2019-10-20T11:00:00Z">
                  <w:rPr>
                    <w:del w:id="692" w:author="Juline Kerr" w:date="2019-10-13T18:51:00Z"/>
                  </w:rPr>
                </w:rPrChange>
              </w:rPr>
            </w:pPr>
          </w:p>
        </w:tc>
        <w:tc>
          <w:tcPr>
            <w:tcW w:w="1820" w:type="dxa"/>
          </w:tcPr>
          <w:p w14:paraId="644A83B7" w14:textId="5A9E1961" w:rsidR="00BC7DC6" w:rsidRPr="00EA5DB6" w:rsidDel="00BD6C84" w:rsidRDefault="00BC7DC6" w:rsidP="00AE6F0C">
            <w:pPr>
              <w:pStyle w:val="TableFigure"/>
              <w:rPr>
                <w:del w:id="693" w:author="Juline Kerr" w:date="2019-10-13T18:51:00Z"/>
                <w:rFonts w:cstheme="minorHAnsi"/>
                <w:rPrChange w:id="694" w:author="Debashis Jena" w:date="2019-10-20T11:00:00Z">
                  <w:rPr>
                    <w:del w:id="695" w:author="Juline Kerr" w:date="2019-10-13T18:51:00Z"/>
                  </w:rPr>
                </w:rPrChange>
              </w:rPr>
            </w:pPr>
          </w:p>
        </w:tc>
      </w:tr>
      <w:tr w:rsidR="00BC7DC6" w:rsidRPr="00EA5DB6" w:rsidDel="00BD6C84" w14:paraId="12AEFD9B" w14:textId="163FE025" w:rsidTr="00BC7DC6">
        <w:trPr>
          <w:del w:id="696" w:author="Juline Kerr" w:date="2019-10-13T18:51:00Z"/>
        </w:trPr>
        <w:tc>
          <w:tcPr>
            <w:tcW w:w="1867" w:type="dxa"/>
          </w:tcPr>
          <w:p w14:paraId="1DC94D11" w14:textId="0DD20055" w:rsidR="00BC7DC6" w:rsidRPr="00EA5DB6" w:rsidDel="00BD6C84" w:rsidRDefault="00BC7DC6" w:rsidP="00AE6F0C">
            <w:pPr>
              <w:pStyle w:val="TableFigure"/>
              <w:rPr>
                <w:del w:id="697" w:author="Juline Kerr" w:date="2019-10-13T18:51:00Z"/>
                <w:rFonts w:cstheme="minorHAnsi"/>
                <w:rPrChange w:id="698" w:author="Debashis Jena" w:date="2019-10-20T11:00:00Z">
                  <w:rPr>
                    <w:del w:id="699" w:author="Juline Kerr" w:date="2019-10-13T18:51:00Z"/>
                  </w:rPr>
                </w:rPrChange>
              </w:rPr>
            </w:pPr>
          </w:p>
        </w:tc>
        <w:tc>
          <w:tcPr>
            <w:tcW w:w="1835" w:type="dxa"/>
          </w:tcPr>
          <w:p w14:paraId="4E9E4457" w14:textId="4C637A3F" w:rsidR="00BC7DC6" w:rsidRPr="00EA5DB6" w:rsidDel="00BD6C84" w:rsidRDefault="00BC7DC6" w:rsidP="00AE6F0C">
            <w:pPr>
              <w:pStyle w:val="TableFigure"/>
              <w:rPr>
                <w:del w:id="700" w:author="Juline Kerr" w:date="2019-10-13T18:51:00Z"/>
                <w:rFonts w:cstheme="minorHAnsi"/>
                <w:rPrChange w:id="701" w:author="Debashis Jena" w:date="2019-10-20T11:00:00Z">
                  <w:rPr>
                    <w:del w:id="702" w:author="Juline Kerr" w:date="2019-10-13T18:51:00Z"/>
                  </w:rPr>
                </w:rPrChange>
              </w:rPr>
            </w:pPr>
          </w:p>
        </w:tc>
        <w:tc>
          <w:tcPr>
            <w:tcW w:w="1825" w:type="dxa"/>
          </w:tcPr>
          <w:p w14:paraId="28B09C2B" w14:textId="1F5593A9" w:rsidR="00BC7DC6" w:rsidRPr="00EA5DB6" w:rsidDel="00BD6C84" w:rsidRDefault="00BC7DC6" w:rsidP="00AE6F0C">
            <w:pPr>
              <w:pStyle w:val="TableFigure"/>
              <w:rPr>
                <w:del w:id="703" w:author="Juline Kerr" w:date="2019-10-13T18:51:00Z"/>
                <w:rFonts w:cstheme="minorHAnsi"/>
                <w:rPrChange w:id="704" w:author="Debashis Jena" w:date="2019-10-20T11:00:00Z">
                  <w:rPr>
                    <w:del w:id="705" w:author="Juline Kerr" w:date="2019-10-13T18:51:00Z"/>
                  </w:rPr>
                </w:rPrChange>
              </w:rPr>
            </w:pPr>
          </w:p>
        </w:tc>
        <w:tc>
          <w:tcPr>
            <w:tcW w:w="1820" w:type="dxa"/>
          </w:tcPr>
          <w:p w14:paraId="1A63D9F1" w14:textId="310E8CE4" w:rsidR="00BC7DC6" w:rsidRPr="00EA5DB6" w:rsidDel="00BD6C84" w:rsidRDefault="00BC7DC6" w:rsidP="00AE6F0C">
            <w:pPr>
              <w:pStyle w:val="TableFigure"/>
              <w:rPr>
                <w:del w:id="706" w:author="Juline Kerr" w:date="2019-10-13T18:51:00Z"/>
                <w:rFonts w:cstheme="minorHAnsi"/>
                <w:rPrChange w:id="707" w:author="Debashis Jena" w:date="2019-10-20T11:00:00Z">
                  <w:rPr>
                    <w:del w:id="708" w:author="Juline Kerr" w:date="2019-10-13T18:51:00Z"/>
                  </w:rPr>
                </w:rPrChange>
              </w:rPr>
            </w:pPr>
          </w:p>
        </w:tc>
      </w:tr>
    </w:tbl>
    <w:p w14:paraId="1EBFEB1B" w14:textId="77777777" w:rsidR="00BB7753" w:rsidRPr="00EA5DB6" w:rsidRDefault="00BB7753" w:rsidP="00BB7753">
      <w:pPr>
        <w:pStyle w:val="Heading2"/>
        <w:rPr>
          <w:ins w:id="709" w:author="Juline Kerr" w:date="2019-10-19T19:38:00Z"/>
          <w:rFonts w:asciiTheme="minorHAnsi" w:hAnsiTheme="minorHAnsi" w:cstheme="minorHAnsi"/>
          <w:kern w:val="0"/>
          <w:rPrChange w:id="710" w:author="Debashis Jena" w:date="2019-10-20T11:00:00Z">
            <w:rPr>
              <w:ins w:id="711" w:author="Juline Kerr" w:date="2019-10-19T19:38:00Z"/>
              <w:rFonts w:ascii="Arial Narrow" w:hAnsi="Arial Narrow"/>
              <w:kern w:val="0"/>
            </w:rPr>
          </w:rPrChange>
        </w:rPr>
      </w:pPr>
      <w:ins w:id="712" w:author="Juline Kerr" w:date="2019-10-19T19:38:00Z">
        <w:r w:rsidRPr="00EA5DB6">
          <w:rPr>
            <w:rFonts w:asciiTheme="minorHAnsi" w:hAnsiTheme="minorHAnsi" w:cstheme="minorHAnsi"/>
            <w:rPrChange w:id="713" w:author="Debashis Jena" w:date="2019-10-20T11:00:00Z">
              <w:rPr>
                <w:rFonts w:ascii="Arial Narrow" w:hAnsi="Arial Narrow"/>
              </w:rPr>
            </w:rPrChange>
          </w:rPr>
          <w:t xml:space="preserve">System Software Architecture/Interface Architecture </w:t>
        </w:r>
      </w:ins>
    </w:p>
    <w:p w14:paraId="0D2B0896" w14:textId="37480917" w:rsidR="007A37D9" w:rsidRPr="005B7594" w:rsidDel="00BD6C84" w:rsidRDefault="00C927E8" w:rsidP="007A37D9">
      <w:pPr>
        <w:pStyle w:val="TableFigure"/>
        <w:rPr>
          <w:del w:id="714" w:author="Juline Kerr" w:date="2019-10-13T18:51:00Z"/>
          <w:rFonts w:cstheme="minorHAnsi"/>
        </w:rPr>
      </w:pPr>
      <w:ins w:id="715" w:author="Juline Kerr" w:date="2019-10-19T19:38:00Z">
        <w:r w:rsidRPr="00EA5DB6">
          <w:rPr>
            <w:rFonts w:cstheme="minorHAnsi"/>
          </w:rPr>
          <w:t>Systems Software Architecture</w:t>
        </w:r>
        <w:r w:rsidR="00DC2251" w:rsidRPr="00EA5DB6">
          <w:rPr>
            <w:rFonts w:cstheme="minorHAnsi"/>
          </w:rPr>
          <w:t>/In</w:t>
        </w:r>
      </w:ins>
      <w:ins w:id="716" w:author="Juline Kerr" w:date="2019-10-19T19:39:00Z">
        <w:r w:rsidR="00E2765B" w:rsidRPr="00EA5DB6">
          <w:rPr>
            <w:rFonts w:cstheme="minorHAnsi"/>
          </w:rPr>
          <w:t xml:space="preserve">terface Architecture - </w:t>
        </w:r>
      </w:ins>
    </w:p>
    <w:p w14:paraId="65A30E76" w14:textId="2EE4AFFB" w:rsidR="006D4724" w:rsidRPr="00EA5DB6" w:rsidRDefault="008A0F5C" w:rsidP="00335232">
      <w:pPr>
        <w:pStyle w:val="TableFigure"/>
        <w:numPr>
          <w:ilvl w:val="1"/>
          <w:numId w:val="12"/>
        </w:numPr>
        <w:rPr>
          <w:rFonts w:cstheme="minorHAnsi"/>
          <w:rPrChange w:id="717" w:author="Debashis Jena" w:date="2019-10-20T11:00:00Z">
            <w:rPr/>
          </w:rPrChange>
        </w:rPr>
      </w:pPr>
      <w:ins w:id="718" w:author="Juline Kerr" w:date="2019-10-13T15:08:00Z">
        <w:r w:rsidRPr="00BE6681">
          <w:rPr>
            <w:rFonts w:cstheme="minorHAnsi"/>
          </w:rPr>
          <w:t xml:space="preserve">INTERNAL - </w:t>
        </w:r>
      </w:ins>
      <w:r w:rsidR="0011044C" w:rsidRPr="00BE6681">
        <w:rPr>
          <w:rFonts w:cstheme="minorHAnsi"/>
        </w:rPr>
        <w:t>Embedded Computer System</w:t>
      </w:r>
      <w:r w:rsidR="003D0B15" w:rsidRPr="00BE6681">
        <w:rPr>
          <w:rFonts w:cstheme="minorHAnsi"/>
        </w:rPr>
        <w:t xml:space="preserve"> Architecture</w:t>
      </w:r>
      <w:ins w:id="719" w:author="Juline Kerr" w:date="2019-10-13T17:56:00Z">
        <w:r w:rsidR="00C82B44" w:rsidRPr="00BE6681">
          <w:rPr>
            <w:rFonts w:cstheme="minorHAnsi"/>
          </w:rPr>
          <w:t xml:space="preserve"> with</w:t>
        </w:r>
        <w:r w:rsidR="00B66AF7" w:rsidRPr="00EA5DB6">
          <w:rPr>
            <w:rFonts w:cstheme="minorHAnsi"/>
            <w:rPrChange w:id="720" w:author="Debashis Jena" w:date="2019-10-20T11:00:00Z">
              <w:rPr/>
            </w:rPrChange>
          </w:rPr>
          <w:t xml:space="preserve"> Black Box</w:t>
        </w:r>
      </w:ins>
      <w:r w:rsidR="003D0B15" w:rsidRPr="00EA5DB6">
        <w:rPr>
          <w:rFonts w:cstheme="minorHAnsi"/>
          <w:rPrChange w:id="721" w:author="Debashis Jena" w:date="2019-10-20T11:00:00Z">
            <w:rPr/>
          </w:rPrChange>
        </w:rPr>
        <w:t xml:space="preserve"> </w:t>
      </w:r>
      <w:r w:rsidR="00C4572D" w:rsidRPr="00EA5DB6">
        <w:rPr>
          <w:rFonts w:cstheme="minorHAnsi"/>
          <w:rPrChange w:id="722" w:author="Debashis Jena" w:date="2019-10-20T11:00:00Z">
            <w:rPr/>
          </w:rPrChange>
        </w:rPr>
        <w:t>–</w:t>
      </w:r>
      <w:r w:rsidR="006D4724" w:rsidRPr="00EA5DB6">
        <w:rPr>
          <w:rFonts w:cstheme="minorHAnsi"/>
          <w:rPrChange w:id="723" w:author="Debashis Jena" w:date="2019-10-20T11:00:00Z">
            <w:rPr/>
          </w:rPrChange>
        </w:rPr>
        <w:t xml:space="preserve"> </w:t>
      </w:r>
      <w:r w:rsidR="00C4572D" w:rsidRPr="00EA5DB6">
        <w:rPr>
          <w:rFonts w:cstheme="minorHAnsi"/>
          <w:rPrChange w:id="724" w:author="Debashis Jena" w:date="2019-10-20T11:00:00Z">
            <w:rPr/>
          </w:rPrChange>
        </w:rPr>
        <w:t>Parts List</w:t>
      </w:r>
      <w:r w:rsidR="00C61C5E" w:rsidRPr="00EA5DB6">
        <w:rPr>
          <w:rFonts w:cstheme="minorHAnsi"/>
          <w:rPrChange w:id="725" w:author="Debashis Jena" w:date="2019-10-20T11:00:00Z">
            <w:rPr/>
          </w:rPrChange>
        </w:rPr>
        <w:t xml:space="preserve"> – Table Format</w:t>
      </w:r>
      <w:ins w:id="726" w:author="Juline Kerr" w:date="2019-10-13T15:09:00Z">
        <w:r w:rsidR="00CA5E8C" w:rsidRPr="00EA5DB6">
          <w:rPr>
            <w:rFonts w:cstheme="minorHAnsi"/>
            <w:rPrChange w:id="727" w:author="Debashis Jena" w:date="2019-10-20T11:00:00Z">
              <w:rPr/>
            </w:rPrChange>
          </w:rPr>
          <w:t xml:space="preserve"> - http://www.madehow.com/Volume-3/Black-Box.html</w:t>
        </w:r>
      </w:ins>
    </w:p>
    <w:p w14:paraId="0733D824" w14:textId="77777777" w:rsidR="00DD5F46" w:rsidRPr="00EA5DB6" w:rsidRDefault="003D69A5" w:rsidP="00103719">
      <w:pPr>
        <w:pStyle w:val="TableFigure"/>
        <w:numPr>
          <w:ilvl w:val="2"/>
          <w:numId w:val="12"/>
        </w:numPr>
        <w:rPr>
          <w:ins w:id="728" w:author="Juline Kerr" w:date="2019-10-13T15:16:00Z"/>
          <w:rFonts w:cstheme="minorHAnsi"/>
          <w:rPrChange w:id="729" w:author="Debashis Jena" w:date="2019-10-20T11:00:00Z">
            <w:rPr>
              <w:ins w:id="730" w:author="Juline Kerr" w:date="2019-10-13T15:16:00Z"/>
            </w:rPr>
          </w:rPrChange>
        </w:rPr>
      </w:pPr>
      <w:del w:id="731" w:author="Juline Kerr" w:date="2019-10-13T15:16:00Z">
        <w:r w:rsidRPr="00EA5DB6" w:rsidDel="00DD5F46">
          <w:rPr>
            <w:rFonts w:cstheme="minorHAnsi"/>
            <w:rPrChange w:id="732" w:author="Debashis Jena" w:date="2019-10-20T11:00:00Z">
              <w:rPr/>
            </w:rPrChange>
          </w:rPr>
          <w:delText>Description</w:delText>
        </w:r>
        <w:r w:rsidR="006D4416" w:rsidRPr="00EA5DB6" w:rsidDel="00DD5F46">
          <w:rPr>
            <w:rFonts w:cstheme="minorHAnsi"/>
            <w:rPrChange w:id="733" w:author="Debashis Jena" w:date="2019-10-20T11:00:00Z">
              <w:rPr/>
            </w:rPrChange>
          </w:rPr>
          <w:delText xml:space="preserve"> – </w:delText>
        </w:r>
      </w:del>
      <w:r w:rsidR="008F438E" w:rsidRPr="00EA5DB6">
        <w:rPr>
          <w:rFonts w:cstheme="minorHAnsi"/>
          <w:rPrChange w:id="734" w:author="Debashis Jena" w:date="2019-10-20T11:00:00Z">
            <w:rPr/>
          </w:rPrChange>
        </w:rPr>
        <w:t>CPU</w:t>
      </w:r>
      <w:del w:id="735" w:author="Juline Kerr" w:date="2019-10-13T15:16:00Z">
        <w:r w:rsidR="008F438E" w:rsidRPr="00EA5DB6" w:rsidDel="00DD5F46">
          <w:rPr>
            <w:rFonts w:cstheme="minorHAnsi"/>
            <w:rPrChange w:id="736" w:author="Debashis Jena" w:date="2019-10-20T11:00:00Z">
              <w:rPr/>
            </w:rPrChange>
          </w:rPr>
          <w:delText>,</w:delText>
        </w:r>
      </w:del>
    </w:p>
    <w:p w14:paraId="7C0A28F4" w14:textId="6257FDFD" w:rsidR="00D12F40" w:rsidRPr="00EA5DB6" w:rsidRDefault="007C0D03" w:rsidP="00103719">
      <w:pPr>
        <w:pStyle w:val="TableFigure"/>
        <w:numPr>
          <w:ilvl w:val="2"/>
          <w:numId w:val="12"/>
        </w:numPr>
        <w:rPr>
          <w:ins w:id="737" w:author="Juline Kerr" w:date="2019-10-13T15:16:00Z"/>
          <w:rFonts w:cstheme="minorHAnsi"/>
          <w:rPrChange w:id="738" w:author="Debashis Jena" w:date="2019-10-20T11:00:00Z">
            <w:rPr>
              <w:ins w:id="739" w:author="Juline Kerr" w:date="2019-10-13T15:16:00Z"/>
            </w:rPr>
          </w:rPrChange>
        </w:rPr>
      </w:pPr>
      <w:ins w:id="740" w:author="Juline Kerr" w:date="2019-10-16T18:42:00Z">
        <w:r w:rsidRPr="00EA5DB6">
          <w:rPr>
            <w:rFonts w:cstheme="minorHAnsi"/>
            <w:rPrChange w:id="741" w:author="Debashis Jena" w:date="2019-10-20T11:00:00Z">
              <w:rPr/>
            </w:rPrChange>
          </w:rPr>
          <w:t xml:space="preserve">Drone - </w:t>
        </w:r>
      </w:ins>
      <w:del w:id="742" w:author="Juline Kerr" w:date="2019-10-13T15:16:00Z">
        <w:r w:rsidR="008F438E" w:rsidRPr="00EA5DB6" w:rsidDel="00DD5F46">
          <w:rPr>
            <w:rFonts w:cstheme="minorHAnsi"/>
            <w:rPrChange w:id="743" w:author="Debashis Jena" w:date="2019-10-20T11:00:00Z">
              <w:rPr/>
            </w:rPrChange>
          </w:rPr>
          <w:delText xml:space="preserve"> </w:delText>
        </w:r>
      </w:del>
      <w:r w:rsidR="008F438E" w:rsidRPr="00EA5DB6">
        <w:rPr>
          <w:rFonts w:cstheme="minorHAnsi"/>
          <w:rPrChange w:id="744" w:author="Debashis Jena" w:date="2019-10-20T11:00:00Z">
            <w:rPr/>
          </w:rPrChange>
        </w:rPr>
        <w:t>GPU</w:t>
      </w:r>
    </w:p>
    <w:p w14:paraId="11FED46E" w14:textId="5A07441F" w:rsidR="00D12F40" w:rsidRPr="00EA5DB6" w:rsidRDefault="00080816" w:rsidP="00103719">
      <w:pPr>
        <w:pStyle w:val="TableFigure"/>
        <w:numPr>
          <w:ilvl w:val="2"/>
          <w:numId w:val="12"/>
        </w:numPr>
        <w:rPr>
          <w:ins w:id="745" w:author="Juline Kerr" w:date="2019-10-13T15:17:00Z"/>
          <w:rFonts w:cstheme="minorHAnsi"/>
          <w:rPrChange w:id="746" w:author="Debashis Jena" w:date="2019-10-20T11:00:00Z">
            <w:rPr>
              <w:ins w:id="747" w:author="Juline Kerr" w:date="2019-10-13T15:17:00Z"/>
            </w:rPr>
          </w:rPrChange>
        </w:rPr>
      </w:pPr>
      <w:ins w:id="748" w:author="Juline Kerr" w:date="2019-10-16T18:41:00Z">
        <w:r w:rsidRPr="00EA5DB6">
          <w:rPr>
            <w:rFonts w:cstheme="minorHAnsi"/>
            <w:rPrChange w:id="749" w:author="Debashis Jena" w:date="2019-10-20T11:00:00Z">
              <w:rPr/>
            </w:rPrChange>
          </w:rPr>
          <w:t xml:space="preserve">Both - </w:t>
        </w:r>
      </w:ins>
      <w:del w:id="750" w:author="Juline Kerr" w:date="2019-10-13T15:16:00Z">
        <w:r w:rsidR="008F438E" w:rsidRPr="00EA5DB6" w:rsidDel="00D12F40">
          <w:rPr>
            <w:rFonts w:cstheme="minorHAnsi"/>
            <w:rPrChange w:id="751" w:author="Debashis Jena" w:date="2019-10-20T11:00:00Z">
              <w:rPr/>
            </w:rPrChange>
          </w:rPr>
          <w:delText xml:space="preserve">, </w:delText>
        </w:r>
      </w:del>
      <w:r w:rsidR="008F438E" w:rsidRPr="00EA5DB6">
        <w:rPr>
          <w:rFonts w:cstheme="minorHAnsi"/>
          <w:rPrChange w:id="752" w:author="Debashis Jena" w:date="2019-10-20T11:00:00Z">
            <w:rPr/>
          </w:rPrChange>
        </w:rPr>
        <w:t>I/O</w:t>
      </w:r>
    </w:p>
    <w:p w14:paraId="2090C561" w14:textId="04D7E8BB" w:rsidR="0015109B" w:rsidRPr="00EA5DB6" w:rsidRDefault="002415EF" w:rsidP="0015109B">
      <w:pPr>
        <w:pStyle w:val="TableFigure"/>
        <w:numPr>
          <w:ilvl w:val="2"/>
          <w:numId w:val="12"/>
        </w:numPr>
        <w:rPr>
          <w:ins w:id="753" w:author="Juline Kerr" w:date="2019-10-13T19:08:00Z"/>
          <w:rFonts w:cstheme="minorHAnsi"/>
        </w:rPr>
      </w:pPr>
      <w:del w:id="754" w:author="Juline Kerr" w:date="2019-10-13T15:16:00Z">
        <w:r w:rsidRPr="00EA5DB6" w:rsidDel="00D12F40">
          <w:rPr>
            <w:rFonts w:cstheme="minorHAnsi"/>
            <w:rPrChange w:id="755" w:author="Debashis Jena" w:date="2019-10-20T11:00:00Z">
              <w:rPr/>
            </w:rPrChange>
          </w:rPr>
          <w:delText xml:space="preserve">, </w:delText>
        </w:r>
      </w:del>
      <w:r w:rsidR="00CB4CD6" w:rsidRPr="00EA5DB6">
        <w:rPr>
          <w:rFonts w:cstheme="minorHAnsi"/>
          <w:rPrChange w:id="756" w:author="Debashis Jena" w:date="2019-10-20T11:00:00Z">
            <w:rPr/>
          </w:rPrChange>
        </w:rPr>
        <w:t>Operating System Components</w:t>
      </w:r>
      <w:ins w:id="757" w:author="Juline Kerr" w:date="2019-10-13T15:17:00Z">
        <w:r w:rsidR="00D12F40" w:rsidRPr="00EA5DB6">
          <w:rPr>
            <w:rFonts w:cstheme="minorHAnsi"/>
            <w:rPrChange w:id="758" w:author="Debashis Jena" w:date="2019-10-20T11:00:00Z">
              <w:rPr/>
            </w:rPrChange>
          </w:rPr>
          <w:t xml:space="preserve"> for</w:t>
        </w:r>
      </w:ins>
      <w:del w:id="759" w:author="Juline Kerr" w:date="2019-10-13T15:17:00Z">
        <w:r w:rsidR="00CB4CD6" w:rsidRPr="00EA5DB6" w:rsidDel="00D12F40">
          <w:rPr>
            <w:rFonts w:cstheme="minorHAnsi"/>
            <w:rPrChange w:id="760" w:author="Debashis Jena" w:date="2019-10-20T11:00:00Z">
              <w:rPr/>
            </w:rPrChange>
          </w:rPr>
          <w:delText>,</w:delText>
        </w:r>
      </w:del>
      <w:r w:rsidR="00CB4CD6" w:rsidRPr="00EA5DB6">
        <w:rPr>
          <w:rFonts w:cstheme="minorHAnsi"/>
          <w:rPrChange w:id="761" w:author="Debashis Jena" w:date="2019-10-20T11:00:00Z">
            <w:rPr/>
          </w:rPrChange>
        </w:rPr>
        <w:t xml:space="preserve"> </w:t>
      </w:r>
      <w:r w:rsidR="006D4416" w:rsidRPr="00EA5DB6">
        <w:rPr>
          <w:rFonts w:cstheme="minorHAnsi"/>
          <w:rPrChange w:id="762" w:author="Debashis Jena" w:date="2019-10-20T11:00:00Z">
            <w:rPr/>
          </w:rPrChange>
        </w:rPr>
        <w:t>black box</w:t>
      </w:r>
      <w:ins w:id="763" w:author="Juline Kerr" w:date="2019-10-16T18:35:00Z">
        <w:r w:rsidR="00B52861" w:rsidRPr="00EA5DB6">
          <w:rPr>
            <w:rFonts w:cstheme="minorHAnsi"/>
            <w:rPrChange w:id="764" w:author="Debashis Jena" w:date="2019-10-20T11:00:00Z">
              <w:rPr/>
            </w:rPrChange>
          </w:rPr>
          <w:t xml:space="preserve"> - </w:t>
        </w:r>
        <w:r w:rsidR="00B52861" w:rsidRPr="00EA5DB6">
          <w:rPr>
            <w:rFonts w:cstheme="minorHAnsi"/>
            <w:rPrChange w:id="765" w:author="Debashis Jena" w:date="2019-10-20T11:00:00Z">
              <w:rPr>
                <w:rFonts w:ascii="Times New Roman" w:hAnsi="Times New Roman"/>
              </w:rPr>
            </w:rPrChange>
          </w:rPr>
          <w:t>Customized – which platform? With real-time feed for monitoring flight.</w:t>
        </w:r>
      </w:ins>
    </w:p>
    <w:p w14:paraId="3D67FA3E" w14:textId="4128EED0" w:rsidR="0015109B" w:rsidRPr="00EA5DB6" w:rsidRDefault="0015109B">
      <w:pPr>
        <w:pStyle w:val="TableFigure"/>
        <w:numPr>
          <w:ilvl w:val="2"/>
          <w:numId w:val="12"/>
        </w:numPr>
        <w:rPr>
          <w:ins w:id="766" w:author="Juline Kerr" w:date="2019-10-13T19:08:00Z"/>
          <w:rFonts w:cstheme="minorHAnsi"/>
          <w:rPrChange w:id="767" w:author="Debashis Jena" w:date="2019-10-20T11:00:00Z">
            <w:rPr>
              <w:ins w:id="768" w:author="Juline Kerr" w:date="2019-10-13T19:08:00Z"/>
              <w:rFonts w:ascii="Times New Roman" w:hAnsi="Times New Roman"/>
            </w:rPr>
          </w:rPrChange>
        </w:rPr>
      </w:pPr>
      <w:ins w:id="769" w:author="Juline Kerr" w:date="2019-10-13T19:08:00Z">
        <w:r w:rsidRPr="00EA5DB6">
          <w:rPr>
            <w:rFonts w:cstheme="minorHAnsi"/>
          </w:rPr>
          <w:t>Drone Operating System – Customized – which platform?</w:t>
        </w:r>
      </w:ins>
      <w:ins w:id="770" w:author="Juline Kerr" w:date="2019-10-16T18:34:00Z">
        <w:r w:rsidR="008F0347" w:rsidRPr="00EA5DB6">
          <w:rPr>
            <w:rFonts w:cstheme="minorHAnsi"/>
            <w:rPrChange w:id="771" w:author="Debashis Jena" w:date="2019-10-20T11:00:00Z">
              <w:rPr>
                <w:rFonts w:ascii="Times New Roman" w:hAnsi="Times New Roman"/>
              </w:rPr>
            </w:rPrChange>
          </w:rPr>
          <w:t xml:space="preserve"> With real</w:t>
        </w:r>
        <w:r w:rsidR="006D333A" w:rsidRPr="00EA5DB6">
          <w:rPr>
            <w:rFonts w:cstheme="minorHAnsi"/>
            <w:rPrChange w:id="772" w:author="Debashis Jena" w:date="2019-10-20T11:00:00Z">
              <w:rPr>
                <w:rFonts w:ascii="Times New Roman" w:hAnsi="Times New Roman"/>
              </w:rPr>
            </w:rPrChange>
          </w:rPr>
          <w:t>-time feed for monitoring flight</w:t>
        </w:r>
      </w:ins>
    </w:p>
    <w:p w14:paraId="4D82B752" w14:textId="57F726A6" w:rsidR="00650CFD" w:rsidRPr="00EA5DB6" w:rsidRDefault="003635E8" w:rsidP="004D3CA0">
      <w:pPr>
        <w:pStyle w:val="TableFigure"/>
        <w:numPr>
          <w:ilvl w:val="2"/>
          <w:numId w:val="12"/>
        </w:numPr>
        <w:rPr>
          <w:ins w:id="773" w:author="Juline Kerr" w:date="2019-10-13T19:17:00Z"/>
          <w:rFonts w:cstheme="minorHAnsi"/>
          <w:rPrChange w:id="774" w:author="Debashis Jena" w:date="2019-10-20T11:00:00Z">
            <w:rPr>
              <w:ins w:id="775" w:author="Juline Kerr" w:date="2019-10-13T19:17:00Z"/>
              <w:rFonts w:ascii="Times New Roman" w:hAnsi="Times New Roman"/>
            </w:rPr>
          </w:rPrChange>
        </w:rPr>
      </w:pPr>
      <w:ins w:id="776" w:author="Juline Kerr" w:date="2019-10-16T18:50:00Z">
        <w:r w:rsidRPr="00EA5DB6">
          <w:rPr>
            <w:rFonts w:cstheme="minorHAnsi"/>
            <w:rPrChange w:id="777" w:author="Debashis Jena" w:date="2019-10-20T11:00:00Z">
              <w:rPr>
                <w:rFonts w:ascii="Times New Roman" w:hAnsi="Times New Roman"/>
              </w:rPr>
            </w:rPrChange>
          </w:rPr>
          <w:t xml:space="preserve">Drone - </w:t>
        </w:r>
      </w:ins>
      <w:ins w:id="778" w:author="Juline Kerr" w:date="2019-10-13T19:05:00Z">
        <w:r w:rsidR="00650CFD" w:rsidRPr="00EA5DB6">
          <w:rPr>
            <w:rFonts w:cstheme="minorHAnsi"/>
          </w:rPr>
          <w:t>Programming for Grasp and Release Mechanisms</w:t>
        </w:r>
      </w:ins>
    </w:p>
    <w:p w14:paraId="62C9C5B2" w14:textId="2DCBB85B" w:rsidR="0073189A" w:rsidRPr="00EA5DB6" w:rsidRDefault="003635E8">
      <w:pPr>
        <w:pStyle w:val="TableFigure"/>
        <w:numPr>
          <w:ilvl w:val="2"/>
          <w:numId w:val="12"/>
        </w:numPr>
        <w:rPr>
          <w:ins w:id="779" w:author="Juline Kerr" w:date="2019-10-13T15:17:00Z"/>
          <w:rFonts w:cstheme="minorHAnsi"/>
        </w:rPr>
      </w:pPr>
      <w:ins w:id="780" w:author="Juline Kerr" w:date="2019-10-16T18:50:00Z">
        <w:r w:rsidRPr="00EA5DB6">
          <w:rPr>
            <w:rFonts w:cstheme="minorHAnsi"/>
            <w:rPrChange w:id="781" w:author="Debashis Jena" w:date="2019-10-20T11:00:00Z">
              <w:rPr>
                <w:rFonts w:ascii="Times New Roman" w:hAnsi="Times New Roman"/>
              </w:rPr>
            </w:rPrChange>
          </w:rPr>
          <w:t xml:space="preserve">Drone - </w:t>
        </w:r>
      </w:ins>
      <w:ins w:id="782" w:author="Juline Kerr" w:date="2019-10-13T19:17:00Z">
        <w:r w:rsidR="0073189A" w:rsidRPr="00EA5DB6">
          <w:rPr>
            <w:rFonts w:cstheme="minorHAnsi"/>
            <w:rPrChange w:id="783" w:author="Debashis Jena" w:date="2019-10-20T11:00:00Z">
              <w:rPr>
                <w:rFonts w:ascii="Times New Roman" w:hAnsi="Times New Roman"/>
              </w:rPr>
            </w:rPrChange>
          </w:rPr>
          <w:t>Pro</w:t>
        </w:r>
      </w:ins>
      <w:ins w:id="784" w:author="Juline Kerr" w:date="2019-10-13T19:18:00Z">
        <w:r w:rsidR="0073189A" w:rsidRPr="00EA5DB6">
          <w:rPr>
            <w:rFonts w:cstheme="minorHAnsi"/>
            <w:rPrChange w:id="785" w:author="Debashis Jena" w:date="2019-10-20T11:00:00Z">
              <w:rPr>
                <w:rFonts w:ascii="Times New Roman" w:hAnsi="Times New Roman"/>
              </w:rPr>
            </w:rPrChange>
          </w:rPr>
          <w:t>pell</w:t>
        </w:r>
        <w:r w:rsidR="001A51FB" w:rsidRPr="00EA5DB6">
          <w:rPr>
            <w:rFonts w:cstheme="minorHAnsi"/>
            <w:rPrChange w:id="786" w:author="Debashis Jena" w:date="2019-10-20T11:00:00Z">
              <w:rPr>
                <w:rFonts w:ascii="Times New Roman" w:hAnsi="Times New Roman"/>
              </w:rPr>
            </w:rPrChange>
          </w:rPr>
          <w:t>er Controls</w:t>
        </w:r>
      </w:ins>
    </w:p>
    <w:p w14:paraId="494F9589" w14:textId="1C03C6EF" w:rsidR="000C490C" w:rsidRPr="00EA5DB6" w:rsidRDefault="0083114F" w:rsidP="00F6226F">
      <w:pPr>
        <w:pStyle w:val="TableFigure"/>
        <w:numPr>
          <w:ilvl w:val="2"/>
          <w:numId w:val="12"/>
        </w:numPr>
        <w:rPr>
          <w:ins w:id="787" w:author="Juline Kerr" w:date="2019-10-13T19:16:00Z"/>
          <w:rFonts w:cstheme="minorHAnsi"/>
          <w:rPrChange w:id="788" w:author="Debashis Jena" w:date="2019-10-20T11:00:00Z">
            <w:rPr>
              <w:ins w:id="789" w:author="Juline Kerr" w:date="2019-10-13T19:16:00Z"/>
            </w:rPr>
          </w:rPrChange>
        </w:rPr>
      </w:pPr>
      <w:ins w:id="790" w:author="Juline Kerr" w:date="2019-10-16T18:51:00Z">
        <w:r w:rsidRPr="00EA5DB6">
          <w:rPr>
            <w:rFonts w:cstheme="minorHAnsi"/>
          </w:rPr>
          <w:t xml:space="preserve">Drone - </w:t>
        </w:r>
      </w:ins>
      <w:del w:id="791" w:author="Juline Kerr" w:date="2019-10-13T15:17:00Z">
        <w:r w:rsidR="006D4416" w:rsidRPr="00EA5DB6" w:rsidDel="00D12F40">
          <w:rPr>
            <w:rFonts w:cstheme="minorHAnsi"/>
          </w:rPr>
          <w:delText xml:space="preserve">, </w:delText>
        </w:r>
        <w:r w:rsidR="00FA532C" w:rsidRPr="005B7594" w:rsidDel="00D12F40">
          <w:rPr>
            <w:rFonts w:cstheme="minorHAnsi"/>
          </w:rPr>
          <w:delText>a</w:delText>
        </w:r>
      </w:del>
      <w:del w:id="792" w:author="Juline Kerr" w:date="2019-10-13T18:49:00Z">
        <w:r w:rsidR="00FA532C" w:rsidRPr="00BE6681" w:rsidDel="00C41468">
          <w:rPr>
            <w:rFonts w:cstheme="minorHAnsi"/>
          </w:rPr>
          <w:delText>utomated collision avoidance</w:delText>
        </w:r>
        <w:r w:rsidR="00CB4CD6" w:rsidRPr="00BE6681" w:rsidDel="00C41468">
          <w:rPr>
            <w:rFonts w:cstheme="minorHAnsi"/>
          </w:rPr>
          <w:delText xml:space="preserve"> system</w:delText>
        </w:r>
      </w:del>
      <w:del w:id="793" w:author="Juline Kerr" w:date="2019-10-13T15:17:00Z">
        <w:r w:rsidR="00CB4CD6" w:rsidRPr="00BE6681" w:rsidDel="00D12F40">
          <w:rPr>
            <w:rFonts w:cstheme="minorHAnsi"/>
          </w:rPr>
          <w:delText xml:space="preserve">, </w:delText>
        </w:r>
      </w:del>
      <w:r w:rsidR="00CB4CD6" w:rsidRPr="00BE6681">
        <w:rPr>
          <w:rFonts w:cstheme="minorHAnsi"/>
        </w:rPr>
        <w:t>HD/SD Video</w:t>
      </w:r>
      <w:r w:rsidR="00D02F6E" w:rsidRPr="00EA5DB6">
        <w:rPr>
          <w:rFonts w:cstheme="minorHAnsi"/>
          <w:rPrChange w:id="794" w:author="Debashis Jena" w:date="2019-10-20T11:00:00Z">
            <w:rPr/>
          </w:rPrChange>
        </w:rPr>
        <w:t xml:space="preserve"> Card</w:t>
      </w:r>
      <w:del w:id="795" w:author="Juline Kerr" w:date="2019-10-13T15:17:00Z">
        <w:r w:rsidR="009A4484" w:rsidRPr="00EA5DB6" w:rsidDel="00D12F40">
          <w:rPr>
            <w:rFonts w:cstheme="minorHAnsi"/>
            <w:rPrChange w:id="796" w:author="Debashis Jena" w:date="2019-10-20T11:00:00Z">
              <w:rPr/>
            </w:rPrChange>
          </w:rPr>
          <w:delText>,</w:delText>
        </w:r>
      </w:del>
    </w:p>
    <w:p w14:paraId="1CB578DF" w14:textId="1791A40F" w:rsidR="000C490C" w:rsidRPr="00EA5DB6" w:rsidRDefault="00F6226F">
      <w:pPr>
        <w:pStyle w:val="TableFigure"/>
        <w:numPr>
          <w:ilvl w:val="3"/>
          <w:numId w:val="12"/>
        </w:numPr>
        <w:rPr>
          <w:ins w:id="797" w:author="Juline Kerr" w:date="2019-10-13T19:16:00Z"/>
          <w:rFonts w:cstheme="minorHAnsi"/>
          <w:rPrChange w:id="798" w:author="Debashis Jena" w:date="2019-10-20T11:00:00Z">
            <w:rPr>
              <w:ins w:id="799" w:author="Juline Kerr" w:date="2019-10-13T19:16:00Z"/>
            </w:rPr>
          </w:rPrChange>
        </w:rPr>
        <w:pPrChange w:id="800" w:author="Juline Kerr" w:date="2019-10-13T19:16:00Z">
          <w:pPr>
            <w:pStyle w:val="TableFigure"/>
          </w:pPr>
        </w:pPrChange>
      </w:pPr>
      <w:ins w:id="801" w:author="Juline Kerr" w:date="2019-10-13T19:16:00Z">
        <w:r w:rsidRPr="00EA5DB6">
          <w:rPr>
            <w:rFonts w:cstheme="minorHAnsi"/>
            <w:rPrChange w:id="802" w:author="Debashis Jena" w:date="2019-10-20T11:00:00Z">
              <w:rPr/>
            </w:rPrChange>
          </w:rPr>
          <w:t xml:space="preserve">Cloud upload feedback - Save the data in the black box and also use AWS S3 or any other </w:t>
        </w:r>
        <w:proofErr w:type="gramStart"/>
        <w:r w:rsidRPr="00EA5DB6">
          <w:rPr>
            <w:rFonts w:cstheme="minorHAnsi"/>
            <w:rPrChange w:id="803" w:author="Debashis Jena" w:date="2019-10-20T11:00:00Z">
              <w:rPr/>
            </w:rPrChange>
          </w:rPr>
          <w:t>object based</w:t>
        </w:r>
        <w:proofErr w:type="gramEnd"/>
        <w:r w:rsidRPr="00EA5DB6">
          <w:rPr>
            <w:rFonts w:cstheme="minorHAnsi"/>
            <w:rPrChange w:id="804" w:author="Debashis Jena" w:date="2019-10-20T11:00:00Z">
              <w:rPr/>
            </w:rPrChange>
          </w:rPr>
          <w:t xml:space="preserve"> storage system for data storage incrementally - every 1 minute, stores videos or streaming data</w:t>
        </w:r>
      </w:ins>
    </w:p>
    <w:p w14:paraId="1F2C8E1D" w14:textId="3E908D78" w:rsidR="00BE6681" w:rsidRDefault="00BE6681">
      <w:pPr>
        <w:pStyle w:val="TableFigure"/>
        <w:numPr>
          <w:ilvl w:val="2"/>
          <w:numId w:val="12"/>
        </w:numPr>
        <w:rPr>
          <w:ins w:id="805" w:author="Debashis Jena" w:date="2019-10-20T11:07:00Z"/>
          <w:rFonts w:cstheme="minorHAnsi"/>
        </w:rPr>
      </w:pPr>
      <w:ins w:id="806" w:author="Debashis Jena" w:date="2019-10-20T11:06:00Z">
        <w:r>
          <w:rPr>
            <w:rFonts w:cstheme="minorHAnsi"/>
          </w:rPr>
          <w:t xml:space="preserve">(PPT material) </w:t>
        </w:r>
      </w:ins>
      <w:proofErr w:type="spellStart"/>
      <w:ins w:id="807" w:author="Debashis Jena" w:date="2019-10-20T11:01:00Z">
        <w:r w:rsidR="00EA5DB6">
          <w:rPr>
            <w:rFonts w:cstheme="minorHAnsi"/>
          </w:rPr>
          <w:t>BlackBox</w:t>
        </w:r>
      </w:ins>
      <w:proofErr w:type="spellEnd"/>
      <w:ins w:id="808" w:author="Debashis Jena" w:date="2019-10-20T11:02:00Z">
        <w:r w:rsidR="00EA5DB6">
          <w:rPr>
            <w:rFonts w:cstheme="minorHAnsi"/>
          </w:rPr>
          <w:t xml:space="preserve"> </w:t>
        </w:r>
      </w:ins>
      <w:ins w:id="809" w:author="Debashis Jena" w:date="2019-10-20T11:01:00Z">
        <w:r w:rsidR="00EA5DB6">
          <w:rPr>
            <w:rFonts w:cstheme="minorHAnsi"/>
          </w:rPr>
          <w:t>Flight Data Recorder (FDR</w:t>
        </w:r>
      </w:ins>
      <w:ins w:id="810" w:author="Debashis Jena" w:date="2019-10-20T11:02:00Z">
        <w:r w:rsidR="00EA5DB6">
          <w:rPr>
            <w:rFonts w:cstheme="minorHAnsi"/>
          </w:rPr>
          <w:t xml:space="preserve">) – </w:t>
        </w:r>
      </w:ins>
    </w:p>
    <w:p w14:paraId="4A900DFC" w14:textId="5E4E3458" w:rsidR="00BE6681" w:rsidRDefault="00BE6681" w:rsidP="00BE6681">
      <w:pPr>
        <w:pStyle w:val="TableFigure"/>
        <w:numPr>
          <w:ilvl w:val="3"/>
          <w:numId w:val="12"/>
        </w:numPr>
        <w:rPr>
          <w:ins w:id="811" w:author="Debashis Jena" w:date="2019-10-20T11:07:00Z"/>
          <w:rFonts w:cstheme="minorHAnsi"/>
        </w:rPr>
        <w:pPrChange w:id="812" w:author="Debashis Jena" w:date="2019-10-20T11:07:00Z">
          <w:pPr>
            <w:pStyle w:val="TableFigure"/>
            <w:numPr>
              <w:ilvl w:val="2"/>
              <w:numId w:val="12"/>
            </w:numPr>
            <w:ind w:left="2160" w:hanging="180"/>
          </w:pPr>
        </w:pPrChange>
      </w:pPr>
      <w:ins w:id="813" w:author="Debashis Jena" w:date="2019-10-20T11:07:00Z">
        <w:r>
          <w:rPr>
            <w:rFonts w:cstheme="minorHAnsi"/>
          </w:rPr>
          <w:t xml:space="preserve">SSD (Solid state drives) are to be used </w:t>
        </w:r>
      </w:ins>
      <w:ins w:id="814" w:author="Debashis Jena" w:date="2019-10-20T11:08:00Z">
        <w:r>
          <w:rPr>
            <w:rFonts w:cstheme="minorHAnsi"/>
          </w:rPr>
          <w:t>for data storage, because of their performance</w:t>
        </w:r>
        <w:r w:rsidR="00901CD7">
          <w:rPr>
            <w:rFonts w:cstheme="minorHAnsi"/>
          </w:rPr>
          <w:t>, capaci</w:t>
        </w:r>
      </w:ins>
      <w:ins w:id="815" w:author="Debashis Jena" w:date="2019-10-20T11:09:00Z">
        <w:r w:rsidR="00901CD7">
          <w:rPr>
            <w:rFonts w:cstheme="minorHAnsi"/>
          </w:rPr>
          <w:t>ty to save over 25 hours of data</w:t>
        </w:r>
      </w:ins>
      <w:bookmarkStart w:id="816" w:name="_GoBack"/>
      <w:bookmarkEnd w:id="816"/>
      <w:ins w:id="817" w:author="Debashis Jena" w:date="2019-10-20T11:08:00Z">
        <w:r>
          <w:rPr>
            <w:rFonts w:cstheme="minorHAnsi"/>
          </w:rPr>
          <w:t xml:space="preserve"> and ability to withstand major impacts.</w:t>
        </w:r>
      </w:ins>
    </w:p>
    <w:p w14:paraId="72AD9D77" w14:textId="59BC12DD" w:rsidR="00EA5DB6" w:rsidRDefault="00EA5DB6" w:rsidP="00BE6681">
      <w:pPr>
        <w:pStyle w:val="TableFigure"/>
        <w:numPr>
          <w:ilvl w:val="3"/>
          <w:numId w:val="12"/>
        </w:numPr>
        <w:rPr>
          <w:ins w:id="818" w:author="Debashis Jena" w:date="2019-10-20T11:03:00Z"/>
          <w:rFonts w:cstheme="minorHAnsi"/>
        </w:rPr>
        <w:pPrChange w:id="819" w:author="Debashis Jena" w:date="2019-10-20T11:07:00Z">
          <w:pPr>
            <w:pStyle w:val="TableFigure"/>
            <w:numPr>
              <w:ilvl w:val="2"/>
              <w:numId w:val="12"/>
            </w:numPr>
            <w:ind w:left="2160" w:hanging="180"/>
          </w:pPr>
        </w:pPrChange>
      </w:pPr>
      <w:ins w:id="820" w:author="Debashis Jena" w:date="2019-10-20T11:02:00Z">
        <w:r>
          <w:rPr>
            <w:rFonts w:cstheme="minorHAnsi"/>
          </w:rPr>
          <w:lastRenderedPageBreak/>
          <w:t xml:space="preserve">The prime objective of the </w:t>
        </w:r>
        <w:proofErr w:type="spellStart"/>
        <w:r>
          <w:rPr>
            <w:rFonts w:cstheme="minorHAnsi"/>
          </w:rPr>
          <w:t>BlackBox</w:t>
        </w:r>
        <w:proofErr w:type="spellEnd"/>
        <w:r>
          <w:rPr>
            <w:rFonts w:cstheme="minorHAnsi"/>
          </w:rPr>
          <w:t xml:space="preserve"> is to record</w:t>
        </w:r>
      </w:ins>
      <w:ins w:id="821" w:author="Debashis Jena" w:date="2019-10-20T11:06:00Z">
        <w:r w:rsidR="00AE4749">
          <w:rPr>
            <w:rFonts w:cstheme="minorHAnsi"/>
          </w:rPr>
          <w:t xml:space="preserve"> the</w:t>
        </w:r>
      </w:ins>
      <w:ins w:id="822" w:author="Debashis Jena" w:date="2019-10-20T11:02:00Z">
        <w:r>
          <w:rPr>
            <w:rFonts w:cstheme="minorHAnsi"/>
          </w:rPr>
          <w:t xml:space="preserve"> flight data.</w:t>
        </w:r>
      </w:ins>
      <w:ins w:id="823" w:author="Debashis Jena" w:date="2019-10-20T11:03:00Z">
        <w:r>
          <w:rPr>
            <w:rFonts w:cstheme="minorHAnsi"/>
          </w:rPr>
          <w:t xml:space="preserve"> The following parameters are recorded by the FDRs</w:t>
        </w:r>
      </w:ins>
      <w:ins w:id="824" w:author="Debashis Jena" w:date="2019-10-20T11:06:00Z">
        <w:r w:rsidR="00BE6681">
          <w:rPr>
            <w:rFonts w:cstheme="minorHAnsi"/>
          </w:rPr>
          <w:t>.</w:t>
        </w:r>
      </w:ins>
    </w:p>
    <w:p w14:paraId="76A5D0E9" w14:textId="77777777" w:rsidR="00EA5DB6" w:rsidRPr="00EA5DB6" w:rsidRDefault="00EA5DB6" w:rsidP="00BE6681">
      <w:pPr>
        <w:pStyle w:val="TableFigure"/>
        <w:numPr>
          <w:ilvl w:val="4"/>
          <w:numId w:val="18"/>
        </w:numPr>
        <w:rPr>
          <w:ins w:id="825" w:author="Debashis Jena" w:date="2019-10-20T11:04:00Z"/>
          <w:rFonts w:cstheme="minorHAnsi"/>
        </w:rPr>
        <w:pPrChange w:id="826" w:author="Debashis Jena" w:date="2019-10-20T11:07:00Z">
          <w:pPr>
            <w:pStyle w:val="TableFigure"/>
            <w:numPr>
              <w:ilvl w:val="3"/>
              <w:numId w:val="12"/>
            </w:numPr>
            <w:ind w:left="2880" w:hanging="360"/>
          </w:pPr>
        </w:pPrChange>
      </w:pPr>
      <w:ins w:id="827" w:author="Debashis Jena" w:date="2019-10-20T11:04:00Z">
        <w:r w:rsidRPr="00EA5DB6">
          <w:rPr>
            <w:rFonts w:cstheme="minorHAnsi"/>
          </w:rPr>
          <w:t>Time</w:t>
        </w:r>
      </w:ins>
    </w:p>
    <w:p w14:paraId="524C7753" w14:textId="77777777" w:rsidR="00EA5DB6" w:rsidRPr="00EA5DB6" w:rsidRDefault="00EA5DB6" w:rsidP="00BE6681">
      <w:pPr>
        <w:pStyle w:val="TableFigure"/>
        <w:numPr>
          <w:ilvl w:val="4"/>
          <w:numId w:val="18"/>
        </w:numPr>
        <w:rPr>
          <w:ins w:id="828" w:author="Debashis Jena" w:date="2019-10-20T11:04:00Z"/>
          <w:rFonts w:cstheme="minorHAnsi"/>
        </w:rPr>
        <w:pPrChange w:id="829" w:author="Debashis Jena" w:date="2019-10-20T11:07:00Z">
          <w:pPr>
            <w:pStyle w:val="TableFigure"/>
            <w:numPr>
              <w:ilvl w:val="3"/>
              <w:numId w:val="12"/>
            </w:numPr>
            <w:ind w:left="2880" w:hanging="360"/>
          </w:pPr>
        </w:pPrChange>
      </w:pPr>
      <w:ins w:id="830" w:author="Debashis Jena" w:date="2019-10-20T11:04:00Z">
        <w:r w:rsidRPr="00EA5DB6">
          <w:rPr>
            <w:rFonts w:cstheme="minorHAnsi"/>
          </w:rPr>
          <w:t>Pressure altitude</w:t>
        </w:r>
      </w:ins>
    </w:p>
    <w:p w14:paraId="4BF9E6B8" w14:textId="2886D9C4" w:rsidR="005B7594" w:rsidRDefault="005B7594" w:rsidP="00BE6681">
      <w:pPr>
        <w:pStyle w:val="TableFigure"/>
        <w:numPr>
          <w:ilvl w:val="4"/>
          <w:numId w:val="18"/>
        </w:numPr>
        <w:rPr>
          <w:ins w:id="831" w:author="Debashis Jena" w:date="2019-10-20T11:05:00Z"/>
          <w:rFonts w:cstheme="minorHAnsi"/>
        </w:rPr>
        <w:pPrChange w:id="832" w:author="Debashis Jena" w:date="2019-10-20T11:07:00Z">
          <w:pPr>
            <w:pStyle w:val="TableFigure"/>
            <w:numPr>
              <w:ilvl w:val="3"/>
              <w:numId w:val="12"/>
            </w:numPr>
            <w:ind w:left="2880" w:hanging="360"/>
          </w:pPr>
        </w:pPrChange>
      </w:pPr>
      <w:ins w:id="833" w:author="Debashis Jena" w:date="2019-10-20T11:05:00Z">
        <w:r>
          <w:rPr>
            <w:rFonts w:cstheme="minorHAnsi"/>
          </w:rPr>
          <w:t>Temperature</w:t>
        </w:r>
      </w:ins>
    </w:p>
    <w:p w14:paraId="5A8A8E95" w14:textId="04C6716C" w:rsidR="00EA5DB6" w:rsidRPr="00EA5DB6" w:rsidRDefault="00EA5DB6" w:rsidP="00BE6681">
      <w:pPr>
        <w:pStyle w:val="TableFigure"/>
        <w:numPr>
          <w:ilvl w:val="4"/>
          <w:numId w:val="18"/>
        </w:numPr>
        <w:rPr>
          <w:ins w:id="834" w:author="Debashis Jena" w:date="2019-10-20T11:04:00Z"/>
          <w:rFonts w:cstheme="minorHAnsi"/>
        </w:rPr>
        <w:pPrChange w:id="835" w:author="Debashis Jena" w:date="2019-10-20T11:07:00Z">
          <w:pPr>
            <w:pStyle w:val="TableFigure"/>
            <w:numPr>
              <w:ilvl w:val="3"/>
              <w:numId w:val="12"/>
            </w:numPr>
            <w:ind w:left="2880" w:hanging="360"/>
          </w:pPr>
        </w:pPrChange>
      </w:pPr>
      <w:ins w:id="836" w:author="Debashis Jena" w:date="2019-10-20T11:04:00Z">
        <w:r w:rsidRPr="00EA5DB6">
          <w:rPr>
            <w:rFonts w:cstheme="minorHAnsi"/>
          </w:rPr>
          <w:t>Airspeed</w:t>
        </w:r>
      </w:ins>
    </w:p>
    <w:p w14:paraId="108CC565" w14:textId="77777777" w:rsidR="00EA5DB6" w:rsidRPr="00EA5DB6" w:rsidRDefault="00EA5DB6" w:rsidP="00BE6681">
      <w:pPr>
        <w:pStyle w:val="TableFigure"/>
        <w:numPr>
          <w:ilvl w:val="4"/>
          <w:numId w:val="18"/>
        </w:numPr>
        <w:rPr>
          <w:ins w:id="837" w:author="Debashis Jena" w:date="2019-10-20T11:04:00Z"/>
          <w:rFonts w:cstheme="minorHAnsi"/>
        </w:rPr>
        <w:pPrChange w:id="838" w:author="Debashis Jena" w:date="2019-10-20T11:07:00Z">
          <w:pPr>
            <w:pStyle w:val="TableFigure"/>
            <w:numPr>
              <w:ilvl w:val="3"/>
              <w:numId w:val="12"/>
            </w:numPr>
            <w:ind w:left="2880" w:hanging="360"/>
          </w:pPr>
        </w:pPrChange>
      </w:pPr>
      <w:ins w:id="839" w:author="Debashis Jena" w:date="2019-10-20T11:04:00Z">
        <w:r w:rsidRPr="00EA5DB6">
          <w:rPr>
            <w:rFonts w:cstheme="minorHAnsi"/>
          </w:rPr>
          <w:t>Vertical acceleration</w:t>
        </w:r>
      </w:ins>
    </w:p>
    <w:p w14:paraId="037D7050" w14:textId="77777777" w:rsidR="00EA5DB6" w:rsidRPr="00EA5DB6" w:rsidRDefault="00EA5DB6" w:rsidP="00BE6681">
      <w:pPr>
        <w:pStyle w:val="TableFigure"/>
        <w:numPr>
          <w:ilvl w:val="4"/>
          <w:numId w:val="18"/>
        </w:numPr>
        <w:rPr>
          <w:ins w:id="840" w:author="Debashis Jena" w:date="2019-10-20T11:04:00Z"/>
          <w:rFonts w:cstheme="minorHAnsi"/>
        </w:rPr>
        <w:pPrChange w:id="841" w:author="Debashis Jena" w:date="2019-10-20T11:07:00Z">
          <w:pPr>
            <w:pStyle w:val="TableFigure"/>
            <w:numPr>
              <w:ilvl w:val="3"/>
              <w:numId w:val="12"/>
            </w:numPr>
            <w:ind w:left="2880" w:hanging="360"/>
          </w:pPr>
        </w:pPrChange>
      </w:pPr>
      <w:ins w:id="842" w:author="Debashis Jena" w:date="2019-10-20T11:04:00Z">
        <w:r w:rsidRPr="00EA5DB6">
          <w:rPr>
            <w:rFonts w:cstheme="minorHAnsi"/>
          </w:rPr>
          <w:t>Magnetic heading</w:t>
        </w:r>
      </w:ins>
    </w:p>
    <w:p w14:paraId="7E4A5E83" w14:textId="77777777" w:rsidR="00EA5DB6" w:rsidRPr="00EA5DB6" w:rsidRDefault="00EA5DB6" w:rsidP="00BE6681">
      <w:pPr>
        <w:pStyle w:val="TableFigure"/>
        <w:numPr>
          <w:ilvl w:val="4"/>
          <w:numId w:val="18"/>
        </w:numPr>
        <w:rPr>
          <w:ins w:id="843" w:author="Debashis Jena" w:date="2019-10-20T11:04:00Z"/>
          <w:rFonts w:cstheme="minorHAnsi"/>
        </w:rPr>
        <w:pPrChange w:id="844" w:author="Debashis Jena" w:date="2019-10-20T11:07:00Z">
          <w:pPr>
            <w:pStyle w:val="TableFigure"/>
            <w:numPr>
              <w:ilvl w:val="3"/>
              <w:numId w:val="12"/>
            </w:numPr>
            <w:ind w:left="2880" w:hanging="360"/>
          </w:pPr>
        </w:pPrChange>
      </w:pPr>
      <w:ins w:id="845" w:author="Debashis Jena" w:date="2019-10-20T11:04:00Z">
        <w:r w:rsidRPr="00EA5DB6">
          <w:rPr>
            <w:rFonts w:cstheme="minorHAnsi"/>
          </w:rPr>
          <w:t>Control-column position</w:t>
        </w:r>
      </w:ins>
    </w:p>
    <w:p w14:paraId="0618C34D" w14:textId="77777777" w:rsidR="00EA5DB6" w:rsidRPr="00EA5DB6" w:rsidRDefault="00EA5DB6" w:rsidP="00BE6681">
      <w:pPr>
        <w:pStyle w:val="TableFigure"/>
        <w:numPr>
          <w:ilvl w:val="4"/>
          <w:numId w:val="18"/>
        </w:numPr>
        <w:rPr>
          <w:ins w:id="846" w:author="Debashis Jena" w:date="2019-10-20T11:04:00Z"/>
          <w:rFonts w:cstheme="minorHAnsi"/>
        </w:rPr>
        <w:pPrChange w:id="847" w:author="Debashis Jena" w:date="2019-10-20T11:07:00Z">
          <w:pPr>
            <w:pStyle w:val="TableFigure"/>
            <w:numPr>
              <w:ilvl w:val="3"/>
              <w:numId w:val="12"/>
            </w:numPr>
            <w:ind w:left="2880" w:hanging="360"/>
          </w:pPr>
        </w:pPrChange>
      </w:pPr>
      <w:ins w:id="848" w:author="Debashis Jena" w:date="2019-10-20T11:04:00Z">
        <w:r w:rsidRPr="00EA5DB6">
          <w:rPr>
            <w:rFonts w:cstheme="minorHAnsi"/>
          </w:rPr>
          <w:t>Rudder-pedal position</w:t>
        </w:r>
      </w:ins>
    </w:p>
    <w:p w14:paraId="7F091040" w14:textId="77777777" w:rsidR="00EA5DB6" w:rsidRPr="00EA5DB6" w:rsidRDefault="00EA5DB6" w:rsidP="00BE6681">
      <w:pPr>
        <w:pStyle w:val="TableFigure"/>
        <w:numPr>
          <w:ilvl w:val="4"/>
          <w:numId w:val="18"/>
        </w:numPr>
        <w:rPr>
          <w:ins w:id="849" w:author="Debashis Jena" w:date="2019-10-20T11:04:00Z"/>
          <w:rFonts w:cstheme="minorHAnsi"/>
        </w:rPr>
        <w:pPrChange w:id="850" w:author="Debashis Jena" w:date="2019-10-20T11:07:00Z">
          <w:pPr>
            <w:pStyle w:val="TableFigure"/>
            <w:numPr>
              <w:ilvl w:val="3"/>
              <w:numId w:val="12"/>
            </w:numPr>
            <w:ind w:left="2880" w:hanging="360"/>
          </w:pPr>
        </w:pPrChange>
      </w:pPr>
      <w:ins w:id="851" w:author="Debashis Jena" w:date="2019-10-20T11:04:00Z">
        <w:r w:rsidRPr="00EA5DB6">
          <w:rPr>
            <w:rFonts w:cstheme="minorHAnsi"/>
          </w:rPr>
          <w:t>Control-wheel position</w:t>
        </w:r>
      </w:ins>
    </w:p>
    <w:p w14:paraId="19C158B2" w14:textId="77777777" w:rsidR="00EA5DB6" w:rsidRPr="00EA5DB6" w:rsidRDefault="00EA5DB6" w:rsidP="00BE6681">
      <w:pPr>
        <w:pStyle w:val="TableFigure"/>
        <w:numPr>
          <w:ilvl w:val="4"/>
          <w:numId w:val="18"/>
        </w:numPr>
        <w:rPr>
          <w:ins w:id="852" w:author="Debashis Jena" w:date="2019-10-20T11:04:00Z"/>
          <w:rFonts w:cstheme="minorHAnsi"/>
        </w:rPr>
        <w:pPrChange w:id="853" w:author="Debashis Jena" w:date="2019-10-20T11:07:00Z">
          <w:pPr>
            <w:pStyle w:val="TableFigure"/>
            <w:numPr>
              <w:ilvl w:val="3"/>
              <w:numId w:val="12"/>
            </w:numPr>
            <w:ind w:left="2880" w:hanging="360"/>
          </w:pPr>
        </w:pPrChange>
      </w:pPr>
      <w:ins w:id="854" w:author="Debashis Jena" w:date="2019-10-20T11:04:00Z">
        <w:r w:rsidRPr="00EA5DB6">
          <w:rPr>
            <w:rFonts w:cstheme="minorHAnsi"/>
          </w:rPr>
          <w:t>Horizontal stabilizer</w:t>
        </w:r>
      </w:ins>
    </w:p>
    <w:p w14:paraId="0EE8FAC7" w14:textId="7D3057BC" w:rsidR="00EA5DB6" w:rsidRDefault="00EA5DB6" w:rsidP="00BE6681">
      <w:pPr>
        <w:pStyle w:val="TableFigure"/>
        <w:numPr>
          <w:ilvl w:val="4"/>
          <w:numId w:val="18"/>
        </w:numPr>
        <w:rPr>
          <w:ins w:id="855" w:author="Debashis Jena" w:date="2019-10-20T11:05:00Z"/>
          <w:rFonts w:cstheme="minorHAnsi"/>
        </w:rPr>
        <w:pPrChange w:id="856" w:author="Debashis Jena" w:date="2019-10-20T11:07:00Z">
          <w:pPr>
            <w:pStyle w:val="TableFigure"/>
            <w:numPr>
              <w:ilvl w:val="3"/>
              <w:numId w:val="12"/>
            </w:numPr>
            <w:ind w:left="2880" w:hanging="360"/>
          </w:pPr>
        </w:pPrChange>
      </w:pPr>
      <w:ins w:id="857" w:author="Debashis Jena" w:date="2019-10-20T11:05:00Z">
        <w:r>
          <w:rPr>
            <w:rFonts w:cstheme="minorHAnsi"/>
          </w:rPr>
          <w:t>Battery status</w:t>
        </w:r>
      </w:ins>
    </w:p>
    <w:p w14:paraId="42A2B870" w14:textId="4A5689F6" w:rsidR="00EA5DB6" w:rsidRDefault="00EA5DB6" w:rsidP="00BE6681">
      <w:pPr>
        <w:pStyle w:val="TableFigure"/>
        <w:numPr>
          <w:ilvl w:val="4"/>
          <w:numId w:val="18"/>
        </w:numPr>
        <w:rPr>
          <w:ins w:id="858" w:author="Debashis Jena" w:date="2019-10-20T11:01:00Z"/>
          <w:rFonts w:cstheme="minorHAnsi"/>
        </w:rPr>
        <w:pPrChange w:id="859" w:author="Debashis Jena" w:date="2019-10-20T11:07:00Z">
          <w:pPr>
            <w:pStyle w:val="TableFigure"/>
            <w:numPr>
              <w:ilvl w:val="2"/>
              <w:numId w:val="12"/>
            </w:numPr>
            <w:ind w:left="2160" w:hanging="180"/>
          </w:pPr>
        </w:pPrChange>
      </w:pPr>
      <w:ins w:id="860" w:author="Debashis Jena" w:date="2019-10-20T11:05:00Z">
        <w:r>
          <w:rPr>
            <w:rFonts w:cstheme="minorHAnsi"/>
          </w:rPr>
          <w:t>GPS navigation data</w:t>
        </w:r>
      </w:ins>
    </w:p>
    <w:p w14:paraId="27064B09" w14:textId="4812A8F8" w:rsidR="003D69A5" w:rsidRPr="00EA5DB6" w:rsidDel="00A545AB" w:rsidRDefault="004051EE">
      <w:pPr>
        <w:pStyle w:val="TableFigure"/>
        <w:numPr>
          <w:ilvl w:val="0"/>
          <w:numId w:val="17"/>
        </w:numPr>
        <w:rPr>
          <w:del w:id="861" w:author="Juline Kerr" w:date="2019-10-13T15:18:00Z"/>
          <w:rFonts w:cstheme="minorHAnsi"/>
        </w:rPr>
        <w:pPrChange w:id="862" w:author="Juline Kerr" w:date="2019-10-13T19:17:00Z">
          <w:pPr>
            <w:pStyle w:val="TableFigure"/>
          </w:pPr>
        </w:pPrChange>
      </w:pPr>
      <w:ins w:id="863" w:author="Juline Kerr" w:date="2019-10-16T18:51:00Z">
        <w:r w:rsidRPr="00EA5DB6">
          <w:rPr>
            <w:rFonts w:cstheme="minorHAnsi"/>
          </w:rPr>
          <w:t xml:space="preserve">BB - </w:t>
        </w:r>
      </w:ins>
      <w:del w:id="864" w:author="Juline Kerr" w:date="2019-10-13T15:17:00Z">
        <w:r w:rsidR="009A4484" w:rsidRPr="00EA5DB6" w:rsidDel="00D12F40">
          <w:rPr>
            <w:rFonts w:cstheme="minorHAnsi"/>
          </w:rPr>
          <w:delText xml:space="preserve"> </w:delText>
        </w:r>
        <w:r w:rsidR="005F3A50" w:rsidRPr="00EA5DB6" w:rsidDel="00D12F40">
          <w:rPr>
            <w:rFonts w:cstheme="minorHAnsi"/>
          </w:rPr>
          <w:delText>p</w:delText>
        </w:r>
      </w:del>
      <w:del w:id="865" w:author="Juline Kerr" w:date="2019-10-13T19:17:00Z">
        <w:r w:rsidR="005F3A50" w:rsidRPr="00EA5DB6" w:rsidDel="0073189A">
          <w:rPr>
            <w:rFonts w:cstheme="minorHAnsi"/>
          </w:rPr>
          <w:delText>ropeller</w:delText>
        </w:r>
        <w:r w:rsidR="00D02F6E" w:rsidRPr="00EA5DB6" w:rsidDel="0073189A">
          <w:rPr>
            <w:rFonts w:cstheme="minorHAnsi"/>
          </w:rPr>
          <w:delText xml:space="preserve"> controls</w:delText>
        </w:r>
      </w:del>
      <w:del w:id="866" w:author="Juline Kerr" w:date="2019-10-13T15:17:00Z">
        <w:r w:rsidR="005F3A50" w:rsidRPr="00EA5DB6" w:rsidDel="00D12F40">
          <w:rPr>
            <w:rFonts w:cstheme="minorHAnsi"/>
          </w:rPr>
          <w:delText xml:space="preserve">, </w:delText>
        </w:r>
        <w:r w:rsidR="00DC5455" w:rsidRPr="00EA5DB6" w:rsidDel="00D12F40">
          <w:rPr>
            <w:rFonts w:cstheme="minorHAnsi"/>
          </w:rPr>
          <w:delText>c</w:delText>
        </w:r>
      </w:del>
      <w:del w:id="867" w:author="Juline Kerr" w:date="2019-10-13T19:16:00Z">
        <w:r w:rsidR="00DC5455" w:rsidRPr="00EA5DB6" w:rsidDel="00F6226F">
          <w:rPr>
            <w:rFonts w:cstheme="minorHAnsi"/>
          </w:rPr>
          <w:delText>loud upload feedback</w:delText>
        </w:r>
      </w:del>
    </w:p>
    <w:p w14:paraId="6A3DC4B1" w14:textId="1ABC4D79" w:rsidR="003F7116" w:rsidRPr="00EA5DB6" w:rsidRDefault="002379F7">
      <w:pPr>
        <w:pStyle w:val="TableFigure"/>
        <w:numPr>
          <w:ilvl w:val="2"/>
          <w:numId w:val="12"/>
        </w:numPr>
        <w:rPr>
          <w:ins w:id="868" w:author="Juline Kerr" w:date="2019-10-13T15:21:00Z"/>
          <w:rFonts w:cstheme="minorHAnsi"/>
        </w:rPr>
      </w:pPr>
      <w:ins w:id="869" w:author="Juline Kerr" w:date="2019-10-13T15:19:00Z">
        <w:r w:rsidRPr="00EA5DB6">
          <w:rPr>
            <w:rFonts w:cstheme="minorHAnsi"/>
          </w:rPr>
          <w:t>Crash Survivable Memory Unit (CSMU) – Computing system</w:t>
        </w:r>
      </w:ins>
      <w:ins w:id="870" w:author="Juline Kerr" w:date="2019-10-13T17:32:00Z">
        <w:r w:rsidR="00F26A82" w:rsidRPr="00EA5DB6">
          <w:rPr>
            <w:rFonts w:cstheme="minorHAnsi"/>
          </w:rPr>
          <w:t xml:space="preserve"> with Save flight path (like google timeline)</w:t>
        </w:r>
      </w:ins>
      <w:ins w:id="871" w:author="Juline Kerr" w:date="2019-10-13T18:49:00Z">
        <w:r w:rsidR="00C41468" w:rsidRPr="00EA5DB6">
          <w:rPr>
            <w:rFonts w:cstheme="minorHAnsi"/>
          </w:rPr>
          <w:t xml:space="preserve"> - Automated collision avoidance system</w:t>
        </w:r>
      </w:ins>
      <w:ins w:id="872" w:author="Juline Kerr" w:date="2019-10-13T18:52:00Z">
        <w:r w:rsidR="00A20A71" w:rsidRPr="00EA5DB6">
          <w:rPr>
            <w:rFonts w:cstheme="minorHAnsi"/>
          </w:rPr>
          <w:t xml:space="preserve">.  </w:t>
        </w:r>
        <w:r w:rsidR="00A20A71" w:rsidRPr="00EA5DB6">
          <w:rPr>
            <w:rFonts w:cstheme="minorHAnsi"/>
            <w:rPrChange w:id="873" w:author="Debashis Jena" w:date="2019-10-20T11:00:00Z">
              <w:rPr>
                <w:rFonts w:ascii="Times New Roman" w:hAnsi="Times New Roman"/>
              </w:rPr>
            </w:rPrChange>
          </w:rPr>
          <w:t xml:space="preserve">Comprehensive Collision Avoidance System with Airbag Crash Protection – buildings, power lines, trees, windmills, Christmas decorations and </w:t>
        </w:r>
        <w:proofErr w:type="gramStart"/>
        <w:r w:rsidR="00A20A71" w:rsidRPr="00EA5DB6">
          <w:rPr>
            <w:rFonts w:cstheme="minorHAnsi"/>
            <w:rPrChange w:id="874" w:author="Debashis Jena" w:date="2019-10-20T11:00:00Z">
              <w:rPr>
                <w:rFonts w:ascii="Times New Roman" w:hAnsi="Times New Roman"/>
              </w:rPr>
            </w:rPrChange>
          </w:rPr>
          <w:t>other</w:t>
        </w:r>
        <w:proofErr w:type="gramEnd"/>
        <w:r w:rsidR="00A20A71" w:rsidRPr="00EA5DB6">
          <w:rPr>
            <w:rFonts w:cstheme="minorHAnsi"/>
            <w:rPrChange w:id="875" w:author="Debashis Jena" w:date="2019-10-20T11:00:00Z">
              <w:rPr>
                <w:rFonts w:ascii="Times New Roman" w:hAnsi="Times New Roman"/>
              </w:rPr>
            </w:rPrChange>
          </w:rPr>
          <w:t xml:space="preserve"> UAV’s</w:t>
        </w:r>
      </w:ins>
    </w:p>
    <w:p w14:paraId="3BFF378C" w14:textId="0307B3E5" w:rsidR="003F7116" w:rsidRPr="00EA5DB6" w:rsidRDefault="004051EE">
      <w:pPr>
        <w:pStyle w:val="TableFigure"/>
        <w:numPr>
          <w:ilvl w:val="2"/>
          <w:numId w:val="12"/>
        </w:numPr>
        <w:rPr>
          <w:ins w:id="876" w:author="Juline Kerr" w:date="2019-10-13T15:21:00Z"/>
          <w:rFonts w:cstheme="minorHAnsi"/>
        </w:rPr>
        <w:pPrChange w:id="877" w:author="Juline Kerr" w:date="2019-10-13T15:21:00Z">
          <w:pPr>
            <w:pStyle w:val="ListParagraph"/>
            <w:numPr>
              <w:numId w:val="12"/>
            </w:numPr>
            <w:ind w:hanging="360"/>
          </w:pPr>
        </w:pPrChange>
      </w:pPr>
      <w:ins w:id="878" w:author="Juline Kerr" w:date="2019-10-16T18:51:00Z">
        <w:r w:rsidRPr="00EA5DB6">
          <w:rPr>
            <w:rFonts w:cstheme="minorHAnsi"/>
          </w:rPr>
          <w:t xml:space="preserve">BB - </w:t>
        </w:r>
      </w:ins>
      <w:ins w:id="879" w:author="Juline Kerr" w:date="2019-10-13T15:21:00Z">
        <w:r w:rsidR="003F7116" w:rsidRPr="00EA5DB6">
          <w:rPr>
            <w:rFonts w:cstheme="minorHAnsi"/>
          </w:rPr>
          <w:t>Integrated Controller and Circuitry Board (ICB) - switchboard for the incoming data. – Computing system</w:t>
        </w:r>
      </w:ins>
    </w:p>
    <w:p w14:paraId="6C2B8707" w14:textId="4D63B0FE" w:rsidR="008D7525" w:rsidRPr="00EA5DB6" w:rsidRDefault="004051EE" w:rsidP="008D7525">
      <w:pPr>
        <w:pStyle w:val="TableFigure"/>
        <w:numPr>
          <w:ilvl w:val="2"/>
          <w:numId w:val="12"/>
        </w:numPr>
        <w:rPr>
          <w:ins w:id="880" w:author="Juline Kerr" w:date="2019-10-13T18:53:00Z"/>
          <w:rFonts w:cstheme="minorHAnsi"/>
          <w:rPrChange w:id="881" w:author="Debashis Jena" w:date="2019-10-20T11:00:00Z">
            <w:rPr>
              <w:ins w:id="882" w:author="Juline Kerr" w:date="2019-10-13T18:53:00Z"/>
              <w:rFonts w:ascii="Times New Roman" w:eastAsia="Times New Roman" w:hAnsi="Times New Roman" w:cs="Times New Roman"/>
              <w:color w:val="0000FF"/>
              <w:u w:val="single"/>
            </w:rPr>
          </w:rPrChange>
        </w:rPr>
      </w:pPr>
      <w:ins w:id="883" w:author="Juline Kerr" w:date="2019-10-16T18:51:00Z">
        <w:r w:rsidRPr="00EA5DB6">
          <w:rPr>
            <w:rFonts w:cstheme="minorHAnsi"/>
          </w:rPr>
          <w:t>B</w:t>
        </w:r>
      </w:ins>
      <w:ins w:id="884" w:author="Juline Kerr" w:date="2019-10-16T18:52:00Z">
        <w:r w:rsidR="00AD1359" w:rsidRPr="00EA5DB6">
          <w:rPr>
            <w:rFonts w:cstheme="minorHAnsi"/>
          </w:rPr>
          <w:t>B</w:t>
        </w:r>
      </w:ins>
      <w:ins w:id="885" w:author="Juline Kerr" w:date="2019-10-16T18:51:00Z">
        <w:r w:rsidRPr="00EA5DB6">
          <w:rPr>
            <w:rFonts w:cstheme="minorHAnsi"/>
          </w:rPr>
          <w:t xml:space="preserve"> - </w:t>
        </w:r>
      </w:ins>
      <w:ins w:id="886" w:author="Juline Kerr" w:date="2019-10-13T17:49:00Z">
        <w:r w:rsidR="00ED5BCA" w:rsidRPr="00BE6681">
          <w:rPr>
            <w:rFonts w:cstheme="minorHAnsi"/>
          </w:rPr>
          <w:t>Tw</w:t>
        </w:r>
      </w:ins>
      <w:ins w:id="887" w:author="Juline Kerr" w:date="2019-10-13T17:50:00Z">
        <w:r w:rsidR="00005C6C" w:rsidRPr="00BE6681">
          <w:rPr>
            <w:rFonts w:cstheme="minorHAnsi"/>
          </w:rPr>
          <w:t>o (2)</w:t>
        </w:r>
      </w:ins>
      <w:ins w:id="888" w:author="Juline Kerr" w:date="2019-10-13T17:49:00Z">
        <w:r w:rsidR="00ED5BCA" w:rsidRPr="00BE6681">
          <w:rPr>
            <w:rFonts w:cstheme="minorHAnsi"/>
          </w:rPr>
          <w:t xml:space="preserve"> </w:t>
        </w:r>
      </w:ins>
      <w:ins w:id="889" w:author="Juline Kerr" w:date="2019-10-13T15:22:00Z">
        <w:r w:rsidR="003F7116" w:rsidRPr="00BE6681">
          <w:rPr>
            <w:rFonts w:cstheme="minorHAnsi"/>
          </w:rPr>
          <w:t>LTE</w:t>
        </w:r>
      </w:ins>
      <w:ins w:id="890" w:author="Juline Kerr" w:date="2019-10-13T17:49:00Z">
        <w:r w:rsidR="00ED5BCA" w:rsidRPr="00BE6681">
          <w:rPr>
            <w:rFonts w:cstheme="minorHAnsi"/>
          </w:rPr>
          <w:t xml:space="preserve"> Sensor</w:t>
        </w:r>
        <w:r w:rsidR="00005C6C" w:rsidRPr="00BE6681">
          <w:rPr>
            <w:rFonts w:cstheme="minorHAnsi"/>
          </w:rPr>
          <w:t xml:space="preserve">s </w:t>
        </w:r>
      </w:ins>
      <w:ins w:id="891" w:author="Juline Kerr" w:date="2019-10-13T17:50:00Z">
        <w:r w:rsidR="00005C6C" w:rsidRPr="00BE6681">
          <w:rPr>
            <w:rFonts w:cstheme="minorHAnsi"/>
          </w:rPr>
          <w:t>Soft</w:t>
        </w:r>
        <w:r w:rsidR="00933BEA" w:rsidRPr="00BE6681">
          <w:rPr>
            <w:rFonts w:cstheme="minorHAnsi"/>
          </w:rPr>
          <w:t xml:space="preserve">ware </w:t>
        </w:r>
      </w:ins>
      <w:ins w:id="892" w:author="Juline Kerr" w:date="2019-10-13T17:49:00Z">
        <w:r w:rsidR="00005C6C" w:rsidRPr="00BE6681">
          <w:rPr>
            <w:rFonts w:cstheme="minorHAnsi"/>
          </w:rPr>
          <w:t>-</w:t>
        </w:r>
      </w:ins>
      <w:ins w:id="893" w:author="Juline Kerr" w:date="2019-10-13T15:22:00Z">
        <w:r w:rsidR="003F7116" w:rsidRPr="00901CD7">
          <w:rPr>
            <w:rFonts w:cstheme="minorHAnsi"/>
          </w:rPr>
          <w:t xml:space="preserve"> part for data communication - </w:t>
        </w:r>
        <w:r w:rsidR="003F7116" w:rsidRPr="00EA5DB6">
          <w:rPr>
            <w:rFonts w:cstheme="minorHAnsi"/>
            <w:rPrChange w:id="894" w:author="Debashis Jena" w:date="2019-10-20T11:00:00Z">
              <w:rPr/>
            </w:rPrChange>
          </w:rPr>
          <w:t>Signal processor of black-box for drone</w:t>
        </w:r>
      </w:ins>
      <w:ins w:id="895" w:author="Juline Kerr" w:date="2019-10-13T17:32:00Z">
        <w:r w:rsidR="00F26A82" w:rsidRPr="00EA5DB6">
          <w:rPr>
            <w:rFonts w:cstheme="minorHAnsi"/>
            <w:rPrChange w:id="896" w:author="Debashis Jena" w:date="2019-10-20T11:00:00Z">
              <w:rPr/>
            </w:rPrChange>
          </w:rPr>
          <w:t xml:space="preserve"> </w:t>
        </w:r>
      </w:ins>
      <w:ins w:id="897" w:author="Juline Kerr [2]" w:date="2019-10-13T17:32:00Z">
        <w:r w:rsidR="00F26A82" w:rsidRPr="00EA5DB6">
          <w:rPr>
            <w:rFonts w:eastAsia="Times New Roman" w:cstheme="minorHAnsi"/>
            <w:color w:val="0000FF"/>
            <w:u w:val="single"/>
            <w:rPrChange w:id="898" w:author="Debashis Jena" w:date="2019-10-20T11:00:00Z">
              <w:rPr>
                <w:rFonts w:ascii="Times New Roman" w:eastAsia="Times New Roman" w:hAnsi="Times New Roman" w:cs="Times New Roman"/>
                <w:color w:val="0000FF"/>
                <w:u w:val="single"/>
              </w:rPr>
            </w:rPrChange>
          </w:rPr>
          <w:lastRenderedPageBreak/>
          <w:fldChar w:fldCharType="begin"/>
        </w:r>
      </w:ins>
      <w:ins w:id="899" w:author="Juline Kerr" w:date="2019-10-13T17:32:00Z">
        <w:r w:rsidR="00F26A82" w:rsidRPr="00EA5DB6">
          <w:rPr>
            <w:rFonts w:eastAsia="Times New Roman" w:cstheme="minorHAnsi"/>
            <w:color w:val="0000FF"/>
            <w:u w:val="single"/>
            <w:rPrChange w:id="900" w:author="Debashis Jena" w:date="2019-10-20T11:00:00Z">
              <w:rPr>
                <w:rFonts w:ascii="Times New Roman" w:eastAsia="Times New Roman" w:hAnsi="Times New Roman" w:cs="Times New Roman"/>
                <w:color w:val="0000FF"/>
                <w:u w:val="single"/>
              </w:rPr>
            </w:rPrChange>
          </w:rPr>
          <w:instrText xml:space="preserve"> HYPERLINK "</w:instrText>
        </w:r>
      </w:ins>
      <w:ins w:id="901" w:author="Juline Kerr" w:date="2019-10-13T15:22:00Z">
        <w:r w:rsidR="00F26A82" w:rsidRPr="00EA5DB6">
          <w:rPr>
            <w:rFonts w:eastAsia="Times New Roman" w:cstheme="minorHAnsi"/>
            <w:color w:val="0000FF"/>
            <w:u w:val="single"/>
            <w:rPrChange w:id="902" w:author="Debashis Jena" w:date="2019-10-20T11:00:00Z">
              <w:rPr>
                <w:rFonts w:ascii="Times New Roman" w:eastAsia="Times New Roman" w:hAnsi="Times New Roman" w:cs="Times New Roman"/>
                <w:color w:val="0000FF"/>
                <w:u w:val="single"/>
              </w:rPr>
            </w:rPrChange>
          </w:rPr>
          <w:instrText>https://patents.google.com/patent/KR20180125182A/en?q=Drone&amp;q=Black&amp;q=box&amp;oq=Drone+Black+box</w:instrText>
        </w:r>
      </w:ins>
      <w:ins w:id="903" w:author="Juline Kerr" w:date="2019-10-13T17:32:00Z">
        <w:r w:rsidR="00F26A82" w:rsidRPr="00EA5DB6">
          <w:rPr>
            <w:rFonts w:eastAsia="Times New Roman" w:cstheme="minorHAnsi"/>
            <w:color w:val="0000FF"/>
            <w:u w:val="single"/>
            <w:rPrChange w:id="904" w:author="Debashis Jena" w:date="2019-10-20T11:00:00Z">
              <w:rPr>
                <w:rFonts w:ascii="Times New Roman" w:eastAsia="Times New Roman" w:hAnsi="Times New Roman" w:cs="Times New Roman"/>
                <w:color w:val="0000FF"/>
                <w:u w:val="single"/>
              </w:rPr>
            </w:rPrChange>
          </w:rPr>
          <w:instrText xml:space="preserve">" </w:instrText>
        </w:r>
      </w:ins>
      <w:ins w:id="905" w:author="Juline Kerr [2]" w:date="2019-10-13T17:32:00Z">
        <w:r w:rsidR="00F26A82" w:rsidRPr="00EA5DB6">
          <w:rPr>
            <w:rFonts w:eastAsia="Times New Roman" w:cstheme="minorHAnsi"/>
            <w:color w:val="0000FF"/>
            <w:u w:val="single"/>
            <w:rPrChange w:id="906" w:author="Debashis Jena" w:date="2019-10-20T11:00:00Z">
              <w:rPr>
                <w:rFonts w:ascii="Times New Roman" w:eastAsia="Times New Roman" w:hAnsi="Times New Roman" w:cs="Times New Roman"/>
                <w:color w:val="0000FF"/>
                <w:u w:val="single"/>
              </w:rPr>
            </w:rPrChange>
          </w:rPr>
          <w:fldChar w:fldCharType="separate"/>
        </w:r>
      </w:ins>
      <w:ins w:id="907" w:author="Juline Kerr" w:date="2019-10-13T15:22:00Z">
        <w:r w:rsidR="00F26A82" w:rsidRPr="00EA5DB6">
          <w:rPr>
            <w:rStyle w:val="Hyperlink"/>
            <w:rFonts w:eastAsia="Times New Roman" w:cstheme="minorHAnsi"/>
            <w:rPrChange w:id="908" w:author="Debashis Jena" w:date="2019-10-20T11:00:00Z">
              <w:rPr>
                <w:rStyle w:val="Hyperlink"/>
                <w:rFonts w:ascii="Times New Roman" w:eastAsia="Times New Roman" w:hAnsi="Times New Roman" w:cs="Times New Roman"/>
              </w:rPr>
            </w:rPrChange>
          </w:rPr>
          <w:t>https://patents.google.com/patent/KR20180125182A/en?q=Drone&amp;q=Black&amp;q=box&amp;oq=Drone+Black+box</w:t>
        </w:r>
      </w:ins>
      <w:ins w:id="909" w:author="Juline Kerr [2]" w:date="2019-10-13T17:32:00Z">
        <w:r w:rsidR="00F26A82" w:rsidRPr="00EA5DB6">
          <w:rPr>
            <w:rFonts w:eastAsia="Times New Roman" w:cstheme="minorHAnsi"/>
            <w:color w:val="0000FF"/>
            <w:u w:val="single"/>
            <w:rPrChange w:id="910" w:author="Debashis Jena" w:date="2019-10-20T11:00:00Z">
              <w:rPr>
                <w:rFonts w:ascii="Times New Roman" w:eastAsia="Times New Roman" w:hAnsi="Times New Roman" w:cs="Times New Roman"/>
                <w:color w:val="0000FF"/>
                <w:u w:val="single"/>
              </w:rPr>
            </w:rPrChange>
          </w:rPr>
          <w:fldChar w:fldCharType="end"/>
        </w:r>
      </w:ins>
    </w:p>
    <w:p w14:paraId="78539EF7" w14:textId="793064B3" w:rsidR="008D7525" w:rsidRPr="00EA5DB6" w:rsidRDefault="004051EE" w:rsidP="008D7525">
      <w:pPr>
        <w:pStyle w:val="TableFigure"/>
        <w:numPr>
          <w:ilvl w:val="2"/>
          <w:numId w:val="12"/>
        </w:numPr>
        <w:rPr>
          <w:ins w:id="911" w:author="Juline Kerr" w:date="2019-10-13T18:53:00Z"/>
          <w:rFonts w:cstheme="minorHAnsi"/>
        </w:rPr>
      </w:pPr>
      <w:ins w:id="912" w:author="Juline Kerr" w:date="2019-10-16T18:52:00Z">
        <w:r w:rsidRPr="00EA5DB6">
          <w:rPr>
            <w:rFonts w:cstheme="minorHAnsi"/>
          </w:rPr>
          <w:t xml:space="preserve">Both - </w:t>
        </w:r>
      </w:ins>
      <w:ins w:id="913" w:author="Juline Kerr" w:date="2019-10-13T17:15:00Z">
        <w:r w:rsidR="001B7657" w:rsidRPr="00EA5DB6">
          <w:rPr>
            <w:rFonts w:cstheme="minorHAnsi"/>
          </w:rPr>
          <w:t>Encrypt/Decry</w:t>
        </w:r>
        <w:r w:rsidR="006447C0" w:rsidRPr="00EA5DB6">
          <w:rPr>
            <w:rFonts w:cstheme="minorHAnsi"/>
          </w:rPr>
          <w:t>pt Data</w:t>
        </w:r>
      </w:ins>
      <w:ins w:id="914" w:author="Juline Kerr" w:date="2019-10-13T18:53:00Z">
        <w:r w:rsidR="008D7525" w:rsidRPr="00EA5DB6">
          <w:rPr>
            <w:rFonts w:cstheme="minorHAnsi"/>
          </w:rPr>
          <w:t xml:space="preserve"> – </w:t>
        </w:r>
      </w:ins>
    </w:p>
    <w:p w14:paraId="3D611EE1" w14:textId="77777777" w:rsidR="00666ADB" w:rsidRPr="00EA5DB6" w:rsidRDefault="008D7525" w:rsidP="00666ADB">
      <w:pPr>
        <w:pStyle w:val="TableFigure"/>
        <w:numPr>
          <w:ilvl w:val="3"/>
          <w:numId w:val="12"/>
        </w:numPr>
        <w:rPr>
          <w:ins w:id="915" w:author="Juline Kerr" w:date="2019-10-13T19:01:00Z"/>
          <w:rFonts w:cstheme="minorHAnsi"/>
        </w:rPr>
      </w:pPr>
      <w:ins w:id="916" w:author="Juline Kerr" w:date="2019-10-13T18:53:00Z">
        <w:r w:rsidRPr="00EA5DB6">
          <w:rPr>
            <w:rFonts w:cstheme="minorHAnsi"/>
          </w:rPr>
          <w:t>Need Privacy and Security Rules</w:t>
        </w:r>
      </w:ins>
    </w:p>
    <w:p w14:paraId="0ECDFC4E" w14:textId="7806F139" w:rsidR="00666ADB" w:rsidRPr="00EA5DB6" w:rsidRDefault="008D7525">
      <w:pPr>
        <w:pStyle w:val="TableFigure"/>
        <w:numPr>
          <w:ilvl w:val="3"/>
          <w:numId w:val="12"/>
        </w:numPr>
        <w:rPr>
          <w:ins w:id="917" w:author="Juline Kerr" w:date="2019-10-13T19:01:00Z"/>
          <w:rFonts w:cstheme="minorHAnsi"/>
        </w:rPr>
        <w:pPrChange w:id="918" w:author="Juline Kerr" w:date="2019-10-13T19:01:00Z">
          <w:pPr>
            <w:pStyle w:val="TableFigure"/>
          </w:pPr>
        </w:pPrChange>
      </w:pPr>
      <w:ins w:id="919" w:author="Juline Kerr" w:date="2019-10-13T18:53:00Z">
        <w:r w:rsidRPr="00EA5DB6">
          <w:rPr>
            <w:rFonts w:cstheme="minorHAnsi"/>
          </w:rPr>
          <w:t>Need Drone Spam Rules</w:t>
        </w:r>
      </w:ins>
    </w:p>
    <w:p w14:paraId="28AACDC7" w14:textId="5520CE22" w:rsidR="00DD5616" w:rsidRPr="00EA5DB6" w:rsidDel="00B656A0" w:rsidRDefault="00EE2532">
      <w:pPr>
        <w:pStyle w:val="TableFigure"/>
        <w:numPr>
          <w:ilvl w:val="4"/>
          <w:numId w:val="12"/>
        </w:numPr>
        <w:rPr>
          <w:del w:id="920" w:author="Juline Kerr" w:date="2019-10-13T15:18:00Z"/>
          <w:rFonts w:cstheme="minorHAnsi"/>
        </w:rPr>
        <w:pPrChange w:id="921" w:author="Juline Kerr" w:date="2019-10-13T19:01:00Z">
          <w:pPr>
            <w:pStyle w:val="TableFigure"/>
            <w:numPr>
              <w:ilvl w:val="2"/>
              <w:numId w:val="12"/>
            </w:numPr>
            <w:ind w:left="2160" w:hanging="180"/>
          </w:pPr>
        </w:pPrChange>
      </w:pPr>
      <w:ins w:id="922" w:author="Juline Kerr [2]" w:date="2019-10-13T19:01:00Z">
        <w:r w:rsidRPr="00EA5DB6">
          <w:rPr>
            <w:rFonts w:cstheme="minorHAnsi"/>
          </w:rPr>
          <w:fldChar w:fldCharType="begin"/>
        </w:r>
      </w:ins>
      <w:ins w:id="923" w:author="Juline Kerr" w:date="2019-10-13T19:01:00Z">
        <w:r w:rsidRPr="00EA5DB6">
          <w:rPr>
            <w:rFonts w:cstheme="minorHAnsi"/>
            <w:rPrChange w:id="924" w:author="Debashis Jena" w:date="2019-10-20T11:00:00Z">
              <w:rPr/>
            </w:rPrChange>
          </w:rPr>
          <w:instrText xml:space="preserve"> HYPERLINK "</w:instrText>
        </w:r>
      </w:ins>
      <w:ins w:id="925" w:author="Juline Kerr" w:date="2019-10-13T17:15:00Z">
        <w:r w:rsidRPr="00EA5DB6">
          <w:rPr>
            <w:rFonts w:cstheme="minorHAnsi"/>
            <w:rPrChange w:id="926" w:author="Debashis Jena" w:date="2019-10-20T11:00:00Z">
              <w:rPr>
                <w:rStyle w:val="Hyperlink"/>
                <w:rFonts w:ascii="Times New Roman" w:eastAsia="Times New Roman" w:hAnsi="Times New Roman" w:cs="Times New Roman"/>
              </w:rPr>
            </w:rPrChange>
          </w:rPr>
          <w:instrText>https://patents.google.com/?q=Black&amp;q=box&amp;oq=Black+box</w:instrText>
        </w:r>
      </w:ins>
      <w:ins w:id="927" w:author="Juline Kerr" w:date="2019-10-13T19:01:00Z">
        <w:r w:rsidRPr="00EA5DB6">
          <w:rPr>
            <w:rFonts w:cstheme="minorHAnsi"/>
            <w:rPrChange w:id="928" w:author="Debashis Jena" w:date="2019-10-20T11:00:00Z">
              <w:rPr/>
            </w:rPrChange>
          </w:rPr>
          <w:instrText xml:space="preserve">" </w:instrText>
        </w:r>
      </w:ins>
      <w:ins w:id="929" w:author="Juline Kerr [2]" w:date="2019-10-13T19:01:00Z">
        <w:r w:rsidRPr="00EA5DB6">
          <w:rPr>
            <w:rFonts w:cstheme="minorHAnsi"/>
            <w:rPrChange w:id="930" w:author="Debashis Jena" w:date="2019-10-20T11:00:00Z">
              <w:rPr/>
            </w:rPrChange>
          </w:rPr>
          <w:fldChar w:fldCharType="separate"/>
        </w:r>
      </w:ins>
      <w:ins w:id="931" w:author="Juline Kerr" w:date="2019-10-13T17:15:00Z">
        <w:r w:rsidRPr="00EA5DB6">
          <w:rPr>
            <w:rStyle w:val="Hyperlink"/>
            <w:rFonts w:cstheme="minorHAnsi"/>
            <w:rPrChange w:id="932" w:author="Debashis Jena" w:date="2019-10-20T11:00:00Z">
              <w:rPr>
                <w:rStyle w:val="Hyperlink"/>
                <w:rFonts w:ascii="Times New Roman" w:eastAsia="Times New Roman" w:hAnsi="Times New Roman" w:cs="Times New Roman"/>
              </w:rPr>
            </w:rPrChange>
          </w:rPr>
          <w:t>https://patents.google.com/?q=Black&amp;q=box&amp;oq=Black+box</w:t>
        </w:r>
      </w:ins>
      <w:ins w:id="933" w:author="Juline Kerr [2]" w:date="2019-10-13T19:01:00Z">
        <w:r w:rsidRPr="00EA5DB6">
          <w:rPr>
            <w:rFonts w:cstheme="minorHAnsi"/>
          </w:rPr>
          <w:fldChar w:fldCharType="end"/>
        </w:r>
      </w:ins>
      <w:ins w:id="934" w:author="Juline Kerr" w:date="2019-10-13T17:15:00Z">
        <w:r w:rsidR="001B7657" w:rsidRPr="00EA5DB6" w:rsidDel="00E600F3">
          <w:rPr>
            <w:rFonts w:cstheme="minorHAnsi"/>
          </w:rPr>
          <w:t xml:space="preserve"> </w:t>
        </w:r>
      </w:ins>
      <w:del w:id="935" w:author="Juline Kerr" w:date="2019-10-13T15:17:00Z">
        <w:r w:rsidR="00103719" w:rsidRPr="00EA5DB6" w:rsidDel="00E600F3">
          <w:rPr>
            <w:rFonts w:cstheme="minorHAnsi"/>
          </w:rPr>
          <w:delText>Brand</w:delText>
        </w:r>
      </w:del>
    </w:p>
    <w:p w14:paraId="2C753F69" w14:textId="77777777" w:rsidR="00B656A0" w:rsidRPr="00EA5DB6" w:rsidRDefault="00B656A0">
      <w:pPr>
        <w:pStyle w:val="TableFigure"/>
        <w:numPr>
          <w:ilvl w:val="3"/>
          <w:numId w:val="12"/>
        </w:numPr>
        <w:rPr>
          <w:ins w:id="936" w:author="Juline Kerr" w:date="2019-10-13T17:30:00Z"/>
          <w:rFonts w:cstheme="minorHAnsi"/>
        </w:rPr>
        <w:pPrChange w:id="937" w:author="Juline Kerr" w:date="2019-10-13T19:01:00Z">
          <w:pPr>
            <w:pStyle w:val="TableFigure"/>
            <w:numPr>
              <w:ilvl w:val="2"/>
              <w:numId w:val="12"/>
            </w:numPr>
            <w:ind w:left="2160" w:hanging="180"/>
          </w:pPr>
        </w:pPrChange>
      </w:pPr>
    </w:p>
    <w:p w14:paraId="7A0156C3" w14:textId="2D2FA15D" w:rsidR="00D908A9" w:rsidRPr="00EA5DB6" w:rsidRDefault="0009382E" w:rsidP="00D908A9">
      <w:pPr>
        <w:pStyle w:val="TableFigure"/>
        <w:numPr>
          <w:ilvl w:val="2"/>
          <w:numId w:val="12"/>
        </w:numPr>
        <w:rPr>
          <w:ins w:id="938" w:author="Juline Kerr" w:date="2019-10-13T18:56:00Z"/>
          <w:rFonts w:cstheme="minorHAnsi"/>
        </w:rPr>
      </w:pPr>
      <w:ins w:id="939" w:author="Juline Kerr" w:date="2019-10-16T18:52:00Z">
        <w:r w:rsidRPr="00EA5DB6">
          <w:rPr>
            <w:rFonts w:cstheme="minorHAnsi"/>
          </w:rPr>
          <w:t xml:space="preserve">Drone - </w:t>
        </w:r>
      </w:ins>
      <w:ins w:id="940" w:author="Juline Kerr" w:date="2019-10-13T17:30:00Z">
        <w:r w:rsidR="0071156A" w:rsidRPr="00EA5DB6">
          <w:rPr>
            <w:rFonts w:cstheme="minorHAnsi"/>
          </w:rPr>
          <w:t xml:space="preserve">An interface for the </w:t>
        </w:r>
        <w:proofErr w:type="spellStart"/>
        <w:r w:rsidR="0071156A" w:rsidRPr="00EA5DB6">
          <w:rPr>
            <w:rFonts w:cstheme="minorHAnsi"/>
          </w:rPr>
          <w:t>blackbox</w:t>
        </w:r>
        <w:proofErr w:type="spellEnd"/>
        <w:r w:rsidR="0071156A" w:rsidRPr="00EA5DB6">
          <w:rPr>
            <w:rFonts w:cstheme="minorHAnsi"/>
          </w:rPr>
          <w:t xml:space="preserve"> – like how </w:t>
        </w:r>
        <w:proofErr w:type="gramStart"/>
        <w:r w:rsidR="0071156A" w:rsidRPr="00EA5DB6">
          <w:rPr>
            <w:rFonts w:cstheme="minorHAnsi"/>
          </w:rPr>
          <w:t>can we</w:t>
        </w:r>
        <w:proofErr w:type="gramEnd"/>
        <w:r w:rsidR="0071156A" w:rsidRPr="00EA5DB6">
          <w:rPr>
            <w:rFonts w:cstheme="minorHAnsi"/>
          </w:rPr>
          <w:t xml:space="preserve"> access data physically from the </w:t>
        </w:r>
        <w:proofErr w:type="spellStart"/>
        <w:r w:rsidR="0071156A" w:rsidRPr="00EA5DB6">
          <w:rPr>
            <w:rFonts w:cstheme="minorHAnsi"/>
          </w:rPr>
          <w:t>blackbox</w:t>
        </w:r>
        <w:proofErr w:type="spellEnd"/>
        <w:r w:rsidR="0071156A" w:rsidRPr="00EA5DB6">
          <w:rPr>
            <w:rFonts w:cstheme="minorHAnsi"/>
          </w:rPr>
          <w:t xml:space="preserve"> (apart from transmitted data over LTE) or how to troubleshoot something</w:t>
        </w:r>
      </w:ins>
    </w:p>
    <w:p w14:paraId="7E0D5224" w14:textId="39A2C324" w:rsidR="00397FF0" w:rsidRPr="00EA5DB6" w:rsidRDefault="005741EA" w:rsidP="00397FF0">
      <w:pPr>
        <w:pStyle w:val="TableFigure"/>
        <w:numPr>
          <w:ilvl w:val="3"/>
          <w:numId w:val="12"/>
        </w:numPr>
        <w:rPr>
          <w:ins w:id="941" w:author="Juline Kerr" w:date="2019-10-13T19:02:00Z"/>
          <w:rFonts w:cstheme="minorHAnsi"/>
          <w:rPrChange w:id="942" w:author="Debashis Jena" w:date="2019-10-20T11:00:00Z">
            <w:rPr>
              <w:ins w:id="943" w:author="Juline Kerr" w:date="2019-10-13T19:02:00Z"/>
              <w:rFonts w:ascii="Times New Roman" w:hAnsi="Times New Roman"/>
            </w:rPr>
          </w:rPrChange>
        </w:rPr>
      </w:pPr>
      <w:ins w:id="944" w:author="Juline Kerr" w:date="2019-10-16T18:53:00Z">
        <w:r w:rsidRPr="00EA5DB6">
          <w:rPr>
            <w:rFonts w:cstheme="minorHAnsi"/>
            <w:rPrChange w:id="945" w:author="Debashis Jena" w:date="2019-10-20T11:00:00Z">
              <w:rPr>
                <w:rFonts w:ascii="Times New Roman" w:hAnsi="Times New Roman"/>
              </w:rPr>
            </w:rPrChange>
          </w:rPr>
          <w:t xml:space="preserve">BB - </w:t>
        </w:r>
      </w:ins>
      <w:ins w:id="946" w:author="Juline Kerr" w:date="2019-10-13T18:56:00Z">
        <w:r w:rsidR="00D908A9" w:rsidRPr="00EA5DB6">
          <w:rPr>
            <w:rFonts w:cstheme="minorHAnsi"/>
          </w:rPr>
          <w:t>What is the risk or GOP procedures of the black box?</w:t>
        </w:r>
      </w:ins>
    </w:p>
    <w:p w14:paraId="6EB66990" w14:textId="7333D086" w:rsidR="00397FF0" w:rsidRPr="00EA5DB6" w:rsidRDefault="005741EA">
      <w:pPr>
        <w:pStyle w:val="TableFigure"/>
        <w:numPr>
          <w:ilvl w:val="3"/>
          <w:numId w:val="12"/>
        </w:numPr>
        <w:rPr>
          <w:ins w:id="947" w:author="Juline Kerr" w:date="2019-10-13T18:55:00Z"/>
          <w:rFonts w:cstheme="minorHAnsi"/>
        </w:rPr>
        <w:pPrChange w:id="948" w:author="Juline Kerr" w:date="2019-10-13T19:02:00Z">
          <w:pPr>
            <w:pStyle w:val="TableFigure"/>
            <w:numPr>
              <w:ilvl w:val="2"/>
              <w:numId w:val="12"/>
            </w:numPr>
            <w:ind w:left="2160" w:hanging="180"/>
          </w:pPr>
        </w:pPrChange>
      </w:pPr>
      <w:ins w:id="949" w:author="Juline Kerr" w:date="2019-10-16T18:53:00Z">
        <w:r w:rsidRPr="00EA5DB6">
          <w:rPr>
            <w:rFonts w:cstheme="minorHAnsi"/>
            <w:rPrChange w:id="950" w:author="Debashis Jena" w:date="2019-10-20T11:00:00Z">
              <w:rPr>
                <w:rFonts w:ascii="Times New Roman" w:hAnsi="Times New Roman"/>
              </w:rPr>
            </w:rPrChange>
          </w:rPr>
          <w:t xml:space="preserve">Drone - </w:t>
        </w:r>
      </w:ins>
      <w:ins w:id="951" w:author="Juline Kerr" w:date="2019-10-13T19:02:00Z">
        <w:r w:rsidR="00397FF0" w:rsidRPr="00EA5DB6">
          <w:rPr>
            <w:rFonts w:cstheme="minorHAnsi"/>
          </w:rPr>
          <w:t>Does the drone have vehicle and user licensing requirements?</w:t>
        </w:r>
      </w:ins>
    </w:p>
    <w:p w14:paraId="648C526D" w14:textId="409B6CD9" w:rsidR="00895D46" w:rsidRPr="00EA5DB6" w:rsidRDefault="005741EA">
      <w:pPr>
        <w:pStyle w:val="TableFigure"/>
        <w:numPr>
          <w:ilvl w:val="2"/>
          <w:numId w:val="12"/>
        </w:numPr>
        <w:rPr>
          <w:ins w:id="952" w:author="Juline Kerr" w:date="2019-10-13T17:33:00Z"/>
          <w:rFonts w:cstheme="minorHAnsi"/>
        </w:rPr>
      </w:pPr>
      <w:ins w:id="953" w:author="Juline Kerr" w:date="2019-10-16T18:53:00Z">
        <w:r w:rsidRPr="00EA5DB6">
          <w:rPr>
            <w:rFonts w:cstheme="minorHAnsi"/>
          </w:rPr>
          <w:t xml:space="preserve">Both - </w:t>
        </w:r>
      </w:ins>
      <w:ins w:id="954" w:author="Juline Kerr" w:date="2019-10-13T18:45:00Z">
        <w:r w:rsidR="008D77EC" w:rsidRPr="00EA5DB6">
          <w:rPr>
            <w:rFonts w:cstheme="minorHAnsi"/>
          </w:rPr>
          <w:t>Internal</w:t>
        </w:r>
        <w:r w:rsidR="002D0FBE" w:rsidRPr="00EA5DB6">
          <w:rPr>
            <w:rFonts w:cstheme="minorHAnsi"/>
          </w:rPr>
          <w:t xml:space="preserve"> Temperature Control</w:t>
        </w:r>
      </w:ins>
    </w:p>
    <w:p w14:paraId="6D982DF6" w14:textId="025AC9B6" w:rsidR="00103719" w:rsidRPr="00BE6681" w:rsidDel="00E600F3" w:rsidRDefault="00B9585D">
      <w:pPr>
        <w:pStyle w:val="TableFigure"/>
        <w:spacing w:before="0"/>
        <w:rPr>
          <w:del w:id="955" w:author="Juline Kerr" w:date="2019-10-13T15:18:00Z"/>
          <w:rFonts w:cstheme="minorHAnsi"/>
        </w:rPr>
        <w:pPrChange w:id="956" w:author="Juline Kerr" w:date="2019-10-13T17:34:00Z">
          <w:pPr>
            <w:pStyle w:val="TableFigure"/>
            <w:numPr>
              <w:ilvl w:val="2"/>
              <w:numId w:val="12"/>
            </w:numPr>
            <w:ind w:left="2160" w:hanging="180"/>
          </w:pPr>
        </w:pPrChange>
      </w:pPr>
      <w:ins w:id="957" w:author="Juline Kerr" w:date="2019-10-16T18:55:00Z">
        <w:r w:rsidRPr="00EA5DB6">
          <w:rPr>
            <w:rFonts w:cstheme="minorHAnsi"/>
          </w:rPr>
          <w:t xml:space="preserve">Both - </w:t>
        </w:r>
      </w:ins>
      <w:ins w:id="958" w:author="Juline Kerr" w:date="2019-10-13T17:33:00Z">
        <w:r w:rsidR="00C33889" w:rsidRPr="00EA5DB6">
          <w:rPr>
            <w:rFonts w:cstheme="minorHAnsi"/>
          </w:rPr>
          <w:t>Masking of Personal Data in direction of flight path</w:t>
        </w:r>
        <w:r w:rsidR="00031FAA" w:rsidRPr="00EA5DB6">
          <w:rPr>
            <w:rFonts w:cstheme="minorHAnsi"/>
          </w:rPr>
          <w:t xml:space="preserve"> - how to mask people’s face and vehicle registration plate numbers, if drone comes across any. (</w:t>
        </w:r>
      </w:ins>
      <w:ins w:id="959" w:author="Juline Kerr" w:date="2019-10-13T17:34:00Z">
        <w:r w:rsidR="00031FAA" w:rsidRPr="00EA5DB6">
          <w:rPr>
            <w:rFonts w:cstheme="minorHAnsi"/>
          </w:rPr>
          <w:t>RISK)</w:t>
        </w:r>
      </w:ins>
      <w:ins w:id="960" w:author="Juline Kerr" w:date="2019-10-13T17:30:00Z">
        <w:r w:rsidR="0071156A" w:rsidRPr="005B7594" w:rsidDel="00E600F3">
          <w:rPr>
            <w:rFonts w:cstheme="minorHAnsi"/>
          </w:rPr>
          <w:t xml:space="preserve"> </w:t>
        </w:r>
      </w:ins>
      <w:del w:id="961" w:author="Juline Kerr" w:date="2019-10-13T15:18:00Z">
        <w:r w:rsidR="00103719" w:rsidRPr="00BE6681" w:rsidDel="00E600F3">
          <w:rPr>
            <w:rFonts w:cstheme="minorHAnsi"/>
          </w:rPr>
          <w:delText>Cost</w:delText>
        </w:r>
      </w:del>
    </w:p>
    <w:p w14:paraId="653A4195" w14:textId="7841AF1E" w:rsidR="006D4416" w:rsidRPr="00BE6681" w:rsidDel="00E600F3" w:rsidRDefault="00C61C5E">
      <w:pPr>
        <w:pStyle w:val="TableFigure"/>
        <w:spacing w:before="0"/>
        <w:rPr>
          <w:del w:id="962" w:author="Juline Kerr" w:date="2019-10-13T15:18:00Z"/>
          <w:rFonts w:cstheme="minorHAnsi"/>
        </w:rPr>
        <w:pPrChange w:id="963" w:author="Juline Kerr" w:date="2019-10-13T17:34:00Z">
          <w:pPr>
            <w:pStyle w:val="TableFigure"/>
            <w:numPr>
              <w:ilvl w:val="2"/>
              <w:numId w:val="12"/>
            </w:numPr>
            <w:ind w:left="2160" w:hanging="180"/>
          </w:pPr>
        </w:pPrChange>
      </w:pPr>
      <w:del w:id="964" w:author="Juline Kerr" w:date="2019-10-13T15:18:00Z">
        <w:r w:rsidRPr="00BE6681" w:rsidDel="00E600F3">
          <w:rPr>
            <w:rFonts w:cstheme="minorHAnsi"/>
          </w:rPr>
          <w:delText>Connectivity</w:delText>
        </w:r>
      </w:del>
    </w:p>
    <w:p w14:paraId="0AE7FB1A" w14:textId="16D0677D" w:rsidR="0052714D" w:rsidRPr="00BE6681" w:rsidRDefault="0052714D">
      <w:pPr>
        <w:pStyle w:val="TableFigure"/>
        <w:numPr>
          <w:ilvl w:val="2"/>
          <w:numId w:val="12"/>
        </w:numPr>
        <w:spacing w:before="0"/>
        <w:rPr>
          <w:rFonts w:cstheme="minorHAnsi"/>
        </w:rPr>
        <w:pPrChange w:id="965" w:author="Juline Kerr" w:date="2019-10-13T17:34:00Z">
          <w:pPr>
            <w:pStyle w:val="TableFigure"/>
            <w:numPr>
              <w:ilvl w:val="2"/>
              <w:numId w:val="12"/>
            </w:numPr>
            <w:ind w:left="2160" w:hanging="180"/>
          </w:pPr>
        </w:pPrChange>
      </w:pPr>
      <w:del w:id="966" w:author="Juline Kerr" w:date="2019-10-13T15:18:00Z">
        <w:r w:rsidRPr="00BE6681" w:rsidDel="00E600F3">
          <w:rPr>
            <w:rFonts w:cstheme="minorHAnsi"/>
          </w:rPr>
          <w:delText>Quantity</w:delText>
        </w:r>
      </w:del>
    </w:p>
    <w:tbl>
      <w:tblPr>
        <w:tblStyle w:val="TableGrid"/>
        <w:tblW w:w="0" w:type="auto"/>
        <w:tblLook w:val="04A0" w:firstRow="1" w:lastRow="0" w:firstColumn="1" w:lastColumn="0" w:noHBand="0" w:noVBand="1"/>
      </w:tblPr>
      <w:tblGrid>
        <w:gridCol w:w="1867"/>
        <w:gridCol w:w="1835"/>
        <w:gridCol w:w="1825"/>
        <w:gridCol w:w="1820"/>
        <w:gridCol w:w="2003"/>
      </w:tblGrid>
      <w:tr w:rsidR="00292115" w:rsidRPr="00EA5DB6" w:rsidDel="00BD6C84" w14:paraId="79C13C5A" w14:textId="1CF82523" w:rsidTr="00292115">
        <w:trPr>
          <w:del w:id="967" w:author="Juline Kerr" w:date="2019-10-13T18:50:00Z"/>
        </w:trPr>
        <w:tc>
          <w:tcPr>
            <w:tcW w:w="1870" w:type="dxa"/>
          </w:tcPr>
          <w:p w14:paraId="020F468C" w14:textId="39A5FF7E" w:rsidR="00292115" w:rsidRPr="00BE6681" w:rsidDel="00BD6C84" w:rsidRDefault="00292115" w:rsidP="006D4724">
            <w:pPr>
              <w:pStyle w:val="TableFigure"/>
              <w:rPr>
                <w:del w:id="968" w:author="Juline Kerr" w:date="2019-10-13T18:50:00Z"/>
                <w:rFonts w:cstheme="minorHAnsi"/>
              </w:rPr>
            </w:pPr>
            <w:del w:id="969" w:author="Juline Kerr" w:date="2019-10-13T18:50:00Z">
              <w:r w:rsidRPr="00BE6681" w:rsidDel="00BD6C84">
                <w:rPr>
                  <w:rFonts w:cstheme="minorHAnsi"/>
                </w:rPr>
                <w:delText>DESCRIPTION</w:delText>
              </w:r>
            </w:del>
          </w:p>
        </w:tc>
        <w:tc>
          <w:tcPr>
            <w:tcW w:w="1870" w:type="dxa"/>
          </w:tcPr>
          <w:p w14:paraId="5C986CDB" w14:textId="30475480" w:rsidR="00292115" w:rsidRPr="00901CD7" w:rsidDel="00BD6C84" w:rsidRDefault="00292115" w:rsidP="006D4724">
            <w:pPr>
              <w:pStyle w:val="TableFigure"/>
              <w:rPr>
                <w:del w:id="970" w:author="Juline Kerr" w:date="2019-10-13T18:50:00Z"/>
                <w:rFonts w:cstheme="minorHAnsi"/>
              </w:rPr>
            </w:pPr>
            <w:del w:id="971" w:author="Juline Kerr" w:date="2019-10-13T18:50:00Z">
              <w:r w:rsidRPr="00901CD7" w:rsidDel="00BD6C84">
                <w:rPr>
                  <w:rFonts w:cstheme="minorHAnsi"/>
                </w:rPr>
                <w:delText>BRAND</w:delText>
              </w:r>
            </w:del>
          </w:p>
        </w:tc>
        <w:tc>
          <w:tcPr>
            <w:tcW w:w="1870" w:type="dxa"/>
          </w:tcPr>
          <w:p w14:paraId="46F12097" w14:textId="3B81702B" w:rsidR="00292115" w:rsidRPr="00EA5DB6" w:rsidDel="00BD6C84" w:rsidRDefault="002049B9" w:rsidP="006D4724">
            <w:pPr>
              <w:pStyle w:val="TableFigure"/>
              <w:rPr>
                <w:del w:id="972" w:author="Juline Kerr" w:date="2019-10-13T18:50:00Z"/>
                <w:rFonts w:cstheme="minorHAnsi"/>
                <w:rPrChange w:id="973" w:author="Debashis Jena" w:date="2019-10-20T11:00:00Z">
                  <w:rPr>
                    <w:del w:id="974" w:author="Juline Kerr" w:date="2019-10-13T18:50:00Z"/>
                  </w:rPr>
                </w:rPrChange>
              </w:rPr>
            </w:pPr>
            <w:del w:id="975" w:author="Juline Kerr" w:date="2019-10-13T18:50:00Z">
              <w:r w:rsidRPr="00EA5DB6" w:rsidDel="00BD6C84">
                <w:rPr>
                  <w:rFonts w:cstheme="minorHAnsi"/>
                  <w:rPrChange w:id="976" w:author="Debashis Jena" w:date="2019-10-20T11:00:00Z">
                    <w:rPr/>
                  </w:rPrChange>
                </w:rPr>
                <w:delText>COST</w:delText>
              </w:r>
            </w:del>
          </w:p>
        </w:tc>
        <w:tc>
          <w:tcPr>
            <w:tcW w:w="1870" w:type="dxa"/>
          </w:tcPr>
          <w:p w14:paraId="1F12190B" w14:textId="6FB8E7E7" w:rsidR="00292115" w:rsidRPr="00EA5DB6" w:rsidDel="00BD6C84" w:rsidRDefault="002049B9" w:rsidP="006D4724">
            <w:pPr>
              <w:pStyle w:val="TableFigure"/>
              <w:rPr>
                <w:del w:id="977" w:author="Juline Kerr" w:date="2019-10-13T18:50:00Z"/>
                <w:rFonts w:cstheme="minorHAnsi"/>
                <w:rPrChange w:id="978" w:author="Debashis Jena" w:date="2019-10-20T11:00:00Z">
                  <w:rPr>
                    <w:del w:id="979" w:author="Juline Kerr" w:date="2019-10-13T18:50:00Z"/>
                  </w:rPr>
                </w:rPrChange>
              </w:rPr>
            </w:pPr>
            <w:del w:id="980" w:author="Juline Kerr" w:date="2019-10-13T18:50:00Z">
              <w:r w:rsidRPr="00EA5DB6" w:rsidDel="00BD6C84">
                <w:rPr>
                  <w:rFonts w:cstheme="minorHAnsi"/>
                  <w:rPrChange w:id="981" w:author="Debashis Jena" w:date="2019-10-20T11:00:00Z">
                    <w:rPr/>
                  </w:rPrChange>
                </w:rPr>
                <w:delText>QTY</w:delText>
              </w:r>
            </w:del>
          </w:p>
        </w:tc>
        <w:tc>
          <w:tcPr>
            <w:tcW w:w="1870" w:type="dxa"/>
          </w:tcPr>
          <w:p w14:paraId="1457721B" w14:textId="23A5714C" w:rsidR="00292115" w:rsidRPr="00EA5DB6" w:rsidDel="00BD6C84" w:rsidRDefault="002049B9" w:rsidP="006D4724">
            <w:pPr>
              <w:pStyle w:val="TableFigure"/>
              <w:rPr>
                <w:del w:id="982" w:author="Juline Kerr" w:date="2019-10-13T18:50:00Z"/>
                <w:rFonts w:cstheme="minorHAnsi"/>
                <w:rPrChange w:id="983" w:author="Debashis Jena" w:date="2019-10-20T11:00:00Z">
                  <w:rPr>
                    <w:del w:id="984" w:author="Juline Kerr" w:date="2019-10-13T18:50:00Z"/>
                  </w:rPr>
                </w:rPrChange>
              </w:rPr>
            </w:pPr>
            <w:del w:id="985" w:author="Juline Kerr" w:date="2019-10-13T18:50:00Z">
              <w:r w:rsidRPr="00EA5DB6" w:rsidDel="00BD6C84">
                <w:rPr>
                  <w:rFonts w:cstheme="minorHAnsi"/>
                  <w:rPrChange w:id="986" w:author="Debashis Jena" w:date="2019-10-20T11:00:00Z">
                    <w:rPr/>
                  </w:rPrChange>
                </w:rPr>
                <w:delText>CONNECTIVITY</w:delText>
              </w:r>
            </w:del>
          </w:p>
        </w:tc>
      </w:tr>
      <w:tr w:rsidR="00292115" w:rsidRPr="00EA5DB6" w:rsidDel="00BD6C84" w14:paraId="20931C8B" w14:textId="233D40C3" w:rsidTr="00292115">
        <w:trPr>
          <w:del w:id="987" w:author="Juline Kerr" w:date="2019-10-13T18:50:00Z"/>
        </w:trPr>
        <w:tc>
          <w:tcPr>
            <w:tcW w:w="1870" w:type="dxa"/>
          </w:tcPr>
          <w:p w14:paraId="05353648" w14:textId="76B56FDA" w:rsidR="00292115" w:rsidRPr="00EA5DB6" w:rsidDel="00BD6C84" w:rsidRDefault="00292115" w:rsidP="006D4724">
            <w:pPr>
              <w:pStyle w:val="TableFigure"/>
              <w:rPr>
                <w:del w:id="988" w:author="Juline Kerr" w:date="2019-10-13T18:50:00Z"/>
                <w:rFonts w:cstheme="minorHAnsi"/>
                <w:rPrChange w:id="989" w:author="Debashis Jena" w:date="2019-10-20T11:00:00Z">
                  <w:rPr>
                    <w:del w:id="990" w:author="Juline Kerr" w:date="2019-10-13T18:50:00Z"/>
                  </w:rPr>
                </w:rPrChange>
              </w:rPr>
            </w:pPr>
          </w:p>
        </w:tc>
        <w:tc>
          <w:tcPr>
            <w:tcW w:w="1870" w:type="dxa"/>
          </w:tcPr>
          <w:p w14:paraId="25EA929F" w14:textId="2990EA9E" w:rsidR="00292115" w:rsidRPr="00EA5DB6" w:rsidDel="00BD6C84" w:rsidRDefault="00292115" w:rsidP="006D4724">
            <w:pPr>
              <w:pStyle w:val="TableFigure"/>
              <w:rPr>
                <w:del w:id="991" w:author="Juline Kerr" w:date="2019-10-13T18:50:00Z"/>
                <w:rFonts w:cstheme="minorHAnsi"/>
                <w:rPrChange w:id="992" w:author="Debashis Jena" w:date="2019-10-20T11:00:00Z">
                  <w:rPr>
                    <w:del w:id="993" w:author="Juline Kerr" w:date="2019-10-13T18:50:00Z"/>
                  </w:rPr>
                </w:rPrChange>
              </w:rPr>
            </w:pPr>
          </w:p>
        </w:tc>
        <w:tc>
          <w:tcPr>
            <w:tcW w:w="1870" w:type="dxa"/>
          </w:tcPr>
          <w:p w14:paraId="0A874A8E" w14:textId="378582F2" w:rsidR="00292115" w:rsidRPr="00EA5DB6" w:rsidDel="00BD6C84" w:rsidRDefault="00292115" w:rsidP="006D4724">
            <w:pPr>
              <w:pStyle w:val="TableFigure"/>
              <w:rPr>
                <w:del w:id="994" w:author="Juline Kerr" w:date="2019-10-13T18:50:00Z"/>
                <w:rFonts w:cstheme="minorHAnsi"/>
                <w:rPrChange w:id="995" w:author="Debashis Jena" w:date="2019-10-20T11:00:00Z">
                  <w:rPr>
                    <w:del w:id="996" w:author="Juline Kerr" w:date="2019-10-13T18:50:00Z"/>
                  </w:rPr>
                </w:rPrChange>
              </w:rPr>
            </w:pPr>
          </w:p>
        </w:tc>
        <w:tc>
          <w:tcPr>
            <w:tcW w:w="1870" w:type="dxa"/>
          </w:tcPr>
          <w:p w14:paraId="65702179" w14:textId="17FD45B3" w:rsidR="00292115" w:rsidRPr="00EA5DB6" w:rsidDel="00BD6C84" w:rsidRDefault="00292115" w:rsidP="006D4724">
            <w:pPr>
              <w:pStyle w:val="TableFigure"/>
              <w:rPr>
                <w:del w:id="997" w:author="Juline Kerr" w:date="2019-10-13T18:50:00Z"/>
                <w:rFonts w:cstheme="minorHAnsi"/>
                <w:rPrChange w:id="998" w:author="Debashis Jena" w:date="2019-10-20T11:00:00Z">
                  <w:rPr>
                    <w:del w:id="999" w:author="Juline Kerr" w:date="2019-10-13T18:50:00Z"/>
                  </w:rPr>
                </w:rPrChange>
              </w:rPr>
            </w:pPr>
          </w:p>
        </w:tc>
        <w:tc>
          <w:tcPr>
            <w:tcW w:w="1870" w:type="dxa"/>
          </w:tcPr>
          <w:p w14:paraId="19C11D70" w14:textId="6A6797F3" w:rsidR="00292115" w:rsidRPr="00EA5DB6" w:rsidDel="00BD6C84" w:rsidRDefault="00292115" w:rsidP="006D4724">
            <w:pPr>
              <w:pStyle w:val="TableFigure"/>
              <w:rPr>
                <w:del w:id="1000" w:author="Juline Kerr" w:date="2019-10-13T18:50:00Z"/>
                <w:rFonts w:cstheme="minorHAnsi"/>
                <w:rPrChange w:id="1001" w:author="Debashis Jena" w:date="2019-10-20T11:00:00Z">
                  <w:rPr>
                    <w:del w:id="1002" w:author="Juline Kerr" w:date="2019-10-13T18:50:00Z"/>
                  </w:rPr>
                </w:rPrChange>
              </w:rPr>
            </w:pPr>
          </w:p>
        </w:tc>
      </w:tr>
      <w:tr w:rsidR="007A37D9" w:rsidRPr="00EA5DB6" w:rsidDel="00BD6C84" w14:paraId="32DCD047" w14:textId="3EA717EF" w:rsidTr="00292115">
        <w:trPr>
          <w:del w:id="1003" w:author="Juline Kerr" w:date="2019-10-13T18:50:00Z"/>
        </w:trPr>
        <w:tc>
          <w:tcPr>
            <w:tcW w:w="1870" w:type="dxa"/>
          </w:tcPr>
          <w:p w14:paraId="76493889" w14:textId="7FEA3980" w:rsidR="007A37D9" w:rsidRPr="00EA5DB6" w:rsidDel="00BD6C84" w:rsidRDefault="007A37D9" w:rsidP="006D4724">
            <w:pPr>
              <w:pStyle w:val="TableFigure"/>
              <w:rPr>
                <w:del w:id="1004" w:author="Juline Kerr" w:date="2019-10-13T18:50:00Z"/>
                <w:rFonts w:cstheme="minorHAnsi"/>
                <w:rPrChange w:id="1005" w:author="Debashis Jena" w:date="2019-10-20T11:00:00Z">
                  <w:rPr>
                    <w:del w:id="1006" w:author="Juline Kerr" w:date="2019-10-13T18:50:00Z"/>
                  </w:rPr>
                </w:rPrChange>
              </w:rPr>
            </w:pPr>
          </w:p>
        </w:tc>
        <w:tc>
          <w:tcPr>
            <w:tcW w:w="1870" w:type="dxa"/>
          </w:tcPr>
          <w:p w14:paraId="720AD0FC" w14:textId="57ACDA56" w:rsidR="007A37D9" w:rsidRPr="00EA5DB6" w:rsidDel="00BD6C84" w:rsidRDefault="007A37D9" w:rsidP="006D4724">
            <w:pPr>
              <w:pStyle w:val="TableFigure"/>
              <w:rPr>
                <w:del w:id="1007" w:author="Juline Kerr" w:date="2019-10-13T18:50:00Z"/>
                <w:rFonts w:cstheme="minorHAnsi"/>
                <w:rPrChange w:id="1008" w:author="Debashis Jena" w:date="2019-10-20T11:00:00Z">
                  <w:rPr>
                    <w:del w:id="1009" w:author="Juline Kerr" w:date="2019-10-13T18:50:00Z"/>
                  </w:rPr>
                </w:rPrChange>
              </w:rPr>
            </w:pPr>
          </w:p>
        </w:tc>
        <w:tc>
          <w:tcPr>
            <w:tcW w:w="1870" w:type="dxa"/>
          </w:tcPr>
          <w:p w14:paraId="24003F12" w14:textId="1D40F261" w:rsidR="007A37D9" w:rsidRPr="00EA5DB6" w:rsidDel="00BD6C84" w:rsidRDefault="007A37D9" w:rsidP="006D4724">
            <w:pPr>
              <w:pStyle w:val="TableFigure"/>
              <w:rPr>
                <w:del w:id="1010" w:author="Juline Kerr" w:date="2019-10-13T18:50:00Z"/>
                <w:rFonts w:cstheme="minorHAnsi"/>
                <w:rPrChange w:id="1011" w:author="Debashis Jena" w:date="2019-10-20T11:00:00Z">
                  <w:rPr>
                    <w:del w:id="1012" w:author="Juline Kerr" w:date="2019-10-13T18:50:00Z"/>
                  </w:rPr>
                </w:rPrChange>
              </w:rPr>
            </w:pPr>
          </w:p>
        </w:tc>
        <w:tc>
          <w:tcPr>
            <w:tcW w:w="1870" w:type="dxa"/>
          </w:tcPr>
          <w:p w14:paraId="38806231" w14:textId="5F9F449C" w:rsidR="007A37D9" w:rsidRPr="00EA5DB6" w:rsidDel="00BD6C84" w:rsidRDefault="007A37D9" w:rsidP="006D4724">
            <w:pPr>
              <w:pStyle w:val="TableFigure"/>
              <w:rPr>
                <w:del w:id="1013" w:author="Juline Kerr" w:date="2019-10-13T18:50:00Z"/>
                <w:rFonts w:cstheme="minorHAnsi"/>
                <w:rPrChange w:id="1014" w:author="Debashis Jena" w:date="2019-10-20T11:00:00Z">
                  <w:rPr>
                    <w:del w:id="1015" w:author="Juline Kerr" w:date="2019-10-13T18:50:00Z"/>
                  </w:rPr>
                </w:rPrChange>
              </w:rPr>
            </w:pPr>
          </w:p>
        </w:tc>
        <w:tc>
          <w:tcPr>
            <w:tcW w:w="1870" w:type="dxa"/>
          </w:tcPr>
          <w:p w14:paraId="3043C4AC" w14:textId="7C17F88C" w:rsidR="007A37D9" w:rsidRPr="00EA5DB6" w:rsidDel="00BD6C84" w:rsidRDefault="007A37D9" w:rsidP="006D4724">
            <w:pPr>
              <w:pStyle w:val="TableFigure"/>
              <w:rPr>
                <w:del w:id="1016" w:author="Juline Kerr" w:date="2019-10-13T18:50:00Z"/>
                <w:rFonts w:cstheme="minorHAnsi"/>
                <w:rPrChange w:id="1017" w:author="Debashis Jena" w:date="2019-10-20T11:00:00Z">
                  <w:rPr>
                    <w:del w:id="1018" w:author="Juline Kerr" w:date="2019-10-13T18:50:00Z"/>
                  </w:rPr>
                </w:rPrChange>
              </w:rPr>
            </w:pPr>
          </w:p>
        </w:tc>
      </w:tr>
      <w:tr w:rsidR="007A37D9" w:rsidRPr="00EA5DB6" w:rsidDel="00BD6C84" w14:paraId="7A16D352" w14:textId="7135AED8" w:rsidTr="00292115">
        <w:trPr>
          <w:del w:id="1019" w:author="Juline Kerr" w:date="2019-10-13T18:50:00Z"/>
        </w:trPr>
        <w:tc>
          <w:tcPr>
            <w:tcW w:w="1870" w:type="dxa"/>
          </w:tcPr>
          <w:p w14:paraId="1AE2363C" w14:textId="2B4DF614" w:rsidR="007A37D9" w:rsidRPr="00EA5DB6" w:rsidDel="00BD6C84" w:rsidRDefault="007A37D9" w:rsidP="006D4724">
            <w:pPr>
              <w:pStyle w:val="TableFigure"/>
              <w:rPr>
                <w:del w:id="1020" w:author="Juline Kerr" w:date="2019-10-13T18:50:00Z"/>
                <w:rFonts w:cstheme="minorHAnsi"/>
                <w:rPrChange w:id="1021" w:author="Debashis Jena" w:date="2019-10-20T11:00:00Z">
                  <w:rPr>
                    <w:del w:id="1022" w:author="Juline Kerr" w:date="2019-10-13T18:50:00Z"/>
                  </w:rPr>
                </w:rPrChange>
              </w:rPr>
            </w:pPr>
          </w:p>
        </w:tc>
        <w:tc>
          <w:tcPr>
            <w:tcW w:w="1870" w:type="dxa"/>
          </w:tcPr>
          <w:p w14:paraId="73474980" w14:textId="68E63754" w:rsidR="007A37D9" w:rsidRPr="00EA5DB6" w:rsidDel="00BD6C84" w:rsidRDefault="007A37D9" w:rsidP="006D4724">
            <w:pPr>
              <w:pStyle w:val="TableFigure"/>
              <w:rPr>
                <w:del w:id="1023" w:author="Juline Kerr" w:date="2019-10-13T18:50:00Z"/>
                <w:rFonts w:cstheme="minorHAnsi"/>
                <w:rPrChange w:id="1024" w:author="Debashis Jena" w:date="2019-10-20T11:00:00Z">
                  <w:rPr>
                    <w:del w:id="1025" w:author="Juline Kerr" w:date="2019-10-13T18:50:00Z"/>
                  </w:rPr>
                </w:rPrChange>
              </w:rPr>
            </w:pPr>
          </w:p>
        </w:tc>
        <w:tc>
          <w:tcPr>
            <w:tcW w:w="1870" w:type="dxa"/>
          </w:tcPr>
          <w:p w14:paraId="10DBAC10" w14:textId="62E57817" w:rsidR="007A37D9" w:rsidRPr="00EA5DB6" w:rsidDel="00BD6C84" w:rsidRDefault="007A37D9" w:rsidP="006D4724">
            <w:pPr>
              <w:pStyle w:val="TableFigure"/>
              <w:rPr>
                <w:del w:id="1026" w:author="Juline Kerr" w:date="2019-10-13T18:50:00Z"/>
                <w:rFonts w:cstheme="minorHAnsi"/>
                <w:rPrChange w:id="1027" w:author="Debashis Jena" w:date="2019-10-20T11:00:00Z">
                  <w:rPr>
                    <w:del w:id="1028" w:author="Juline Kerr" w:date="2019-10-13T18:50:00Z"/>
                  </w:rPr>
                </w:rPrChange>
              </w:rPr>
            </w:pPr>
          </w:p>
        </w:tc>
        <w:tc>
          <w:tcPr>
            <w:tcW w:w="1870" w:type="dxa"/>
          </w:tcPr>
          <w:p w14:paraId="56649F54" w14:textId="183CFDBF" w:rsidR="007A37D9" w:rsidRPr="00EA5DB6" w:rsidDel="00BD6C84" w:rsidRDefault="007A37D9" w:rsidP="006D4724">
            <w:pPr>
              <w:pStyle w:val="TableFigure"/>
              <w:rPr>
                <w:del w:id="1029" w:author="Juline Kerr" w:date="2019-10-13T18:50:00Z"/>
                <w:rFonts w:cstheme="minorHAnsi"/>
                <w:rPrChange w:id="1030" w:author="Debashis Jena" w:date="2019-10-20T11:00:00Z">
                  <w:rPr>
                    <w:del w:id="1031" w:author="Juline Kerr" w:date="2019-10-13T18:50:00Z"/>
                  </w:rPr>
                </w:rPrChange>
              </w:rPr>
            </w:pPr>
          </w:p>
        </w:tc>
        <w:tc>
          <w:tcPr>
            <w:tcW w:w="1870" w:type="dxa"/>
          </w:tcPr>
          <w:p w14:paraId="6D413839" w14:textId="76DF57BC" w:rsidR="007A37D9" w:rsidRPr="00EA5DB6" w:rsidDel="00BD6C84" w:rsidRDefault="007A37D9" w:rsidP="006D4724">
            <w:pPr>
              <w:pStyle w:val="TableFigure"/>
              <w:rPr>
                <w:del w:id="1032" w:author="Juline Kerr" w:date="2019-10-13T18:50:00Z"/>
                <w:rFonts w:cstheme="minorHAnsi"/>
                <w:rPrChange w:id="1033" w:author="Debashis Jena" w:date="2019-10-20T11:00:00Z">
                  <w:rPr>
                    <w:del w:id="1034" w:author="Juline Kerr" w:date="2019-10-13T18:50:00Z"/>
                  </w:rPr>
                </w:rPrChange>
              </w:rPr>
            </w:pPr>
          </w:p>
        </w:tc>
      </w:tr>
      <w:tr w:rsidR="007A37D9" w:rsidRPr="00EA5DB6" w:rsidDel="00BD6C84" w14:paraId="0CDBD538" w14:textId="7B6DEE1C" w:rsidTr="00292115">
        <w:trPr>
          <w:del w:id="1035" w:author="Juline Kerr" w:date="2019-10-13T18:50:00Z"/>
        </w:trPr>
        <w:tc>
          <w:tcPr>
            <w:tcW w:w="1870" w:type="dxa"/>
          </w:tcPr>
          <w:p w14:paraId="0CA5AC04" w14:textId="338195DF" w:rsidR="007A37D9" w:rsidRPr="00EA5DB6" w:rsidDel="00BD6C84" w:rsidRDefault="007A37D9" w:rsidP="006D4724">
            <w:pPr>
              <w:pStyle w:val="TableFigure"/>
              <w:rPr>
                <w:del w:id="1036" w:author="Juline Kerr" w:date="2019-10-13T18:50:00Z"/>
                <w:rFonts w:cstheme="minorHAnsi"/>
                <w:rPrChange w:id="1037" w:author="Debashis Jena" w:date="2019-10-20T11:00:00Z">
                  <w:rPr>
                    <w:del w:id="1038" w:author="Juline Kerr" w:date="2019-10-13T18:50:00Z"/>
                  </w:rPr>
                </w:rPrChange>
              </w:rPr>
            </w:pPr>
          </w:p>
        </w:tc>
        <w:tc>
          <w:tcPr>
            <w:tcW w:w="1870" w:type="dxa"/>
          </w:tcPr>
          <w:p w14:paraId="4AC4BB5E" w14:textId="0D5F5A2A" w:rsidR="007A37D9" w:rsidRPr="00EA5DB6" w:rsidDel="00BD6C84" w:rsidRDefault="007A37D9" w:rsidP="006D4724">
            <w:pPr>
              <w:pStyle w:val="TableFigure"/>
              <w:rPr>
                <w:del w:id="1039" w:author="Juline Kerr" w:date="2019-10-13T18:50:00Z"/>
                <w:rFonts w:cstheme="minorHAnsi"/>
                <w:rPrChange w:id="1040" w:author="Debashis Jena" w:date="2019-10-20T11:00:00Z">
                  <w:rPr>
                    <w:del w:id="1041" w:author="Juline Kerr" w:date="2019-10-13T18:50:00Z"/>
                  </w:rPr>
                </w:rPrChange>
              </w:rPr>
            </w:pPr>
          </w:p>
        </w:tc>
        <w:tc>
          <w:tcPr>
            <w:tcW w:w="1870" w:type="dxa"/>
          </w:tcPr>
          <w:p w14:paraId="7854DB8A" w14:textId="1E12C20B" w:rsidR="007A37D9" w:rsidRPr="00EA5DB6" w:rsidDel="00BD6C84" w:rsidRDefault="007A37D9" w:rsidP="006D4724">
            <w:pPr>
              <w:pStyle w:val="TableFigure"/>
              <w:rPr>
                <w:del w:id="1042" w:author="Juline Kerr" w:date="2019-10-13T18:50:00Z"/>
                <w:rFonts w:cstheme="minorHAnsi"/>
                <w:rPrChange w:id="1043" w:author="Debashis Jena" w:date="2019-10-20T11:00:00Z">
                  <w:rPr>
                    <w:del w:id="1044" w:author="Juline Kerr" w:date="2019-10-13T18:50:00Z"/>
                  </w:rPr>
                </w:rPrChange>
              </w:rPr>
            </w:pPr>
          </w:p>
        </w:tc>
        <w:tc>
          <w:tcPr>
            <w:tcW w:w="1870" w:type="dxa"/>
          </w:tcPr>
          <w:p w14:paraId="6A772787" w14:textId="50AAF018" w:rsidR="007A37D9" w:rsidRPr="00EA5DB6" w:rsidDel="00BD6C84" w:rsidRDefault="007A37D9" w:rsidP="006D4724">
            <w:pPr>
              <w:pStyle w:val="TableFigure"/>
              <w:rPr>
                <w:del w:id="1045" w:author="Juline Kerr" w:date="2019-10-13T18:50:00Z"/>
                <w:rFonts w:cstheme="minorHAnsi"/>
                <w:rPrChange w:id="1046" w:author="Debashis Jena" w:date="2019-10-20T11:00:00Z">
                  <w:rPr>
                    <w:del w:id="1047" w:author="Juline Kerr" w:date="2019-10-13T18:50:00Z"/>
                  </w:rPr>
                </w:rPrChange>
              </w:rPr>
            </w:pPr>
          </w:p>
        </w:tc>
        <w:tc>
          <w:tcPr>
            <w:tcW w:w="1870" w:type="dxa"/>
          </w:tcPr>
          <w:p w14:paraId="7834638B" w14:textId="48C9A93A" w:rsidR="007A37D9" w:rsidRPr="00EA5DB6" w:rsidDel="00BD6C84" w:rsidRDefault="007A37D9" w:rsidP="006D4724">
            <w:pPr>
              <w:pStyle w:val="TableFigure"/>
              <w:rPr>
                <w:del w:id="1048" w:author="Juline Kerr" w:date="2019-10-13T18:50:00Z"/>
                <w:rFonts w:cstheme="minorHAnsi"/>
                <w:rPrChange w:id="1049" w:author="Debashis Jena" w:date="2019-10-20T11:00:00Z">
                  <w:rPr>
                    <w:del w:id="1050" w:author="Juline Kerr" w:date="2019-10-13T18:50:00Z"/>
                  </w:rPr>
                </w:rPrChange>
              </w:rPr>
            </w:pPr>
          </w:p>
        </w:tc>
      </w:tr>
      <w:tr w:rsidR="002049B9" w:rsidRPr="00EA5DB6" w:rsidDel="00BD6C84" w14:paraId="28C78419" w14:textId="5FDC50E6" w:rsidTr="00292115">
        <w:trPr>
          <w:del w:id="1051" w:author="Juline Kerr" w:date="2019-10-13T18:50:00Z"/>
        </w:trPr>
        <w:tc>
          <w:tcPr>
            <w:tcW w:w="1870" w:type="dxa"/>
          </w:tcPr>
          <w:p w14:paraId="60160D54" w14:textId="4354926C" w:rsidR="002049B9" w:rsidRPr="00EA5DB6" w:rsidDel="00BD6C84" w:rsidRDefault="002049B9" w:rsidP="006D4724">
            <w:pPr>
              <w:pStyle w:val="TableFigure"/>
              <w:rPr>
                <w:del w:id="1052" w:author="Juline Kerr" w:date="2019-10-13T18:50:00Z"/>
                <w:rFonts w:cstheme="minorHAnsi"/>
                <w:rPrChange w:id="1053" w:author="Debashis Jena" w:date="2019-10-20T11:00:00Z">
                  <w:rPr>
                    <w:del w:id="1054" w:author="Juline Kerr" w:date="2019-10-13T18:50:00Z"/>
                  </w:rPr>
                </w:rPrChange>
              </w:rPr>
            </w:pPr>
          </w:p>
        </w:tc>
        <w:tc>
          <w:tcPr>
            <w:tcW w:w="1870" w:type="dxa"/>
          </w:tcPr>
          <w:p w14:paraId="490A4BE5" w14:textId="1E820297" w:rsidR="002049B9" w:rsidRPr="00EA5DB6" w:rsidDel="00BD6C84" w:rsidRDefault="002049B9" w:rsidP="006D4724">
            <w:pPr>
              <w:pStyle w:val="TableFigure"/>
              <w:rPr>
                <w:del w:id="1055" w:author="Juline Kerr" w:date="2019-10-13T18:50:00Z"/>
                <w:rFonts w:cstheme="minorHAnsi"/>
                <w:rPrChange w:id="1056" w:author="Debashis Jena" w:date="2019-10-20T11:00:00Z">
                  <w:rPr>
                    <w:del w:id="1057" w:author="Juline Kerr" w:date="2019-10-13T18:50:00Z"/>
                  </w:rPr>
                </w:rPrChange>
              </w:rPr>
            </w:pPr>
          </w:p>
        </w:tc>
        <w:tc>
          <w:tcPr>
            <w:tcW w:w="1870" w:type="dxa"/>
          </w:tcPr>
          <w:p w14:paraId="2B0E7E1D" w14:textId="7CAA2E06" w:rsidR="002049B9" w:rsidRPr="00EA5DB6" w:rsidDel="00BD6C84" w:rsidRDefault="002049B9" w:rsidP="006D4724">
            <w:pPr>
              <w:pStyle w:val="TableFigure"/>
              <w:rPr>
                <w:del w:id="1058" w:author="Juline Kerr" w:date="2019-10-13T18:50:00Z"/>
                <w:rFonts w:cstheme="minorHAnsi"/>
                <w:rPrChange w:id="1059" w:author="Debashis Jena" w:date="2019-10-20T11:00:00Z">
                  <w:rPr>
                    <w:del w:id="1060" w:author="Juline Kerr" w:date="2019-10-13T18:50:00Z"/>
                  </w:rPr>
                </w:rPrChange>
              </w:rPr>
            </w:pPr>
          </w:p>
        </w:tc>
        <w:tc>
          <w:tcPr>
            <w:tcW w:w="1870" w:type="dxa"/>
          </w:tcPr>
          <w:p w14:paraId="6608E3EB" w14:textId="27B48DD9" w:rsidR="002049B9" w:rsidRPr="00EA5DB6" w:rsidDel="00BD6C84" w:rsidRDefault="002049B9" w:rsidP="006D4724">
            <w:pPr>
              <w:pStyle w:val="TableFigure"/>
              <w:rPr>
                <w:del w:id="1061" w:author="Juline Kerr" w:date="2019-10-13T18:50:00Z"/>
                <w:rFonts w:cstheme="minorHAnsi"/>
                <w:rPrChange w:id="1062" w:author="Debashis Jena" w:date="2019-10-20T11:00:00Z">
                  <w:rPr>
                    <w:del w:id="1063" w:author="Juline Kerr" w:date="2019-10-13T18:50:00Z"/>
                  </w:rPr>
                </w:rPrChange>
              </w:rPr>
            </w:pPr>
          </w:p>
        </w:tc>
        <w:tc>
          <w:tcPr>
            <w:tcW w:w="1870" w:type="dxa"/>
          </w:tcPr>
          <w:p w14:paraId="7E1C8FD9" w14:textId="54B28670" w:rsidR="002049B9" w:rsidRPr="00EA5DB6" w:rsidDel="00BD6C84" w:rsidRDefault="002049B9" w:rsidP="006D4724">
            <w:pPr>
              <w:pStyle w:val="TableFigure"/>
              <w:rPr>
                <w:del w:id="1064" w:author="Juline Kerr" w:date="2019-10-13T18:50:00Z"/>
                <w:rFonts w:cstheme="minorHAnsi"/>
                <w:rPrChange w:id="1065" w:author="Debashis Jena" w:date="2019-10-20T11:00:00Z">
                  <w:rPr>
                    <w:del w:id="1066" w:author="Juline Kerr" w:date="2019-10-13T18:50:00Z"/>
                  </w:rPr>
                </w:rPrChange>
              </w:rPr>
            </w:pPr>
          </w:p>
        </w:tc>
      </w:tr>
      <w:tr w:rsidR="00292115" w:rsidRPr="00EA5DB6" w:rsidDel="00BD6C84" w14:paraId="1DB5E71E" w14:textId="5B4F5633" w:rsidTr="00292115">
        <w:trPr>
          <w:del w:id="1067" w:author="Juline Kerr" w:date="2019-10-13T18:50:00Z"/>
        </w:trPr>
        <w:tc>
          <w:tcPr>
            <w:tcW w:w="1870" w:type="dxa"/>
          </w:tcPr>
          <w:p w14:paraId="46BAC594" w14:textId="22187C12" w:rsidR="00292115" w:rsidRPr="00EA5DB6" w:rsidDel="00BD6C84" w:rsidRDefault="00292115" w:rsidP="006D4724">
            <w:pPr>
              <w:pStyle w:val="TableFigure"/>
              <w:rPr>
                <w:del w:id="1068" w:author="Juline Kerr" w:date="2019-10-13T18:50:00Z"/>
                <w:rFonts w:cstheme="minorHAnsi"/>
                <w:rPrChange w:id="1069" w:author="Debashis Jena" w:date="2019-10-20T11:00:00Z">
                  <w:rPr>
                    <w:del w:id="1070" w:author="Juline Kerr" w:date="2019-10-13T18:50:00Z"/>
                  </w:rPr>
                </w:rPrChange>
              </w:rPr>
            </w:pPr>
          </w:p>
        </w:tc>
        <w:tc>
          <w:tcPr>
            <w:tcW w:w="1870" w:type="dxa"/>
          </w:tcPr>
          <w:p w14:paraId="0DC5046A" w14:textId="205C8353" w:rsidR="00292115" w:rsidRPr="00EA5DB6" w:rsidDel="00BD6C84" w:rsidRDefault="00292115" w:rsidP="006D4724">
            <w:pPr>
              <w:pStyle w:val="TableFigure"/>
              <w:rPr>
                <w:del w:id="1071" w:author="Juline Kerr" w:date="2019-10-13T18:50:00Z"/>
                <w:rFonts w:cstheme="minorHAnsi"/>
                <w:rPrChange w:id="1072" w:author="Debashis Jena" w:date="2019-10-20T11:00:00Z">
                  <w:rPr>
                    <w:del w:id="1073" w:author="Juline Kerr" w:date="2019-10-13T18:50:00Z"/>
                  </w:rPr>
                </w:rPrChange>
              </w:rPr>
            </w:pPr>
          </w:p>
        </w:tc>
        <w:tc>
          <w:tcPr>
            <w:tcW w:w="1870" w:type="dxa"/>
          </w:tcPr>
          <w:p w14:paraId="5CB90B9F" w14:textId="1826D741" w:rsidR="00292115" w:rsidRPr="00EA5DB6" w:rsidDel="00BD6C84" w:rsidRDefault="00292115" w:rsidP="006D4724">
            <w:pPr>
              <w:pStyle w:val="TableFigure"/>
              <w:rPr>
                <w:del w:id="1074" w:author="Juline Kerr" w:date="2019-10-13T18:50:00Z"/>
                <w:rFonts w:cstheme="minorHAnsi"/>
                <w:rPrChange w:id="1075" w:author="Debashis Jena" w:date="2019-10-20T11:00:00Z">
                  <w:rPr>
                    <w:del w:id="1076" w:author="Juline Kerr" w:date="2019-10-13T18:50:00Z"/>
                  </w:rPr>
                </w:rPrChange>
              </w:rPr>
            </w:pPr>
          </w:p>
        </w:tc>
        <w:tc>
          <w:tcPr>
            <w:tcW w:w="1870" w:type="dxa"/>
          </w:tcPr>
          <w:p w14:paraId="063AAABE" w14:textId="251C92C2" w:rsidR="00292115" w:rsidRPr="00EA5DB6" w:rsidDel="00BD6C84" w:rsidRDefault="00292115" w:rsidP="006D4724">
            <w:pPr>
              <w:pStyle w:val="TableFigure"/>
              <w:rPr>
                <w:del w:id="1077" w:author="Juline Kerr" w:date="2019-10-13T18:50:00Z"/>
                <w:rFonts w:cstheme="minorHAnsi"/>
                <w:rPrChange w:id="1078" w:author="Debashis Jena" w:date="2019-10-20T11:00:00Z">
                  <w:rPr>
                    <w:del w:id="1079" w:author="Juline Kerr" w:date="2019-10-13T18:50:00Z"/>
                  </w:rPr>
                </w:rPrChange>
              </w:rPr>
            </w:pPr>
          </w:p>
        </w:tc>
        <w:tc>
          <w:tcPr>
            <w:tcW w:w="1870" w:type="dxa"/>
          </w:tcPr>
          <w:p w14:paraId="13B4E4B0" w14:textId="5436F484" w:rsidR="00292115" w:rsidRPr="00EA5DB6" w:rsidDel="00BD6C84" w:rsidRDefault="00292115" w:rsidP="006D4724">
            <w:pPr>
              <w:pStyle w:val="TableFigure"/>
              <w:rPr>
                <w:del w:id="1080" w:author="Juline Kerr" w:date="2019-10-13T18:50:00Z"/>
                <w:rFonts w:cstheme="minorHAnsi"/>
                <w:rPrChange w:id="1081" w:author="Debashis Jena" w:date="2019-10-20T11:00:00Z">
                  <w:rPr>
                    <w:del w:id="1082" w:author="Juline Kerr" w:date="2019-10-13T18:50:00Z"/>
                  </w:rPr>
                </w:rPrChange>
              </w:rPr>
            </w:pPr>
          </w:p>
        </w:tc>
      </w:tr>
    </w:tbl>
    <w:p w14:paraId="2135E4CA" w14:textId="7A797DA3" w:rsidR="00D20036" w:rsidRPr="00EA5DB6" w:rsidRDefault="00725F1F" w:rsidP="00725F1F">
      <w:pPr>
        <w:pStyle w:val="TableFigure"/>
        <w:numPr>
          <w:ilvl w:val="0"/>
          <w:numId w:val="12"/>
        </w:numPr>
        <w:rPr>
          <w:rFonts w:cstheme="minorHAnsi"/>
          <w:rPrChange w:id="1083" w:author="Debashis Jena" w:date="2019-10-20T11:00:00Z">
            <w:rPr/>
          </w:rPrChange>
        </w:rPr>
      </w:pPr>
      <w:r w:rsidRPr="00EA5DB6">
        <w:rPr>
          <w:rFonts w:cstheme="minorHAnsi"/>
          <w:rPrChange w:id="1084" w:author="Debashis Jena" w:date="2019-10-20T11:00:00Z">
            <w:rPr/>
          </w:rPrChange>
        </w:rPr>
        <w:t>Conclusion</w:t>
      </w:r>
    </w:p>
    <w:p w14:paraId="7413B127" w14:textId="044DEFDB" w:rsidR="008D03AE" w:rsidRPr="00EA5DB6" w:rsidDel="009506A3" w:rsidRDefault="006D4724" w:rsidP="006D4724">
      <w:pPr>
        <w:pStyle w:val="TableFigure"/>
        <w:rPr>
          <w:del w:id="1085" w:author="Juline Kerr" w:date="2019-10-13T15:19:00Z"/>
          <w:rFonts w:cstheme="minorHAnsi"/>
          <w:rPrChange w:id="1086" w:author="Debashis Jena" w:date="2019-10-20T11:00:00Z">
            <w:rPr>
              <w:del w:id="1087" w:author="Juline Kerr" w:date="2019-10-13T15:19:00Z"/>
            </w:rPr>
          </w:rPrChange>
        </w:rPr>
      </w:pPr>
      <w:r w:rsidRPr="00EA5DB6">
        <w:rPr>
          <w:rFonts w:cstheme="minorHAnsi"/>
          <w:rPrChange w:id="1088" w:author="Debashis Jena" w:date="2019-10-20T11:00:00Z">
            <w:rPr/>
          </w:rPrChange>
        </w:rPr>
        <w:t xml:space="preserve">Assume your audience is the CEO, CLO and the Chief designer of the main flight computer and they have all taken this class some time ago. You may consider this </w:t>
      </w:r>
      <w:proofErr w:type="spellStart"/>
      <w:r w:rsidRPr="00EA5DB6">
        <w:rPr>
          <w:rFonts w:cstheme="minorHAnsi"/>
          <w:rPrChange w:id="1089" w:author="Debashis Jena" w:date="2019-10-20T11:00:00Z">
            <w:rPr/>
          </w:rPrChange>
        </w:rPr>
        <w:t>powerpoint</w:t>
      </w:r>
      <w:proofErr w:type="spellEnd"/>
      <w:r w:rsidRPr="00EA5DB6">
        <w:rPr>
          <w:rFonts w:cstheme="minorHAnsi"/>
          <w:rPrChange w:id="1090" w:author="Debashis Jena" w:date="2019-10-20T11:00:00Z">
            <w:rPr/>
          </w:rPrChange>
        </w:rPr>
        <w:t xml:space="preserve"> as the means of presenting your conceptual plan. Use the computer system architecture </w:t>
      </w:r>
      <w:proofErr w:type="gramStart"/>
      <w:r w:rsidRPr="00EA5DB6">
        <w:rPr>
          <w:rFonts w:cstheme="minorHAnsi"/>
          <w:rPrChange w:id="1091" w:author="Debashis Jena" w:date="2019-10-20T11:00:00Z">
            <w:rPr/>
          </w:rPrChange>
        </w:rPr>
        <w:t>components  and</w:t>
      </w:r>
      <w:proofErr w:type="gramEnd"/>
      <w:r w:rsidRPr="00EA5DB6">
        <w:rPr>
          <w:rFonts w:cstheme="minorHAnsi"/>
          <w:rPrChange w:id="1092" w:author="Debashis Jena" w:date="2019-10-20T11:00:00Z">
            <w:rPr/>
          </w:rPrChange>
        </w:rPr>
        <w:t xml:space="preserve"> analysis techniques discussed in class ( CPU, GPU, I/O, operating system components </w:t>
      </w:r>
      <w:proofErr w:type="spellStart"/>
      <w:r w:rsidRPr="00EA5DB6">
        <w:rPr>
          <w:rFonts w:cstheme="minorHAnsi"/>
          <w:rPrChange w:id="1093" w:author="Debashis Jena" w:date="2019-10-20T11:00:00Z">
            <w:rPr/>
          </w:rPrChange>
        </w:rPr>
        <w:t>etc</w:t>
      </w:r>
      <w:proofErr w:type="spellEnd"/>
      <w:r w:rsidRPr="00EA5DB6">
        <w:rPr>
          <w:rFonts w:cstheme="minorHAnsi"/>
          <w:rPrChange w:id="1094" w:author="Debashis Jena" w:date="2019-10-20T11:00:00Z">
            <w:rPr/>
          </w:rPrChange>
        </w:rPr>
        <w:t xml:space="preserve">)  as a basis for your discussion. Convince your management that you have done your due diligence and this design is feasible. </w:t>
      </w:r>
    </w:p>
    <w:p w14:paraId="58BAAF76" w14:textId="45A98091" w:rsidR="006D4724" w:rsidRPr="00EA5DB6" w:rsidDel="00031FAA" w:rsidRDefault="006D4724" w:rsidP="005263A4">
      <w:pPr>
        <w:pStyle w:val="TableFigure"/>
        <w:rPr>
          <w:del w:id="1095" w:author="Juline Kerr" w:date="2019-10-13T17:34:00Z"/>
          <w:rFonts w:cstheme="minorHAnsi"/>
          <w:rPrChange w:id="1096" w:author="Debashis Jena" w:date="2019-10-20T11:00:00Z">
            <w:rPr>
              <w:del w:id="1097" w:author="Juline Kerr" w:date="2019-10-13T17:34:00Z"/>
            </w:rPr>
          </w:rPrChange>
        </w:rPr>
      </w:pPr>
    </w:p>
    <w:p w14:paraId="7EF2CE5D" w14:textId="77777777" w:rsidR="00010400" w:rsidRPr="00EA5DB6" w:rsidRDefault="00010400" w:rsidP="006D4724">
      <w:pPr>
        <w:pStyle w:val="TableFigure"/>
        <w:rPr>
          <w:rFonts w:cstheme="minorHAnsi"/>
          <w:rPrChange w:id="1098" w:author="Debashis Jena" w:date="2019-10-20T11:00:00Z">
            <w:rPr/>
          </w:rPrChange>
        </w:rPr>
      </w:pPr>
    </w:p>
    <w:p w14:paraId="5253D814" w14:textId="5CCC7C7D" w:rsidR="006D4724" w:rsidRPr="00EA5DB6" w:rsidRDefault="006D4724" w:rsidP="006D4724">
      <w:pPr>
        <w:pStyle w:val="TableFigure"/>
        <w:rPr>
          <w:rFonts w:cstheme="minorHAnsi"/>
          <w:rPrChange w:id="1099" w:author="Debashis Jena" w:date="2019-10-20T11:00:00Z">
            <w:rPr/>
          </w:rPrChange>
        </w:rPr>
      </w:pPr>
    </w:p>
    <w:p w14:paraId="2BD0B435" w14:textId="009E2535" w:rsidR="00E73F97" w:rsidRPr="00EA5DB6" w:rsidRDefault="00E73F97" w:rsidP="006D4724">
      <w:pPr>
        <w:pStyle w:val="TableFigure"/>
        <w:rPr>
          <w:rFonts w:cstheme="minorHAnsi"/>
          <w:rPrChange w:id="1100" w:author="Debashis Jena" w:date="2019-10-20T11:00:00Z">
            <w:rPr/>
          </w:rPrChange>
        </w:rPr>
      </w:pPr>
    </w:p>
    <w:p w14:paraId="4E060E76" w14:textId="5965A526" w:rsidR="00E73F97" w:rsidRPr="00EA5DB6" w:rsidRDefault="00E73F97" w:rsidP="006D4724">
      <w:pPr>
        <w:pStyle w:val="TableFigure"/>
        <w:rPr>
          <w:rFonts w:cstheme="minorHAnsi"/>
          <w:rPrChange w:id="1101" w:author="Debashis Jena" w:date="2019-10-20T11:00:00Z">
            <w:rPr/>
          </w:rPrChange>
        </w:rPr>
      </w:pPr>
    </w:p>
    <w:p w14:paraId="2B7D97C5" w14:textId="0C3428CD" w:rsidR="00E73F97" w:rsidRPr="00EA5DB6" w:rsidRDefault="00E73F97" w:rsidP="006D4724">
      <w:pPr>
        <w:pStyle w:val="TableFigure"/>
        <w:rPr>
          <w:rFonts w:cstheme="minorHAnsi"/>
          <w:rPrChange w:id="1102" w:author="Debashis Jena" w:date="2019-10-20T11:00:00Z">
            <w:rPr/>
          </w:rPrChange>
        </w:rPr>
      </w:pPr>
    </w:p>
    <w:p w14:paraId="480DF7D8" w14:textId="39BFD82C" w:rsidR="00E73F97" w:rsidRPr="00EA5DB6" w:rsidRDefault="00E73F97" w:rsidP="006D4724">
      <w:pPr>
        <w:pStyle w:val="TableFigure"/>
        <w:rPr>
          <w:rFonts w:cstheme="minorHAnsi"/>
          <w:rPrChange w:id="1103" w:author="Debashis Jena" w:date="2019-10-20T11:00:00Z">
            <w:rPr/>
          </w:rPrChange>
        </w:rPr>
      </w:pPr>
    </w:p>
    <w:p w14:paraId="0FD4D107" w14:textId="77777777" w:rsidR="000678A0" w:rsidRPr="00EA5DB6" w:rsidRDefault="000678A0" w:rsidP="006D4724">
      <w:pPr>
        <w:pStyle w:val="TableFigure"/>
        <w:rPr>
          <w:rFonts w:cstheme="minorHAnsi"/>
          <w:rPrChange w:id="1104" w:author="Debashis Jena" w:date="2019-10-20T11:00:00Z">
            <w:rPr/>
          </w:rPrChange>
        </w:rPr>
      </w:pPr>
    </w:p>
    <w:p w14:paraId="5D7DFFFB" w14:textId="5B0ABEDE" w:rsidR="00E73F97" w:rsidRPr="00EA5DB6" w:rsidRDefault="00E73F97" w:rsidP="006D4724">
      <w:pPr>
        <w:pStyle w:val="TableFigure"/>
        <w:rPr>
          <w:rFonts w:cstheme="minorHAnsi"/>
          <w:rPrChange w:id="1105" w:author="Debashis Jena" w:date="2019-10-20T11:00:00Z">
            <w:rPr/>
          </w:rPrChange>
        </w:rPr>
      </w:pPr>
    </w:p>
    <w:p w14:paraId="2BDBB0AA" w14:textId="064D762C" w:rsidR="00D63AFE" w:rsidRPr="00EA5DB6" w:rsidDel="00AA2F55" w:rsidRDefault="00D63AFE" w:rsidP="00031FAA">
      <w:pPr>
        <w:pStyle w:val="TableFigure"/>
        <w:rPr>
          <w:del w:id="1106" w:author="Juline Kerr" w:date="2019-10-13T17:34:00Z"/>
          <w:rFonts w:cstheme="minorHAnsi"/>
          <w:rPrChange w:id="1107" w:author="Debashis Jena" w:date="2019-10-20T11:00:00Z">
            <w:rPr>
              <w:del w:id="1108" w:author="Juline Kerr" w:date="2019-10-13T17:34:00Z"/>
            </w:rPr>
          </w:rPrChange>
        </w:rPr>
      </w:pPr>
    </w:p>
    <w:p w14:paraId="64BB245D" w14:textId="7A6EEE54" w:rsidR="00AA2F55" w:rsidRPr="00EA5DB6" w:rsidRDefault="00AA2F55" w:rsidP="00B742D0">
      <w:pPr>
        <w:pStyle w:val="TableFigure"/>
        <w:jc w:val="center"/>
        <w:rPr>
          <w:ins w:id="1109" w:author="Juline Kerr" w:date="2019-10-13T17:37:00Z"/>
          <w:rFonts w:cstheme="minorHAnsi"/>
          <w:rPrChange w:id="1110" w:author="Debashis Jena" w:date="2019-10-20T11:00:00Z">
            <w:rPr>
              <w:ins w:id="1111" w:author="Juline Kerr" w:date="2019-10-13T17:37:00Z"/>
            </w:rPr>
          </w:rPrChange>
        </w:rPr>
      </w:pPr>
    </w:p>
    <w:p w14:paraId="0CBA17F6" w14:textId="5A35ED31" w:rsidR="00AA2F55" w:rsidRPr="00EA5DB6" w:rsidRDefault="00AA2F55" w:rsidP="00B742D0">
      <w:pPr>
        <w:pStyle w:val="TableFigure"/>
        <w:jc w:val="center"/>
        <w:rPr>
          <w:ins w:id="1112" w:author="Juline Kerr" w:date="2019-10-13T17:37:00Z"/>
          <w:rFonts w:cstheme="minorHAnsi"/>
          <w:rPrChange w:id="1113" w:author="Debashis Jena" w:date="2019-10-20T11:00:00Z">
            <w:rPr>
              <w:ins w:id="1114" w:author="Juline Kerr" w:date="2019-10-13T17:37:00Z"/>
            </w:rPr>
          </w:rPrChange>
        </w:rPr>
      </w:pPr>
    </w:p>
    <w:p w14:paraId="61D94CD0" w14:textId="6864A37F" w:rsidR="00AA2F55" w:rsidRPr="00EA5DB6" w:rsidRDefault="00AA2F55" w:rsidP="00B742D0">
      <w:pPr>
        <w:pStyle w:val="TableFigure"/>
        <w:jc w:val="center"/>
        <w:rPr>
          <w:ins w:id="1115" w:author="Juline Kerr" w:date="2019-10-13T17:37:00Z"/>
          <w:rFonts w:cstheme="minorHAnsi"/>
          <w:rPrChange w:id="1116" w:author="Debashis Jena" w:date="2019-10-20T11:00:00Z">
            <w:rPr>
              <w:ins w:id="1117" w:author="Juline Kerr" w:date="2019-10-13T17:37:00Z"/>
            </w:rPr>
          </w:rPrChange>
        </w:rPr>
      </w:pPr>
    </w:p>
    <w:p w14:paraId="77E13A77" w14:textId="168CE6B0" w:rsidR="00AA2F55" w:rsidRPr="00EA5DB6" w:rsidRDefault="00AA2F55" w:rsidP="00B742D0">
      <w:pPr>
        <w:pStyle w:val="TableFigure"/>
        <w:jc w:val="center"/>
        <w:rPr>
          <w:ins w:id="1118" w:author="Juline Kerr" w:date="2019-10-13T17:37:00Z"/>
          <w:rFonts w:cstheme="minorHAnsi"/>
          <w:rPrChange w:id="1119" w:author="Debashis Jena" w:date="2019-10-20T11:00:00Z">
            <w:rPr>
              <w:ins w:id="1120" w:author="Juline Kerr" w:date="2019-10-13T17:37:00Z"/>
            </w:rPr>
          </w:rPrChange>
        </w:rPr>
      </w:pPr>
    </w:p>
    <w:p w14:paraId="367AA05D" w14:textId="1966F2FE" w:rsidR="00AA2F55" w:rsidRPr="00EA5DB6" w:rsidRDefault="00AA2F55" w:rsidP="00B742D0">
      <w:pPr>
        <w:pStyle w:val="TableFigure"/>
        <w:jc w:val="center"/>
        <w:rPr>
          <w:ins w:id="1121" w:author="Juline Kerr" w:date="2019-10-13T17:37:00Z"/>
          <w:rFonts w:cstheme="minorHAnsi"/>
          <w:rPrChange w:id="1122" w:author="Debashis Jena" w:date="2019-10-20T11:00:00Z">
            <w:rPr>
              <w:ins w:id="1123" w:author="Juline Kerr" w:date="2019-10-13T17:37:00Z"/>
            </w:rPr>
          </w:rPrChange>
        </w:rPr>
      </w:pPr>
    </w:p>
    <w:p w14:paraId="1D84C0A2" w14:textId="77777777" w:rsidR="00AA2F55" w:rsidRPr="00EA5DB6" w:rsidRDefault="00AA2F55" w:rsidP="00B742D0">
      <w:pPr>
        <w:pStyle w:val="TableFigure"/>
        <w:jc w:val="center"/>
        <w:rPr>
          <w:ins w:id="1124" w:author="Juline Kerr" w:date="2019-10-13T17:37:00Z"/>
          <w:rFonts w:cstheme="minorHAnsi"/>
          <w:rPrChange w:id="1125" w:author="Debashis Jena" w:date="2019-10-20T11:00:00Z">
            <w:rPr>
              <w:ins w:id="1126" w:author="Juline Kerr" w:date="2019-10-13T17:37:00Z"/>
            </w:rPr>
          </w:rPrChange>
        </w:rPr>
      </w:pPr>
    </w:p>
    <w:p w14:paraId="1556DE38" w14:textId="77777777" w:rsidR="00D63AFE" w:rsidRPr="00EA5DB6" w:rsidDel="00031FAA" w:rsidRDefault="00D63AFE" w:rsidP="00B742D0">
      <w:pPr>
        <w:pStyle w:val="TableFigure"/>
        <w:jc w:val="center"/>
        <w:rPr>
          <w:del w:id="1127" w:author="Juline Kerr" w:date="2019-10-13T17:34:00Z"/>
          <w:rFonts w:cstheme="minorHAnsi"/>
          <w:rPrChange w:id="1128" w:author="Debashis Jena" w:date="2019-10-20T11:00:00Z">
            <w:rPr>
              <w:del w:id="1129" w:author="Juline Kerr" w:date="2019-10-13T17:34:00Z"/>
            </w:rPr>
          </w:rPrChange>
        </w:rPr>
      </w:pPr>
    </w:p>
    <w:p w14:paraId="196546F0" w14:textId="77777777" w:rsidR="00D63AFE" w:rsidRPr="00EA5DB6" w:rsidDel="00031FAA" w:rsidRDefault="00D63AFE" w:rsidP="00B742D0">
      <w:pPr>
        <w:pStyle w:val="TableFigure"/>
        <w:jc w:val="center"/>
        <w:rPr>
          <w:del w:id="1130" w:author="Juline Kerr" w:date="2019-10-13T17:34:00Z"/>
          <w:rFonts w:cstheme="minorHAnsi"/>
          <w:rPrChange w:id="1131" w:author="Debashis Jena" w:date="2019-10-20T11:00:00Z">
            <w:rPr>
              <w:del w:id="1132" w:author="Juline Kerr" w:date="2019-10-13T17:34:00Z"/>
            </w:rPr>
          </w:rPrChange>
        </w:rPr>
      </w:pPr>
    </w:p>
    <w:p w14:paraId="243F2390" w14:textId="77777777" w:rsidR="00D63AFE" w:rsidRPr="00EA5DB6" w:rsidRDefault="00D63AFE">
      <w:pPr>
        <w:pStyle w:val="TableFigure"/>
        <w:rPr>
          <w:rFonts w:cstheme="minorHAnsi"/>
          <w:rPrChange w:id="1133" w:author="Debashis Jena" w:date="2019-10-20T11:00:00Z">
            <w:rPr/>
          </w:rPrChange>
        </w:rPr>
        <w:pPrChange w:id="1134" w:author="Juline Kerr" w:date="2019-10-13T17:34:00Z">
          <w:pPr>
            <w:pStyle w:val="TableFigure"/>
            <w:jc w:val="center"/>
          </w:pPr>
        </w:pPrChange>
      </w:pPr>
    </w:p>
    <w:p w14:paraId="47F17E3C" w14:textId="77777777" w:rsidR="001A51FB" w:rsidRPr="00EA5DB6" w:rsidRDefault="001A51FB" w:rsidP="00B742D0">
      <w:pPr>
        <w:pStyle w:val="TableFigure"/>
        <w:jc w:val="center"/>
        <w:rPr>
          <w:ins w:id="1135" w:author="Juline Kerr" w:date="2019-10-13T19:18:00Z"/>
          <w:rFonts w:cstheme="minorHAnsi"/>
          <w:rPrChange w:id="1136" w:author="Debashis Jena" w:date="2019-10-20T11:00:00Z">
            <w:rPr>
              <w:ins w:id="1137" w:author="Juline Kerr" w:date="2019-10-13T19:18:00Z"/>
            </w:rPr>
          </w:rPrChange>
        </w:rPr>
      </w:pPr>
    </w:p>
    <w:p w14:paraId="7A919183" w14:textId="77777777" w:rsidR="001A51FB" w:rsidRPr="00EA5DB6" w:rsidRDefault="001A51FB" w:rsidP="00B742D0">
      <w:pPr>
        <w:pStyle w:val="TableFigure"/>
        <w:jc w:val="center"/>
        <w:rPr>
          <w:ins w:id="1138" w:author="Juline Kerr" w:date="2019-10-13T19:18:00Z"/>
          <w:rFonts w:cstheme="minorHAnsi"/>
          <w:rPrChange w:id="1139" w:author="Debashis Jena" w:date="2019-10-20T11:00:00Z">
            <w:rPr>
              <w:ins w:id="1140" w:author="Juline Kerr" w:date="2019-10-13T19:18:00Z"/>
            </w:rPr>
          </w:rPrChange>
        </w:rPr>
      </w:pPr>
    </w:p>
    <w:p w14:paraId="2DD6DB03" w14:textId="77777777" w:rsidR="001A51FB" w:rsidRPr="00EA5DB6" w:rsidRDefault="001A51FB" w:rsidP="00B742D0">
      <w:pPr>
        <w:pStyle w:val="TableFigure"/>
        <w:jc w:val="center"/>
        <w:rPr>
          <w:ins w:id="1141" w:author="Juline Kerr" w:date="2019-10-13T19:18:00Z"/>
          <w:rFonts w:cstheme="minorHAnsi"/>
          <w:rPrChange w:id="1142" w:author="Debashis Jena" w:date="2019-10-20T11:00:00Z">
            <w:rPr>
              <w:ins w:id="1143" w:author="Juline Kerr" w:date="2019-10-13T19:18:00Z"/>
            </w:rPr>
          </w:rPrChange>
        </w:rPr>
      </w:pPr>
    </w:p>
    <w:p w14:paraId="6B57A380" w14:textId="77777777" w:rsidR="001A51FB" w:rsidRPr="00EA5DB6" w:rsidRDefault="001A51FB" w:rsidP="00B742D0">
      <w:pPr>
        <w:pStyle w:val="TableFigure"/>
        <w:jc w:val="center"/>
        <w:rPr>
          <w:ins w:id="1144" w:author="Juline Kerr" w:date="2019-10-13T19:18:00Z"/>
          <w:rFonts w:cstheme="minorHAnsi"/>
          <w:rPrChange w:id="1145" w:author="Debashis Jena" w:date="2019-10-20T11:00:00Z">
            <w:rPr>
              <w:ins w:id="1146" w:author="Juline Kerr" w:date="2019-10-13T19:18:00Z"/>
            </w:rPr>
          </w:rPrChange>
        </w:rPr>
      </w:pPr>
    </w:p>
    <w:p w14:paraId="52CFF336" w14:textId="77777777" w:rsidR="001A51FB" w:rsidRPr="00EA5DB6" w:rsidRDefault="001A51FB" w:rsidP="00B742D0">
      <w:pPr>
        <w:pStyle w:val="TableFigure"/>
        <w:jc w:val="center"/>
        <w:rPr>
          <w:ins w:id="1147" w:author="Juline Kerr" w:date="2019-10-13T19:18:00Z"/>
          <w:rFonts w:cstheme="minorHAnsi"/>
          <w:rPrChange w:id="1148" w:author="Debashis Jena" w:date="2019-10-20T11:00:00Z">
            <w:rPr>
              <w:ins w:id="1149" w:author="Juline Kerr" w:date="2019-10-13T19:18:00Z"/>
            </w:rPr>
          </w:rPrChange>
        </w:rPr>
      </w:pPr>
    </w:p>
    <w:p w14:paraId="676BC3D2" w14:textId="77777777" w:rsidR="001A51FB" w:rsidRPr="00EA5DB6" w:rsidRDefault="001A51FB" w:rsidP="00B742D0">
      <w:pPr>
        <w:pStyle w:val="TableFigure"/>
        <w:jc w:val="center"/>
        <w:rPr>
          <w:ins w:id="1150" w:author="Juline Kerr" w:date="2019-10-13T19:18:00Z"/>
          <w:rFonts w:cstheme="minorHAnsi"/>
          <w:rPrChange w:id="1151" w:author="Debashis Jena" w:date="2019-10-20T11:00:00Z">
            <w:rPr>
              <w:ins w:id="1152" w:author="Juline Kerr" w:date="2019-10-13T19:18:00Z"/>
            </w:rPr>
          </w:rPrChange>
        </w:rPr>
      </w:pPr>
    </w:p>
    <w:p w14:paraId="464937BE" w14:textId="0EB240C7" w:rsidR="00B742D0" w:rsidRPr="00EA5DB6" w:rsidRDefault="00B742D0" w:rsidP="00B742D0">
      <w:pPr>
        <w:pStyle w:val="TableFigure"/>
        <w:jc w:val="center"/>
        <w:rPr>
          <w:rFonts w:cstheme="minorHAnsi"/>
          <w:rPrChange w:id="1153" w:author="Debashis Jena" w:date="2019-10-20T11:00:00Z">
            <w:rPr/>
          </w:rPrChange>
        </w:rPr>
      </w:pPr>
      <w:r w:rsidRPr="00EA5DB6">
        <w:rPr>
          <w:rFonts w:cstheme="minorHAnsi"/>
          <w:rPrChange w:id="1154" w:author="Debashis Jena" w:date="2019-10-20T11:00:00Z">
            <w:rPr/>
          </w:rPrChange>
        </w:rPr>
        <w:t>REFERENCES</w:t>
      </w:r>
    </w:p>
    <w:p w14:paraId="550E48B0" w14:textId="7A18A820" w:rsidR="004B2D7D" w:rsidRPr="00EA5DB6" w:rsidRDefault="004B2D7D" w:rsidP="00031FAA">
      <w:pPr>
        <w:pStyle w:val="TableFigure"/>
        <w:rPr>
          <w:ins w:id="1155" w:author="Juline Kerr" w:date="2019-10-13T17:35:00Z"/>
          <w:rFonts w:cstheme="minorHAnsi"/>
        </w:rPr>
      </w:pPr>
      <w:ins w:id="1156" w:author="Juline Kerr" w:date="2019-10-13T17:35:00Z">
        <w:r w:rsidRPr="00EA5DB6">
          <w:rPr>
            <w:rFonts w:cstheme="minorHAnsi"/>
          </w:rPr>
          <w:fldChar w:fldCharType="begin"/>
        </w:r>
        <w:r w:rsidRPr="00EA5DB6">
          <w:rPr>
            <w:rFonts w:cstheme="minorHAnsi"/>
            <w:rPrChange w:id="1157" w:author="Debashis Jena" w:date="2019-10-20T11:00:00Z">
              <w:rPr/>
            </w:rPrChange>
          </w:rPr>
          <w:instrText xml:space="preserve"> HYPERLINK "http://www.madehow.com/Volume-3/Black-Box.html" </w:instrText>
        </w:r>
        <w:r w:rsidRPr="00EA5DB6">
          <w:rPr>
            <w:rFonts w:cstheme="minorHAnsi"/>
            <w:rPrChange w:id="1158" w:author="Debashis Jena" w:date="2019-10-20T11:00:00Z">
              <w:rPr/>
            </w:rPrChange>
          </w:rPr>
          <w:fldChar w:fldCharType="separate"/>
        </w:r>
        <w:r w:rsidRPr="00EA5DB6">
          <w:rPr>
            <w:rStyle w:val="Hyperlink"/>
            <w:rFonts w:cstheme="minorHAnsi"/>
          </w:rPr>
          <w:t>http://www.madehow.com/Volume-3/Black-Box.html</w:t>
        </w:r>
        <w:r w:rsidRPr="00EA5DB6">
          <w:rPr>
            <w:rFonts w:cstheme="minorHAnsi"/>
          </w:rPr>
          <w:fldChar w:fldCharType="end"/>
        </w:r>
      </w:ins>
    </w:p>
    <w:p w14:paraId="5EC97268" w14:textId="77777777" w:rsidR="004B2D7D" w:rsidRPr="00EA5DB6" w:rsidRDefault="00031FAA" w:rsidP="004B2D7D">
      <w:pPr>
        <w:pStyle w:val="TableFigure"/>
        <w:rPr>
          <w:ins w:id="1159" w:author="Juline Kerr" w:date="2019-10-13T17:35:00Z"/>
          <w:rFonts w:cstheme="minorHAnsi"/>
        </w:rPr>
      </w:pPr>
      <w:ins w:id="1160" w:author="Juline Kerr" w:date="2019-10-13T17:34:00Z">
        <w:r w:rsidRPr="00EA5DB6">
          <w:rPr>
            <w:rFonts w:cstheme="minorHAnsi"/>
          </w:rPr>
          <w:t>Possible Patent of drones in USA, google patent</w:t>
        </w:r>
      </w:ins>
    </w:p>
    <w:p w14:paraId="12B6071B" w14:textId="135F36E6" w:rsidR="00031FAA" w:rsidRPr="00EA5DB6" w:rsidRDefault="004B2D7D">
      <w:pPr>
        <w:pStyle w:val="TableFigure"/>
        <w:ind w:firstLine="720"/>
        <w:rPr>
          <w:ins w:id="1161" w:author="Juline Kerr" w:date="2019-10-13T17:34:00Z"/>
          <w:rFonts w:cstheme="minorHAnsi"/>
        </w:rPr>
        <w:pPrChange w:id="1162" w:author="Juline Kerr" w:date="2019-10-13T17:35:00Z">
          <w:pPr>
            <w:pStyle w:val="TableFigure"/>
          </w:pPr>
        </w:pPrChange>
      </w:pPr>
      <w:ins w:id="1163" w:author="Juline Kerr [2]" w:date="2019-10-13T17:35:00Z">
        <w:r w:rsidRPr="00EA5DB6">
          <w:rPr>
            <w:rFonts w:eastAsia="Times New Roman" w:cstheme="minorHAnsi"/>
            <w:color w:val="0000FF"/>
            <w:u w:val="single"/>
            <w:rPrChange w:id="1164" w:author="Debashis Jena" w:date="2019-10-20T11:00:00Z">
              <w:rPr>
                <w:rFonts w:ascii="Times New Roman" w:eastAsia="Times New Roman" w:hAnsi="Times New Roman" w:cs="Times New Roman"/>
                <w:color w:val="0000FF"/>
                <w:u w:val="single"/>
              </w:rPr>
            </w:rPrChange>
          </w:rPr>
          <w:lastRenderedPageBreak/>
          <w:fldChar w:fldCharType="begin"/>
        </w:r>
      </w:ins>
      <w:ins w:id="1165" w:author="Juline Kerr" w:date="2019-10-13T17:35:00Z">
        <w:r w:rsidRPr="00EA5DB6">
          <w:rPr>
            <w:rFonts w:eastAsia="Times New Roman" w:cstheme="minorHAnsi"/>
            <w:color w:val="0000FF"/>
            <w:u w:val="single"/>
            <w:rPrChange w:id="1166" w:author="Debashis Jena" w:date="2019-10-20T11:00:00Z">
              <w:rPr>
                <w:rFonts w:ascii="Times New Roman" w:eastAsia="Times New Roman" w:hAnsi="Times New Roman" w:cs="Times New Roman"/>
                <w:color w:val="0000FF"/>
                <w:u w:val="single"/>
              </w:rPr>
            </w:rPrChange>
          </w:rPr>
          <w:instrText xml:space="preserve"> HYPERLINK "</w:instrText>
        </w:r>
      </w:ins>
      <w:ins w:id="1167" w:author="Juline Kerr" w:date="2019-10-13T17:34:00Z">
        <w:r w:rsidRPr="00EA5DB6">
          <w:rPr>
            <w:rFonts w:cstheme="minorHAnsi"/>
            <w:color w:val="0000FF"/>
            <w:rPrChange w:id="1168" w:author="Debashis Jena" w:date="2019-10-20T11:00:00Z">
              <w:rPr>
                <w:rStyle w:val="Hyperlink"/>
                <w:rFonts w:ascii="Times New Roman" w:eastAsia="Times New Roman" w:hAnsi="Times New Roman" w:cs="Times New Roman"/>
              </w:rPr>
            </w:rPrChange>
          </w:rPr>
          <w:instrText>https://patents.google.com/?q=Black&amp;q=box&amp;oq=Black+box</w:instrText>
        </w:r>
      </w:ins>
      <w:ins w:id="1169" w:author="Juline Kerr" w:date="2019-10-13T17:35:00Z">
        <w:r w:rsidRPr="00EA5DB6">
          <w:rPr>
            <w:rFonts w:eastAsia="Times New Roman" w:cstheme="minorHAnsi"/>
            <w:color w:val="0000FF"/>
            <w:u w:val="single"/>
            <w:rPrChange w:id="1170" w:author="Debashis Jena" w:date="2019-10-20T11:00:00Z">
              <w:rPr>
                <w:rFonts w:ascii="Times New Roman" w:eastAsia="Times New Roman" w:hAnsi="Times New Roman" w:cs="Times New Roman"/>
                <w:color w:val="0000FF"/>
                <w:u w:val="single"/>
              </w:rPr>
            </w:rPrChange>
          </w:rPr>
          <w:instrText xml:space="preserve">" </w:instrText>
        </w:r>
      </w:ins>
      <w:ins w:id="1171" w:author="Juline Kerr [2]" w:date="2019-10-13T17:35:00Z">
        <w:r w:rsidRPr="00EA5DB6">
          <w:rPr>
            <w:rFonts w:eastAsia="Times New Roman" w:cstheme="minorHAnsi"/>
            <w:color w:val="0000FF"/>
            <w:u w:val="single"/>
            <w:rPrChange w:id="1172" w:author="Debashis Jena" w:date="2019-10-20T11:00:00Z">
              <w:rPr>
                <w:rFonts w:ascii="Times New Roman" w:eastAsia="Times New Roman" w:hAnsi="Times New Roman" w:cs="Times New Roman"/>
                <w:color w:val="0000FF"/>
                <w:u w:val="single"/>
              </w:rPr>
            </w:rPrChange>
          </w:rPr>
          <w:fldChar w:fldCharType="separate"/>
        </w:r>
      </w:ins>
      <w:ins w:id="1173" w:author="Juline Kerr" w:date="2019-10-13T17:34:00Z">
        <w:r w:rsidRPr="00EA5DB6">
          <w:rPr>
            <w:rStyle w:val="Hyperlink"/>
            <w:rFonts w:eastAsia="Times New Roman" w:cstheme="minorHAnsi"/>
            <w:rPrChange w:id="1174" w:author="Debashis Jena" w:date="2019-10-20T11:00:00Z">
              <w:rPr>
                <w:rStyle w:val="Hyperlink"/>
                <w:rFonts w:ascii="Times New Roman" w:eastAsia="Times New Roman" w:hAnsi="Times New Roman" w:cs="Times New Roman"/>
              </w:rPr>
            </w:rPrChange>
          </w:rPr>
          <w:t>https://patents.google.com/?q=Black&amp;q=box&amp;oq=Black+box</w:t>
        </w:r>
      </w:ins>
      <w:ins w:id="1175" w:author="Juline Kerr [2]" w:date="2019-10-13T17:35:00Z">
        <w:r w:rsidRPr="00EA5DB6">
          <w:rPr>
            <w:rFonts w:eastAsia="Times New Roman" w:cstheme="minorHAnsi"/>
            <w:color w:val="0000FF"/>
            <w:u w:val="single"/>
            <w:rPrChange w:id="1176" w:author="Debashis Jena" w:date="2019-10-20T11:00:00Z">
              <w:rPr>
                <w:rFonts w:ascii="Times New Roman" w:eastAsia="Times New Roman" w:hAnsi="Times New Roman" w:cs="Times New Roman"/>
                <w:color w:val="0000FF"/>
                <w:u w:val="single"/>
              </w:rPr>
            </w:rPrChange>
          </w:rPr>
          <w:fldChar w:fldCharType="end"/>
        </w:r>
      </w:ins>
    </w:p>
    <w:p w14:paraId="6425C9EB" w14:textId="18C01E28" w:rsidR="00B742D0" w:rsidRPr="00EA5DB6" w:rsidRDefault="00B742D0" w:rsidP="006D4724">
      <w:pPr>
        <w:pStyle w:val="TableFigure"/>
        <w:rPr>
          <w:rFonts w:cstheme="minorHAnsi"/>
        </w:rPr>
      </w:pPr>
    </w:p>
    <w:p w14:paraId="1D51B096" w14:textId="61F02BFA" w:rsidR="00B742D0" w:rsidRPr="00EA5DB6" w:rsidDel="001A51FB" w:rsidRDefault="00B742D0" w:rsidP="006D4724">
      <w:pPr>
        <w:pStyle w:val="TableFigure"/>
        <w:rPr>
          <w:del w:id="1177" w:author="Juline Kerr" w:date="2019-10-13T19:18:00Z"/>
          <w:rFonts w:cstheme="minorHAnsi"/>
        </w:rPr>
      </w:pPr>
    </w:p>
    <w:p w14:paraId="55D40C95" w14:textId="42F38626" w:rsidR="00B742D0" w:rsidRPr="00EA5DB6" w:rsidDel="001A51FB" w:rsidRDefault="00B742D0" w:rsidP="006D4724">
      <w:pPr>
        <w:pStyle w:val="TableFigure"/>
        <w:rPr>
          <w:del w:id="1178" w:author="Juline Kerr" w:date="2019-10-13T19:18:00Z"/>
          <w:rFonts w:cstheme="minorHAnsi"/>
        </w:rPr>
      </w:pPr>
    </w:p>
    <w:p w14:paraId="136E275D" w14:textId="03E8E02C" w:rsidR="00B742D0" w:rsidRPr="00EA5DB6" w:rsidDel="001A51FB" w:rsidRDefault="00B742D0" w:rsidP="006D4724">
      <w:pPr>
        <w:pStyle w:val="TableFigure"/>
        <w:rPr>
          <w:del w:id="1179" w:author="Juline Kerr" w:date="2019-10-13T19:18:00Z"/>
          <w:rFonts w:cstheme="minorHAnsi"/>
        </w:rPr>
      </w:pPr>
    </w:p>
    <w:p w14:paraId="17ECB31B" w14:textId="6E9FD258" w:rsidR="00B742D0" w:rsidRPr="00EA5DB6" w:rsidDel="00D51694" w:rsidRDefault="00B742D0" w:rsidP="006D4724">
      <w:pPr>
        <w:pStyle w:val="TableFigure"/>
        <w:rPr>
          <w:del w:id="1180" w:author="Juline Kerr" w:date="2019-10-13T18:25:00Z"/>
          <w:rFonts w:cstheme="minorHAnsi"/>
        </w:rPr>
      </w:pPr>
    </w:p>
    <w:p w14:paraId="73F16849" w14:textId="2E2381E2" w:rsidR="003126FC" w:rsidRPr="005B7594" w:rsidDel="00D0590B" w:rsidRDefault="003126FC">
      <w:pPr>
        <w:ind w:firstLine="0"/>
        <w:rPr>
          <w:del w:id="1181" w:author="Juline Kerr" w:date="2019-10-13T18:33:00Z"/>
          <w:rFonts w:cstheme="minorHAnsi"/>
        </w:rPr>
        <w:pPrChange w:id="1182" w:author="Juline Kerr" w:date="2019-10-13T19:18:00Z">
          <w:pPr>
            <w:pStyle w:val="ListParagraph"/>
            <w:numPr>
              <w:numId w:val="14"/>
            </w:numPr>
            <w:spacing w:after="160"/>
            <w:ind w:left="1080" w:hanging="360"/>
          </w:pPr>
        </w:pPrChange>
      </w:pPr>
    </w:p>
    <w:p w14:paraId="3F61738B" w14:textId="3168C6DC" w:rsidR="00B742D0" w:rsidRPr="00BE6681" w:rsidDel="002F1369" w:rsidRDefault="00B742D0">
      <w:pPr>
        <w:pStyle w:val="ListParagraph"/>
        <w:numPr>
          <w:ilvl w:val="0"/>
          <w:numId w:val="14"/>
        </w:numPr>
        <w:spacing w:after="160"/>
        <w:rPr>
          <w:del w:id="1183" w:author="Juline Kerr" w:date="2019-10-13T19:13:00Z"/>
          <w:rFonts w:cstheme="minorHAnsi"/>
        </w:rPr>
        <w:pPrChange w:id="1184" w:author="Juline Kerr" w:date="2019-10-13T18:33:00Z">
          <w:pPr>
            <w:pStyle w:val="TableFigure"/>
          </w:pPr>
        </w:pPrChange>
      </w:pPr>
    </w:p>
    <w:p w14:paraId="771E86B9" w14:textId="6923659C" w:rsidR="00B742D0" w:rsidRPr="00BE6681" w:rsidDel="001A51FB" w:rsidRDefault="00B742D0" w:rsidP="006D4724">
      <w:pPr>
        <w:pStyle w:val="TableFigure"/>
        <w:rPr>
          <w:del w:id="1185" w:author="Juline Kerr" w:date="2019-10-13T19:18:00Z"/>
          <w:rFonts w:cstheme="minorHAnsi"/>
        </w:rPr>
      </w:pPr>
    </w:p>
    <w:p w14:paraId="0DFDFC00" w14:textId="63B935CF" w:rsidR="00B742D0" w:rsidRPr="00BE6681" w:rsidDel="001A51FB" w:rsidRDefault="00B742D0" w:rsidP="006D4724">
      <w:pPr>
        <w:pStyle w:val="TableFigure"/>
        <w:rPr>
          <w:del w:id="1186" w:author="Juline Kerr" w:date="2019-10-13T19:18:00Z"/>
          <w:rFonts w:cstheme="minorHAnsi"/>
        </w:rPr>
      </w:pPr>
    </w:p>
    <w:p w14:paraId="53522DAD" w14:textId="12AF19C5" w:rsidR="00B742D0" w:rsidRPr="00BE6681" w:rsidRDefault="00B742D0" w:rsidP="006D4724">
      <w:pPr>
        <w:pStyle w:val="TableFigure"/>
        <w:rPr>
          <w:rFonts w:cstheme="minorHAnsi"/>
        </w:rPr>
      </w:pPr>
    </w:p>
    <w:p w14:paraId="627C5ED3" w14:textId="584EB0B3" w:rsidR="00B742D0" w:rsidRPr="00BE6681" w:rsidRDefault="00B742D0" w:rsidP="006D4724">
      <w:pPr>
        <w:pStyle w:val="TableFigure"/>
        <w:rPr>
          <w:rFonts w:cstheme="minorHAnsi"/>
        </w:rPr>
      </w:pPr>
    </w:p>
    <w:p w14:paraId="5DDD9A05" w14:textId="196A873D" w:rsidR="00B742D0" w:rsidRPr="00BE6681" w:rsidRDefault="00B742D0" w:rsidP="006D4724">
      <w:pPr>
        <w:pStyle w:val="TableFigure"/>
        <w:rPr>
          <w:rFonts w:cstheme="minorHAnsi"/>
        </w:rPr>
      </w:pPr>
    </w:p>
    <w:p w14:paraId="26D2E556" w14:textId="03B4D43C" w:rsidR="00B742D0" w:rsidRPr="00BE6681" w:rsidRDefault="00B742D0" w:rsidP="006D4724">
      <w:pPr>
        <w:pStyle w:val="TableFigure"/>
        <w:rPr>
          <w:rFonts w:cstheme="minorHAnsi"/>
        </w:rPr>
      </w:pPr>
    </w:p>
    <w:p w14:paraId="4B3EB9EB" w14:textId="406F4815" w:rsidR="00B742D0" w:rsidRPr="00EA5DB6" w:rsidRDefault="00B742D0" w:rsidP="006D4724">
      <w:pPr>
        <w:pStyle w:val="TableFigure"/>
        <w:rPr>
          <w:rFonts w:cstheme="minorHAnsi"/>
          <w:rPrChange w:id="1187" w:author="Debashis Jena" w:date="2019-10-20T11:00:00Z">
            <w:rPr/>
          </w:rPrChange>
        </w:rPr>
      </w:pPr>
    </w:p>
    <w:p w14:paraId="082D340F" w14:textId="4932E28A" w:rsidR="00B742D0" w:rsidRPr="00EA5DB6" w:rsidRDefault="00B742D0" w:rsidP="006D4724">
      <w:pPr>
        <w:pStyle w:val="TableFigure"/>
        <w:rPr>
          <w:rFonts w:cstheme="minorHAnsi"/>
          <w:rPrChange w:id="1188" w:author="Debashis Jena" w:date="2019-10-20T11:00:00Z">
            <w:rPr/>
          </w:rPrChange>
        </w:rPr>
      </w:pPr>
    </w:p>
    <w:p w14:paraId="40299FB9" w14:textId="17E16303" w:rsidR="00B742D0" w:rsidRPr="00EA5DB6" w:rsidRDefault="00B742D0" w:rsidP="006D4724">
      <w:pPr>
        <w:pStyle w:val="TableFigure"/>
        <w:rPr>
          <w:rFonts w:cstheme="minorHAnsi"/>
          <w:rPrChange w:id="1189" w:author="Debashis Jena" w:date="2019-10-20T11:00:00Z">
            <w:rPr/>
          </w:rPrChange>
        </w:rPr>
      </w:pPr>
    </w:p>
    <w:p w14:paraId="3CA025A9" w14:textId="66D18761" w:rsidR="00B742D0" w:rsidRPr="00EA5DB6" w:rsidRDefault="00B742D0" w:rsidP="006D4724">
      <w:pPr>
        <w:pStyle w:val="TableFigure"/>
        <w:rPr>
          <w:rFonts w:cstheme="minorHAnsi"/>
          <w:rPrChange w:id="1190" w:author="Debashis Jena" w:date="2019-10-20T11:00:00Z">
            <w:rPr/>
          </w:rPrChange>
        </w:rPr>
      </w:pPr>
    </w:p>
    <w:p w14:paraId="0F437CEB" w14:textId="2B1BED55" w:rsidR="00B742D0" w:rsidRPr="00EA5DB6" w:rsidRDefault="00B742D0" w:rsidP="006D4724">
      <w:pPr>
        <w:pStyle w:val="TableFigure"/>
        <w:rPr>
          <w:rFonts w:cstheme="minorHAnsi"/>
          <w:rPrChange w:id="1191" w:author="Debashis Jena" w:date="2019-10-20T11:00:00Z">
            <w:rPr/>
          </w:rPrChange>
        </w:rPr>
      </w:pPr>
    </w:p>
    <w:p w14:paraId="696CA4ED" w14:textId="08000A24" w:rsidR="00B742D0" w:rsidRPr="00EA5DB6" w:rsidRDefault="00B742D0" w:rsidP="006D4724">
      <w:pPr>
        <w:pStyle w:val="TableFigure"/>
        <w:rPr>
          <w:rFonts w:cstheme="minorHAnsi"/>
          <w:rPrChange w:id="1192" w:author="Debashis Jena" w:date="2019-10-20T11:00:00Z">
            <w:rPr/>
          </w:rPrChange>
        </w:rPr>
      </w:pPr>
    </w:p>
    <w:p w14:paraId="0491CC17" w14:textId="684F4CFE" w:rsidR="00B742D0" w:rsidRPr="00EA5DB6" w:rsidRDefault="00B742D0" w:rsidP="006D4724">
      <w:pPr>
        <w:pStyle w:val="TableFigure"/>
        <w:rPr>
          <w:rFonts w:cstheme="minorHAnsi"/>
          <w:rPrChange w:id="1193" w:author="Debashis Jena" w:date="2019-10-20T11:00:00Z">
            <w:rPr/>
          </w:rPrChange>
        </w:rPr>
      </w:pPr>
    </w:p>
    <w:p w14:paraId="4549A6C8" w14:textId="35901FD2" w:rsidR="00B742D0" w:rsidRPr="00EA5DB6" w:rsidRDefault="00B742D0" w:rsidP="006D4724">
      <w:pPr>
        <w:pStyle w:val="TableFigure"/>
        <w:rPr>
          <w:rFonts w:cstheme="minorHAnsi"/>
          <w:rPrChange w:id="1194" w:author="Debashis Jena" w:date="2019-10-20T11:00:00Z">
            <w:rPr/>
          </w:rPrChange>
        </w:rPr>
      </w:pPr>
    </w:p>
    <w:p w14:paraId="75219AF8" w14:textId="656BA28F" w:rsidR="00B742D0" w:rsidRPr="00EA5DB6" w:rsidDel="001F6662" w:rsidRDefault="00B742D0" w:rsidP="006D4724">
      <w:pPr>
        <w:pStyle w:val="TableFigure"/>
        <w:rPr>
          <w:del w:id="1195" w:author="Juline Kerr" w:date="2019-10-13T18:51:00Z"/>
          <w:rFonts w:cstheme="minorHAnsi"/>
          <w:b/>
          <w:bCs/>
          <w:rPrChange w:id="1196" w:author="Debashis Jena" w:date="2019-10-20T11:00:00Z">
            <w:rPr>
              <w:del w:id="1197" w:author="Juline Kerr" w:date="2019-10-13T18:51:00Z"/>
              <w:b/>
              <w:bCs/>
            </w:rPr>
          </w:rPrChange>
        </w:rPr>
      </w:pPr>
    </w:p>
    <w:p w14:paraId="6D4828C1" w14:textId="5735B746" w:rsidR="001F6662" w:rsidRPr="00EA5DB6" w:rsidRDefault="001F6662" w:rsidP="006D4724">
      <w:pPr>
        <w:pStyle w:val="TableFigure"/>
        <w:rPr>
          <w:ins w:id="1198" w:author="Juline Kerr" w:date="2019-10-13T18:51:00Z"/>
          <w:rFonts w:cstheme="minorHAnsi"/>
          <w:b/>
          <w:bCs/>
          <w:rPrChange w:id="1199" w:author="Debashis Jena" w:date="2019-10-20T11:00:00Z">
            <w:rPr>
              <w:ins w:id="1200" w:author="Juline Kerr" w:date="2019-10-13T18:51:00Z"/>
              <w:b/>
              <w:bCs/>
            </w:rPr>
          </w:rPrChange>
        </w:rPr>
      </w:pPr>
    </w:p>
    <w:p w14:paraId="42C4D1D2" w14:textId="5F605DBB" w:rsidR="001F6662" w:rsidRPr="00EA5DB6" w:rsidRDefault="001F6662" w:rsidP="006D4724">
      <w:pPr>
        <w:pStyle w:val="TableFigure"/>
        <w:rPr>
          <w:ins w:id="1201" w:author="Juline Kerr" w:date="2019-10-13T18:51:00Z"/>
          <w:rFonts w:cstheme="minorHAnsi"/>
          <w:b/>
          <w:bCs/>
          <w:rPrChange w:id="1202" w:author="Debashis Jena" w:date="2019-10-20T11:00:00Z">
            <w:rPr>
              <w:ins w:id="1203" w:author="Juline Kerr" w:date="2019-10-13T18:51:00Z"/>
              <w:b/>
              <w:bCs/>
            </w:rPr>
          </w:rPrChange>
        </w:rPr>
      </w:pPr>
    </w:p>
    <w:p w14:paraId="313A8065" w14:textId="77777777" w:rsidR="001A51FB" w:rsidRPr="00EA5DB6" w:rsidRDefault="001A51FB" w:rsidP="006D4724">
      <w:pPr>
        <w:pStyle w:val="TableFigure"/>
        <w:rPr>
          <w:ins w:id="1204" w:author="Juline Kerr" w:date="2019-10-13T19:19:00Z"/>
          <w:rFonts w:cstheme="minorHAnsi"/>
          <w:b/>
          <w:bCs/>
          <w:highlight w:val="yellow"/>
          <w:rPrChange w:id="1205" w:author="Debashis Jena" w:date="2019-10-20T11:00:00Z">
            <w:rPr>
              <w:ins w:id="1206" w:author="Juline Kerr" w:date="2019-10-13T19:19:00Z"/>
              <w:b/>
              <w:bCs/>
              <w:highlight w:val="yellow"/>
            </w:rPr>
          </w:rPrChange>
        </w:rPr>
      </w:pPr>
    </w:p>
    <w:p w14:paraId="736FDB95" w14:textId="77777777" w:rsidR="001A51FB" w:rsidRPr="00EA5DB6" w:rsidRDefault="001A51FB" w:rsidP="006D4724">
      <w:pPr>
        <w:pStyle w:val="TableFigure"/>
        <w:rPr>
          <w:ins w:id="1207" w:author="Juline Kerr" w:date="2019-10-13T19:19:00Z"/>
          <w:rFonts w:cstheme="minorHAnsi"/>
          <w:b/>
          <w:bCs/>
          <w:highlight w:val="yellow"/>
          <w:rPrChange w:id="1208" w:author="Debashis Jena" w:date="2019-10-20T11:00:00Z">
            <w:rPr>
              <w:ins w:id="1209" w:author="Juline Kerr" w:date="2019-10-13T19:19:00Z"/>
              <w:b/>
              <w:bCs/>
              <w:highlight w:val="yellow"/>
            </w:rPr>
          </w:rPrChange>
        </w:rPr>
      </w:pPr>
    </w:p>
    <w:p w14:paraId="526A5FBB" w14:textId="77777777" w:rsidR="001A51FB" w:rsidRPr="00EA5DB6" w:rsidRDefault="001A51FB" w:rsidP="006D4724">
      <w:pPr>
        <w:pStyle w:val="TableFigure"/>
        <w:rPr>
          <w:ins w:id="1210" w:author="Juline Kerr" w:date="2019-10-13T19:19:00Z"/>
          <w:rFonts w:cstheme="minorHAnsi"/>
          <w:b/>
          <w:bCs/>
          <w:highlight w:val="yellow"/>
          <w:rPrChange w:id="1211" w:author="Debashis Jena" w:date="2019-10-20T11:00:00Z">
            <w:rPr>
              <w:ins w:id="1212" w:author="Juline Kerr" w:date="2019-10-13T19:19:00Z"/>
              <w:b/>
              <w:bCs/>
              <w:highlight w:val="yellow"/>
            </w:rPr>
          </w:rPrChange>
        </w:rPr>
      </w:pPr>
    </w:p>
    <w:p w14:paraId="29A82D63" w14:textId="77777777" w:rsidR="001A51FB" w:rsidRPr="00EA5DB6" w:rsidRDefault="001A51FB" w:rsidP="006D4724">
      <w:pPr>
        <w:pStyle w:val="TableFigure"/>
        <w:rPr>
          <w:ins w:id="1213" w:author="Juline Kerr" w:date="2019-10-13T19:19:00Z"/>
          <w:rFonts w:cstheme="minorHAnsi"/>
          <w:b/>
          <w:bCs/>
          <w:highlight w:val="yellow"/>
          <w:rPrChange w:id="1214" w:author="Debashis Jena" w:date="2019-10-20T11:00:00Z">
            <w:rPr>
              <w:ins w:id="1215" w:author="Juline Kerr" w:date="2019-10-13T19:19:00Z"/>
              <w:b/>
              <w:bCs/>
              <w:highlight w:val="yellow"/>
            </w:rPr>
          </w:rPrChange>
        </w:rPr>
      </w:pPr>
    </w:p>
    <w:p w14:paraId="70FCDF7E" w14:textId="55E768B1" w:rsidR="0068574C" w:rsidRPr="00EA5DB6" w:rsidRDefault="006D4724" w:rsidP="006D4724">
      <w:pPr>
        <w:pStyle w:val="TableFigure"/>
        <w:rPr>
          <w:rFonts w:cstheme="minorHAnsi"/>
          <w:b/>
          <w:bCs/>
          <w:rPrChange w:id="1216" w:author="Debashis Jena" w:date="2019-10-20T11:00:00Z">
            <w:rPr>
              <w:b/>
              <w:bCs/>
            </w:rPr>
          </w:rPrChange>
        </w:rPr>
      </w:pPr>
      <w:r w:rsidRPr="00EA5DB6">
        <w:rPr>
          <w:rFonts w:cstheme="minorHAnsi"/>
          <w:b/>
          <w:bCs/>
          <w:highlight w:val="yellow"/>
          <w:rPrChange w:id="1217" w:author="Debashis Jena" w:date="2019-10-20T11:00:00Z">
            <w:rPr>
              <w:b/>
              <w:bCs/>
              <w:highlight w:val="yellow"/>
            </w:rPr>
          </w:rPrChange>
        </w:rPr>
        <w:t>Time-Sheet Template</w:t>
      </w:r>
      <w:r w:rsidR="00303995" w:rsidRPr="00EA5DB6">
        <w:rPr>
          <w:rFonts w:cstheme="minorHAnsi"/>
          <w:b/>
          <w:bCs/>
          <w:rPrChange w:id="1218" w:author="Debashis Jena" w:date="2019-10-20T11:00:00Z">
            <w:rPr>
              <w:b/>
              <w:bCs/>
            </w:rPr>
          </w:rPrChange>
        </w:rPr>
        <w:t xml:space="preserve"> </w:t>
      </w:r>
    </w:p>
    <w:p w14:paraId="75954B55" w14:textId="2AC209C0" w:rsidR="006D4724" w:rsidRPr="00EA5DB6" w:rsidRDefault="009279D3" w:rsidP="006D4724">
      <w:pPr>
        <w:pStyle w:val="TableFigure"/>
        <w:rPr>
          <w:rFonts w:cstheme="minorHAnsi"/>
          <w:b/>
          <w:bCs/>
          <w:rPrChange w:id="1219" w:author="Debashis Jena" w:date="2019-10-20T11:00:00Z">
            <w:rPr>
              <w:b/>
              <w:bCs/>
            </w:rPr>
          </w:rPrChange>
        </w:rPr>
      </w:pPr>
      <w:r w:rsidRPr="00EA5DB6">
        <w:rPr>
          <w:rFonts w:cstheme="minorHAnsi"/>
          <w:b/>
          <w:bCs/>
          <w:rPrChange w:id="1220" w:author="Debashis Jena" w:date="2019-10-20T11:00:00Z">
            <w:rPr>
              <w:b/>
              <w:bCs/>
            </w:rPr>
          </w:rPrChange>
        </w:rPr>
        <w:t>ALL TEAM MEMBERS (WEEKLY) – Due Sunday’s by 11:59p EST</w:t>
      </w:r>
    </w:p>
    <w:p w14:paraId="25043F90" w14:textId="085CD81C" w:rsidR="006D4724" w:rsidRPr="00EA5DB6" w:rsidRDefault="006D4724" w:rsidP="006D4724">
      <w:pPr>
        <w:pStyle w:val="TableFigure"/>
        <w:rPr>
          <w:rFonts w:cstheme="minorHAnsi"/>
          <w:rPrChange w:id="1221" w:author="Debashis Jena" w:date="2019-10-20T11:00:00Z">
            <w:rPr/>
          </w:rPrChange>
        </w:rPr>
      </w:pPr>
      <w:r w:rsidRPr="00EA5DB6">
        <w:rPr>
          <w:rFonts w:cstheme="minorHAnsi"/>
          <w:rPrChange w:id="1222" w:author="Debashis Jena" w:date="2019-10-20T11:00:00Z">
            <w:rPr/>
          </w:rPrChange>
        </w:rPr>
        <w:lastRenderedPageBreak/>
        <w:t xml:space="preserve">Starting with Week 3, at the end of each week, each Group Member may be required to complete the attached </w:t>
      </w:r>
      <w:proofErr w:type="gramStart"/>
      <w:r w:rsidRPr="00EA5DB6">
        <w:rPr>
          <w:rFonts w:cstheme="minorHAnsi"/>
          <w:rPrChange w:id="1223" w:author="Debashis Jena" w:date="2019-10-20T11:00:00Z">
            <w:rPr/>
          </w:rPrChange>
        </w:rPr>
        <w:t>Time-Sheet</w:t>
      </w:r>
      <w:proofErr w:type="gramEnd"/>
      <w:r w:rsidRPr="00EA5DB6">
        <w:rPr>
          <w:rFonts w:cstheme="minorHAnsi"/>
          <w:rPrChange w:id="1224" w:author="Debashis Jena" w:date="2019-10-20T11:00:00Z">
            <w:rPr/>
          </w:rPrChange>
        </w:rPr>
        <w:t xml:space="preserve"> and submit it in the Group Conference in a post named "</w:t>
      </w:r>
      <w:r w:rsidRPr="00EA5DB6">
        <w:rPr>
          <w:rFonts w:cstheme="minorHAnsi"/>
          <w:highlight w:val="magenta"/>
          <w:rPrChange w:id="1225" w:author="Debashis Jena" w:date="2019-10-20T11:00:00Z">
            <w:rPr>
              <w:highlight w:val="magenta"/>
            </w:rPr>
          </w:rPrChange>
        </w:rPr>
        <w:t>Week xxx Time-Sheet for &lt;your name&gt;</w:t>
      </w:r>
      <w:r w:rsidRPr="00EA5DB6">
        <w:rPr>
          <w:rFonts w:cstheme="minorHAnsi"/>
          <w:rPrChange w:id="1226" w:author="Debashis Jena" w:date="2019-10-20T11:00:00Z">
            <w:rPr/>
          </w:rPrChange>
        </w:rPr>
        <w:t xml:space="preserve">."  Each Group Member should review the submitted Time-Sheets and speak up in </w:t>
      </w:r>
      <w:proofErr w:type="gramStart"/>
      <w:r w:rsidRPr="00EA5DB6">
        <w:rPr>
          <w:rFonts w:cstheme="minorHAnsi"/>
          <w:rPrChange w:id="1227" w:author="Debashis Jena" w:date="2019-10-20T11:00:00Z">
            <w:rPr/>
          </w:rPrChange>
        </w:rPr>
        <w:t>case  discrepancies</w:t>
      </w:r>
      <w:proofErr w:type="gramEnd"/>
      <w:r w:rsidRPr="00EA5DB6">
        <w:rPr>
          <w:rFonts w:cstheme="minorHAnsi"/>
          <w:rPrChange w:id="1228" w:author="Debashis Jena" w:date="2019-10-20T11:00:00Z">
            <w:rPr/>
          </w:rPrChange>
        </w:rPr>
        <w:t xml:space="preserve"> are encountered. </w:t>
      </w:r>
    </w:p>
    <w:p w14:paraId="2F0740D2" w14:textId="7E511205" w:rsidR="006D4724" w:rsidRPr="00EA5DB6" w:rsidRDefault="006D4724" w:rsidP="006D4724">
      <w:pPr>
        <w:pStyle w:val="TableFigure"/>
        <w:rPr>
          <w:rFonts w:cstheme="minorHAnsi"/>
          <w:b/>
          <w:bCs/>
          <w:rPrChange w:id="1229" w:author="Debashis Jena" w:date="2019-10-20T11:00:00Z">
            <w:rPr>
              <w:b/>
              <w:bCs/>
            </w:rPr>
          </w:rPrChange>
        </w:rPr>
      </w:pPr>
      <w:r w:rsidRPr="00EA5DB6">
        <w:rPr>
          <w:rFonts w:cstheme="minorHAnsi"/>
          <w:b/>
          <w:bCs/>
          <w:highlight w:val="yellow"/>
          <w:rPrChange w:id="1230" w:author="Debashis Jena" w:date="2019-10-20T11:00:00Z">
            <w:rPr>
              <w:b/>
              <w:bCs/>
              <w:highlight w:val="yellow"/>
            </w:rPr>
          </w:rPrChange>
        </w:rPr>
        <w:t>Project Outline and Schedule Template</w:t>
      </w:r>
      <w:r w:rsidR="00AB19A9" w:rsidRPr="00EA5DB6">
        <w:rPr>
          <w:rFonts w:cstheme="minorHAnsi"/>
          <w:b/>
          <w:bCs/>
          <w:rPrChange w:id="1231" w:author="Debashis Jena" w:date="2019-10-20T11:00:00Z">
            <w:rPr>
              <w:b/>
              <w:bCs/>
            </w:rPr>
          </w:rPrChange>
        </w:rPr>
        <w:t xml:space="preserve"> – JULUNE KERR</w:t>
      </w:r>
    </w:p>
    <w:p w14:paraId="109FE355" w14:textId="33FFE5BD" w:rsidR="006D4724" w:rsidRPr="00EA5DB6" w:rsidRDefault="006D4724" w:rsidP="006D4724">
      <w:pPr>
        <w:pStyle w:val="TableFigure"/>
        <w:rPr>
          <w:rFonts w:cstheme="minorHAnsi"/>
          <w:rPrChange w:id="1232" w:author="Debashis Jena" w:date="2019-10-20T11:00:00Z">
            <w:rPr/>
          </w:rPrChange>
        </w:rPr>
      </w:pPr>
      <w:r w:rsidRPr="00EA5DB6">
        <w:rPr>
          <w:rFonts w:cstheme="minorHAnsi"/>
          <w:rPrChange w:id="1233" w:author="Debashis Jena" w:date="2019-10-20T11:00:00Z">
            <w:rPr/>
          </w:rPrChange>
        </w:rPr>
        <w:t xml:space="preserve">Please make sure to have at the end of Week 4 Project Outline and Schedule. You can use the provided template and post it in your Group area. It is not </w:t>
      </w:r>
      <w:proofErr w:type="gramStart"/>
      <w:r w:rsidRPr="00EA5DB6">
        <w:rPr>
          <w:rFonts w:cstheme="minorHAnsi"/>
          <w:rPrChange w:id="1234" w:author="Debashis Jena" w:date="2019-10-20T11:00:00Z">
            <w:rPr/>
          </w:rPrChange>
        </w:rPr>
        <w:t>graded, but</w:t>
      </w:r>
      <w:proofErr w:type="gramEnd"/>
      <w:r w:rsidRPr="00EA5DB6">
        <w:rPr>
          <w:rFonts w:cstheme="minorHAnsi"/>
          <w:rPrChange w:id="1235" w:author="Debashis Jena" w:date="2019-10-20T11:00:00Z">
            <w:rPr/>
          </w:rPrChange>
        </w:rPr>
        <w:t xml:space="preserve"> should help organize your group work.</w:t>
      </w:r>
    </w:p>
    <w:p w14:paraId="3043968E" w14:textId="77777777" w:rsidR="0068574C" w:rsidRPr="00EA5DB6" w:rsidRDefault="006D4724" w:rsidP="006D4724">
      <w:pPr>
        <w:pStyle w:val="TableFigure"/>
        <w:rPr>
          <w:rFonts w:cstheme="minorHAnsi"/>
          <w:b/>
          <w:bCs/>
          <w:rPrChange w:id="1236" w:author="Debashis Jena" w:date="2019-10-20T11:00:00Z">
            <w:rPr>
              <w:b/>
              <w:bCs/>
            </w:rPr>
          </w:rPrChange>
        </w:rPr>
      </w:pPr>
      <w:r w:rsidRPr="00EA5DB6">
        <w:rPr>
          <w:rFonts w:cstheme="minorHAnsi"/>
          <w:b/>
          <w:bCs/>
          <w:highlight w:val="yellow"/>
          <w:rPrChange w:id="1237" w:author="Debashis Jena" w:date="2019-10-20T11:00:00Z">
            <w:rPr>
              <w:b/>
              <w:bCs/>
              <w:highlight w:val="yellow"/>
            </w:rPr>
          </w:rPrChange>
        </w:rPr>
        <w:t>Status Report Template</w:t>
      </w:r>
      <w:r w:rsidR="00303995" w:rsidRPr="00EA5DB6">
        <w:rPr>
          <w:rFonts w:cstheme="minorHAnsi"/>
          <w:b/>
          <w:bCs/>
          <w:rPrChange w:id="1238" w:author="Debashis Jena" w:date="2019-10-20T11:00:00Z">
            <w:rPr>
              <w:b/>
              <w:bCs/>
            </w:rPr>
          </w:rPrChange>
        </w:rPr>
        <w:t xml:space="preserve"> </w:t>
      </w:r>
    </w:p>
    <w:p w14:paraId="60E0FD28" w14:textId="0C122C8B" w:rsidR="006D4724" w:rsidRPr="00EA5DB6" w:rsidRDefault="00041E11" w:rsidP="006D4724">
      <w:pPr>
        <w:pStyle w:val="TableFigure"/>
        <w:rPr>
          <w:rFonts w:cstheme="minorHAnsi"/>
          <w:b/>
          <w:bCs/>
          <w:rPrChange w:id="1239" w:author="Debashis Jena" w:date="2019-10-20T11:00:00Z">
            <w:rPr>
              <w:b/>
              <w:bCs/>
            </w:rPr>
          </w:rPrChange>
        </w:rPr>
      </w:pPr>
      <w:r w:rsidRPr="00EA5DB6">
        <w:rPr>
          <w:rFonts w:cstheme="minorHAnsi"/>
          <w:b/>
          <w:bCs/>
          <w:rPrChange w:id="1240" w:author="Debashis Jena" w:date="2019-10-20T11:00:00Z">
            <w:rPr>
              <w:b/>
              <w:bCs/>
            </w:rPr>
          </w:rPrChange>
        </w:rPr>
        <w:t>ALL TEAM MEMBERS (WEEKLY)</w:t>
      </w:r>
      <w:r w:rsidR="008C4363" w:rsidRPr="00EA5DB6">
        <w:rPr>
          <w:rFonts w:cstheme="minorHAnsi"/>
          <w:b/>
          <w:bCs/>
          <w:rPrChange w:id="1241" w:author="Debashis Jena" w:date="2019-10-20T11:00:00Z">
            <w:rPr>
              <w:b/>
              <w:bCs/>
            </w:rPr>
          </w:rPrChange>
        </w:rPr>
        <w:t xml:space="preserve"> – Due Sunday’s by 11:59p EST</w:t>
      </w:r>
    </w:p>
    <w:p w14:paraId="4A840E57" w14:textId="77777777" w:rsidR="00E162B8" w:rsidRPr="00EA5DB6" w:rsidRDefault="006D4724">
      <w:pPr>
        <w:pStyle w:val="TableFigure"/>
        <w:rPr>
          <w:rFonts w:cstheme="minorHAnsi"/>
          <w:rPrChange w:id="1242" w:author="Debashis Jena" w:date="2019-10-20T11:00:00Z">
            <w:rPr/>
          </w:rPrChange>
        </w:rPr>
      </w:pPr>
      <w:r w:rsidRPr="00EA5DB6">
        <w:rPr>
          <w:rFonts w:cstheme="minorHAnsi"/>
          <w:rPrChange w:id="1243" w:author="Debashis Jena" w:date="2019-10-20T11:00:00Z">
            <w:rPr/>
          </w:rPrChange>
        </w:rPr>
        <w:t>To help you further organize your group work, you may use the attached template and post in your group conferences a Status Report.  The report should identify any schedule issues, risks, or communication problems. Please be honest, concrete, and quantitative.  If there is a problem, please notify me so that we to take corrective actions.</w:t>
      </w:r>
    </w:p>
    <w:p w14:paraId="46E99AC1" w14:textId="24CA5E06" w:rsidR="00E06DE3" w:rsidRPr="00EA5DB6" w:rsidRDefault="00E06DE3" w:rsidP="008B4E21">
      <w:pPr>
        <w:pStyle w:val="TableFigure"/>
        <w:jc w:val="center"/>
        <w:rPr>
          <w:rFonts w:cstheme="minorHAnsi"/>
        </w:rPr>
      </w:pPr>
      <w:r w:rsidRPr="00EA5DB6">
        <w:rPr>
          <w:rFonts w:cstheme="minorHAnsi"/>
          <w:noProof/>
        </w:rPr>
        <w:lastRenderedPageBreak/>
        <w:drawing>
          <wp:anchor distT="0" distB="0" distL="114300" distR="114300" simplePos="0" relativeHeight="251659264" behindDoc="1" locked="0" layoutInCell="1" allowOverlap="1" wp14:anchorId="2B56F7EB" wp14:editId="3F5FD4F4">
            <wp:simplePos x="0" y="0"/>
            <wp:positionH relativeFrom="column">
              <wp:posOffset>-365760</wp:posOffset>
            </wp:positionH>
            <wp:positionV relativeFrom="paragraph">
              <wp:posOffset>594360</wp:posOffset>
            </wp:positionV>
            <wp:extent cx="6993255" cy="4655820"/>
            <wp:effectExtent l="0" t="0" r="4445" b="5080"/>
            <wp:wrapTight wrapText="bothSides">
              <wp:wrapPolygon edited="0">
                <wp:start x="0" y="0"/>
                <wp:lineTo x="0" y="21565"/>
                <wp:lineTo x="21575" y="21565"/>
                <wp:lineTo x="215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93255" cy="4655820"/>
                    </a:xfrm>
                    <a:prstGeom prst="rect">
                      <a:avLst/>
                    </a:prstGeom>
                  </pic:spPr>
                </pic:pic>
              </a:graphicData>
            </a:graphic>
            <wp14:sizeRelH relativeFrom="margin">
              <wp14:pctWidth>0</wp14:pctWidth>
            </wp14:sizeRelH>
            <wp14:sizeRelV relativeFrom="margin">
              <wp14:pctHeight>0</wp14:pctHeight>
            </wp14:sizeRelV>
          </wp:anchor>
        </w:drawing>
      </w:r>
      <w:r w:rsidR="008B4E21" w:rsidRPr="00EA5DB6">
        <w:rPr>
          <w:rFonts w:cstheme="minorHAnsi"/>
        </w:rPr>
        <w:t>RUBRICS</w:t>
      </w:r>
    </w:p>
    <w:p w14:paraId="3BC6ACE6" w14:textId="545E09A9" w:rsidR="00E162B8" w:rsidRPr="00EA5DB6" w:rsidRDefault="008B4E21">
      <w:pPr>
        <w:pStyle w:val="TableFigure"/>
        <w:rPr>
          <w:rFonts w:cstheme="minorHAnsi"/>
        </w:rPr>
      </w:pPr>
      <w:r w:rsidRPr="00EA5DB6">
        <w:rPr>
          <w:rFonts w:cstheme="minorHAnsi"/>
          <w:noProof/>
        </w:rPr>
        <w:drawing>
          <wp:anchor distT="0" distB="0" distL="114300" distR="114300" simplePos="0" relativeHeight="251660288" behindDoc="0" locked="0" layoutInCell="1" allowOverlap="1" wp14:anchorId="3901502C" wp14:editId="495F5EB8">
            <wp:simplePos x="0" y="0"/>
            <wp:positionH relativeFrom="column">
              <wp:posOffset>-365189</wp:posOffset>
            </wp:positionH>
            <wp:positionV relativeFrom="paragraph">
              <wp:posOffset>5022850</wp:posOffset>
            </wp:positionV>
            <wp:extent cx="6993255" cy="1641609"/>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extLst>
                        <a:ext uri="{28A0092B-C50C-407E-A947-70E740481C1C}">
                          <a14:useLocalDpi xmlns:a14="http://schemas.microsoft.com/office/drawing/2010/main" val="0"/>
                        </a:ext>
                      </a:extLst>
                    </a:blip>
                    <a:stretch>
                      <a:fillRect/>
                    </a:stretch>
                  </pic:blipFill>
                  <pic:spPr>
                    <a:xfrm>
                      <a:off x="0" y="0"/>
                      <a:ext cx="6993255" cy="1641609"/>
                    </a:xfrm>
                    <a:prstGeom prst="rect">
                      <a:avLst/>
                    </a:prstGeom>
                  </pic:spPr>
                </pic:pic>
              </a:graphicData>
            </a:graphic>
            <wp14:sizeRelH relativeFrom="margin">
              <wp14:pctWidth>0</wp14:pctWidth>
            </wp14:sizeRelH>
            <wp14:sizeRelV relativeFrom="margin">
              <wp14:pctHeight>0</wp14:pctHeight>
            </wp14:sizeRelV>
          </wp:anchor>
        </w:drawing>
      </w:r>
    </w:p>
    <w:p w14:paraId="71067077" w14:textId="1E022BFB" w:rsidR="00E162B8" w:rsidRPr="00EA5DB6" w:rsidRDefault="00E162B8">
      <w:pPr>
        <w:pStyle w:val="TableFigure"/>
        <w:rPr>
          <w:rFonts w:cstheme="minorHAnsi"/>
        </w:rPr>
      </w:pPr>
    </w:p>
    <w:sectPr w:rsidR="00E162B8" w:rsidRPr="00EA5DB6" w:rsidSect="00A37A89">
      <w:headerReference w:type="default" r:id="rId16"/>
      <w:headerReference w:type="first" r:id="rId17"/>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F1F6C" w14:textId="77777777" w:rsidR="008278E2" w:rsidRDefault="008278E2">
      <w:pPr>
        <w:spacing w:line="240" w:lineRule="auto"/>
      </w:pPr>
      <w:r>
        <w:separator/>
      </w:r>
    </w:p>
  </w:endnote>
  <w:endnote w:type="continuationSeparator" w:id="0">
    <w:p w14:paraId="14819237" w14:textId="77777777" w:rsidR="008278E2" w:rsidRDefault="00827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799F9" w14:textId="77777777" w:rsidR="008278E2" w:rsidRDefault="008278E2">
      <w:pPr>
        <w:spacing w:line="240" w:lineRule="auto"/>
      </w:pPr>
      <w:r>
        <w:separator/>
      </w:r>
    </w:p>
  </w:footnote>
  <w:footnote w:type="continuationSeparator" w:id="0">
    <w:p w14:paraId="2E173F32" w14:textId="77777777" w:rsidR="008278E2" w:rsidRDefault="00827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BE487" w14:textId="6FEBD4FD" w:rsidR="006B180F" w:rsidRDefault="008278E2">
    <w:pPr>
      <w:pStyle w:val="Header"/>
    </w:pPr>
    <w:sdt>
      <w:sdtPr>
        <w:rPr>
          <w:rStyle w:val="Strong"/>
        </w:rPr>
        <w:alias w:val="Running head"/>
        <w:tag w:val=""/>
        <w:id w:val="1072628492"/>
        <w:placeholder>
          <w:docPart w:val="8713B688594D934D9B321C12F25D219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del w:id="1244" w:author="Juline Kerr" w:date="2019-10-13T17:46:00Z">
          <w:r w:rsidR="008154A1" w:rsidDel="00311A6A">
            <w:rPr>
              <w:rStyle w:val="Strong"/>
            </w:rPr>
            <w:delText xml:space="preserve">COMPUTER SYSTEMS ARCHITECTURE </w:delText>
          </w:r>
        </w:del>
        <w:ins w:id="1245" w:author="Juline Kerr" w:date="2019-10-13T17:46:00Z">
          <w:r w:rsidR="00311A6A">
            <w:rPr>
              <w:rStyle w:val="Strong"/>
            </w:rPr>
            <w:t xml:space="preserve">OUTLINE - COMPUTER SYSTEMS ARCHITECTURE </w:t>
          </w:r>
        </w:ins>
      </w:sdtContent>
    </w:sdt>
    <w:r w:rsidR="00DA17BB">
      <w:rPr>
        <w:rStyle w:val="Strong"/>
      </w:rPr>
      <w:t xml:space="preserve"> </w:t>
    </w:r>
    <w:r w:rsidR="00DA17BB">
      <w:rPr>
        <w:rStyle w:val="Strong"/>
      </w:rPr>
      <w:ptab w:relativeTo="margin" w:alignment="right" w:leader="none"/>
    </w:r>
    <w:r w:rsidR="00DA17BB">
      <w:rPr>
        <w:rStyle w:val="Strong"/>
      </w:rPr>
      <w:fldChar w:fldCharType="begin"/>
    </w:r>
    <w:r w:rsidR="00DA17BB">
      <w:rPr>
        <w:rStyle w:val="Strong"/>
      </w:rPr>
      <w:instrText xml:space="preserve"> PAGE   \* MERGEFORMAT </w:instrText>
    </w:r>
    <w:r w:rsidR="00DA17BB">
      <w:rPr>
        <w:rStyle w:val="Strong"/>
      </w:rPr>
      <w:fldChar w:fldCharType="separate"/>
    </w:r>
    <w:r w:rsidR="00DA17BB">
      <w:rPr>
        <w:rStyle w:val="Strong"/>
        <w:noProof/>
      </w:rPr>
      <w:t>8</w:t>
    </w:r>
    <w:r w:rsidR="00DA17B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C5B" w14:textId="7CD6C2E2" w:rsidR="006B180F" w:rsidRDefault="00DA17BB">
    <w:pPr>
      <w:pStyle w:val="Header"/>
      <w:rPr>
        <w:rStyle w:val="Strong"/>
      </w:rPr>
    </w:pPr>
    <w:r>
      <w:t xml:space="preserve">Running head: </w:t>
    </w:r>
    <w:sdt>
      <w:sdtPr>
        <w:rPr>
          <w:rStyle w:val="Strong"/>
        </w:rPr>
        <w:alias w:val="Running head"/>
        <w:tag w:val=""/>
        <w:id w:val="-696842620"/>
        <w:placeholder>
          <w:docPart w:val="84DBDF61C84C8E46A9BBED2C546FE85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del w:id="1246" w:author="Juline Kerr" w:date="2019-10-13T17:46:00Z">
          <w:r w:rsidR="00311A6A" w:rsidDel="00311A6A">
            <w:rPr>
              <w:rStyle w:val="Strong"/>
            </w:rPr>
            <w:delText xml:space="preserve">COMPUTER SYSTEMS ARCHITECTURE </w:delText>
          </w:r>
        </w:del>
        <w:ins w:id="1247" w:author="Juline Kerr" w:date="2019-10-13T17:46:00Z">
          <w:r w:rsidR="00311A6A">
            <w:rPr>
              <w:rStyle w:val="Strong"/>
            </w:rPr>
            <w:t xml:space="preserve">OUTLINE - COMPUTER SYSTEMS ARCHITECTURE </w:t>
          </w:r>
        </w:ins>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B5710"/>
    <w:multiLevelType w:val="hybridMultilevel"/>
    <w:tmpl w:val="E7EAA6EE"/>
    <w:lvl w:ilvl="0" w:tplc="9028C2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027E41C9"/>
    <w:multiLevelType w:val="hybridMultilevel"/>
    <w:tmpl w:val="16A89B7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C6748B"/>
    <w:multiLevelType w:val="hybridMultilevel"/>
    <w:tmpl w:val="50AE847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A136D"/>
    <w:multiLevelType w:val="hybridMultilevel"/>
    <w:tmpl w:val="EF32D7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D6123"/>
    <w:multiLevelType w:val="hybridMultilevel"/>
    <w:tmpl w:val="A12C8482"/>
    <w:lvl w:ilvl="0" w:tplc="04090013">
      <w:start w:val="1"/>
      <w:numFmt w:val="upp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5" w15:restartNumberingAfterBreak="0">
    <w:nsid w:val="32B17F5C"/>
    <w:multiLevelType w:val="hybridMultilevel"/>
    <w:tmpl w:val="A4B2C0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5E10CC"/>
    <w:multiLevelType w:val="multilevel"/>
    <w:tmpl w:val="7592D0F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4"/>
  </w:num>
  <w:num w:numId="17">
    <w:abstractNumId w:val="15"/>
  </w:num>
  <w:num w:numId="18">
    <w:abstractNumId w:val="12"/>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bashis Jena">
    <w15:presenceInfo w15:providerId="AD" w15:userId="S::djena@stansberryresearch.com::7a4dc9a2-d74d-4d7a-aa85-819188cd2bc2"/>
  </w15:person>
  <w15:person w15:author="Juline Kerr">
    <w15:presenceInfo w15:providerId="None" w15:userId="Juline Kerr"/>
  </w15:person>
  <w15:person w15:author="Juline Kerr [2]">
    <w15:presenceInfo w15:providerId="Windows Live" w15:userId="84a26084c39df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C6F"/>
    <w:rsid w:val="000013CA"/>
    <w:rsid w:val="00005C6C"/>
    <w:rsid w:val="00010400"/>
    <w:rsid w:val="000215A9"/>
    <w:rsid w:val="00022AE3"/>
    <w:rsid w:val="000242A6"/>
    <w:rsid w:val="00025DFC"/>
    <w:rsid w:val="00031FAA"/>
    <w:rsid w:val="00034689"/>
    <w:rsid w:val="00041E11"/>
    <w:rsid w:val="00044BDF"/>
    <w:rsid w:val="00047711"/>
    <w:rsid w:val="00056C13"/>
    <w:rsid w:val="00060A1C"/>
    <w:rsid w:val="000678A0"/>
    <w:rsid w:val="000704C6"/>
    <w:rsid w:val="00080816"/>
    <w:rsid w:val="0009382E"/>
    <w:rsid w:val="000A2C18"/>
    <w:rsid w:val="000C490C"/>
    <w:rsid w:val="000D2A08"/>
    <w:rsid w:val="000D2BA5"/>
    <w:rsid w:val="000D3818"/>
    <w:rsid w:val="00101586"/>
    <w:rsid w:val="00103719"/>
    <w:rsid w:val="00103C06"/>
    <w:rsid w:val="0011044C"/>
    <w:rsid w:val="001202D0"/>
    <w:rsid w:val="00120AF9"/>
    <w:rsid w:val="00130D1B"/>
    <w:rsid w:val="00131FE7"/>
    <w:rsid w:val="00146CCC"/>
    <w:rsid w:val="0014705F"/>
    <w:rsid w:val="0015109B"/>
    <w:rsid w:val="001722CC"/>
    <w:rsid w:val="001723A5"/>
    <w:rsid w:val="00177AAC"/>
    <w:rsid w:val="001A3948"/>
    <w:rsid w:val="001A51FB"/>
    <w:rsid w:val="001B7657"/>
    <w:rsid w:val="001D0812"/>
    <w:rsid w:val="001F5201"/>
    <w:rsid w:val="001F6662"/>
    <w:rsid w:val="001F7D93"/>
    <w:rsid w:val="002049B9"/>
    <w:rsid w:val="00205209"/>
    <w:rsid w:val="00205DE5"/>
    <w:rsid w:val="002124A0"/>
    <w:rsid w:val="002230F0"/>
    <w:rsid w:val="0022647D"/>
    <w:rsid w:val="002379F7"/>
    <w:rsid w:val="002415EF"/>
    <w:rsid w:val="00255311"/>
    <w:rsid w:val="002561A9"/>
    <w:rsid w:val="00260188"/>
    <w:rsid w:val="002612A1"/>
    <w:rsid w:val="00267DBE"/>
    <w:rsid w:val="00292115"/>
    <w:rsid w:val="00292148"/>
    <w:rsid w:val="002A7E58"/>
    <w:rsid w:val="002B6981"/>
    <w:rsid w:val="002C3285"/>
    <w:rsid w:val="002C6594"/>
    <w:rsid w:val="002D0FBE"/>
    <w:rsid w:val="002D5AA2"/>
    <w:rsid w:val="002D7446"/>
    <w:rsid w:val="002F1369"/>
    <w:rsid w:val="002F51C2"/>
    <w:rsid w:val="002F5F5A"/>
    <w:rsid w:val="00302F9F"/>
    <w:rsid w:val="00303995"/>
    <w:rsid w:val="00311A6A"/>
    <w:rsid w:val="003120D1"/>
    <w:rsid w:val="003126FC"/>
    <w:rsid w:val="00335232"/>
    <w:rsid w:val="00344C25"/>
    <w:rsid w:val="0035697C"/>
    <w:rsid w:val="00361584"/>
    <w:rsid w:val="003635E8"/>
    <w:rsid w:val="00365A6F"/>
    <w:rsid w:val="00377B6C"/>
    <w:rsid w:val="00397FF0"/>
    <w:rsid w:val="003A5A68"/>
    <w:rsid w:val="003C25B9"/>
    <w:rsid w:val="003D0B15"/>
    <w:rsid w:val="003D623A"/>
    <w:rsid w:val="003D69A5"/>
    <w:rsid w:val="003E3401"/>
    <w:rsid w:val="003E54A8"/>
    <w:rsid w:val="003E55EE"/>
    <w:rsid w:val="003F7116"/>
    <w:rsid w:val="004051B3"/>
    <w:rsid w:val="004051EE"/>
    <w:rsid w:val="004053DC"/>
    <w:rsid w:val="0040627D"/>
    <w:rsid w:val="00415360"/>
    <w:rsid w:val="0041770A"/>
    <w:rsid w:val="004223A9"/>
    <w:rsid w:val="0042252A"/>
    <w:rsid w:val="004260B0"/>
    <w:rsid w:val="00435B4F"/>
    <w:rsid w:val="004A6956"/>
    <w:rsid w:val="004B0D4A"/>
    <w:rsid w:val="004B1BEE"/>
    <w:rsid w:val="004B2D7D"/>
    <w:rsid w:val="004B5131"/>
    <w:rsid w:val="004B717A"/>
    <w:rsid w:val="004C2EF5"/>
    <w:rsid w:val="004D3962"/>
    <w:rsid w:val="004D3CA0"/>
    <w:rsid w:val="004D4723"/>
    <w:rsid w:val="004D6265"/>
    <w:rsid w:val="004D6F4D"/>
    <w:rsid w:val="00502C60"/>
    <w:rsid w:val="00522938"/>
    <w:rsid w:val="005263A4"/>
    <w:rsid w:val="0052714D"/>
    <w:rsid w:val="00552835"/>
    <w:rsid w:val="00555DAF"/>
    <w:rsid w:val="0056568C"/>
    <w:rsid w:val="005700F3"/>
    <w:rsid w:val="005741EA"/>
    <w:rsid w:val="005775CF"/>
    <w:rsid w:val="005812C9"/>
    <w:rsid w:val="00582BAE"/>
    <w:rsid w:val="00592019"/>
    <w:rsid w:val="00593698"/>
    <w:rsid w:val="00593B2C"/>
    <w:rsid w:val="005A13DF"/>
    <w:rsid w:val="005B1712"/>
    <w:rsid w:val="005B7594"/>
    <w:rsid w:val="005D20ED"/>
    <w:rsid w:val="005D30C6"/>
    <w:rsid w:val="005D61C1"/>
    <w:rsid w:val="005E49E7"/>
    <w:rsid w:val="005F3A50"/>
    <w:rsid w:val="00605F85"/>
    <w:rsid w:val="00607D6C"/>
    <w:rsid w:val="00624E07"/>
    <w:rsid w:val="00625195"/>
    <w:rsid w:val="00631F4C"/>
    <w:rsid w:val="006353BF"/>
    <w:rsid w:val="00642C94"/>
    <w:rsid w:val="006447C0"/>
    <w:rsid w:val="00646A94"/>
    <w:rsid w:val="00650CFD"/>
    <w:rsid w:val="00666ADB"/>
    <w:rsid w:val="006718FB"/>
    <w:rsid w:val="00676EAE"/>
    <w:rsid w:val="006779B1"/>
    <w:rsid w:val="0068574C"/>
    <w:rsid w:val="006A650E"/>
    <w:rsid w:val="006A7FB6"/>
    <w:rsid w:val="006B180F"/>
    <w:rsid w:val="006C2207"/>
    <w:rsid w:val="006C5D77"/>
    <w:rsid w:val="006D333A"/>
    <w:rsid w:val="006D4416"/>
    <w:rsid w:val="006D4724"/>
    <w:rsid w:val="006D7BDB"/>
    <w:rsid w:val="006E028D"/>
    <w:rsid w:val="006E3406"/>
    <w:rsid w:val="00700636"/>
    <w:rsid w:val="007013BB"/>
    <w:rsid w:val="00703B47"/>
    <w:rsid w:val="0071156A"/>
    <w:rsid w:val="00714B2C"/>
    <w:rsid w:val="00715865"/>
    <w:rsid w:val="007240EE"/>
    <w:rsid w:val="00725F1F"/>
    <w:rsid w:val="007316D2"/>
    <w:rsid w:val="0073189A"/>
    <w:rsid w:val="0073296B"/>
    <w:rsid w:val="00737F23"/>
    <w:rsid w:val="00744C6F"/>
    <w:rsid w:val="00744E76"/>
    <w:rsid w:val="00760B74"/>
    <w:rsid w:val="00794ECF"/>
    <w:rsid w:val="007A37D9"/>
    <w:rsid w:val="007A4B85"/>
    <w:rsid w:val="007C0D03"/>
    <w:rsid w:val="007C3B87"/>
    <w:rsid w:val="007C4517"/>
    <w:rsid w:val="007D3391"/>
    <w:rsid w:val="007F1215"/>
    <w:rsid w:val="007F1863"/>
    <w:rsid w:val="007F2396"/>
    <w:rsid w:val="008132F4"/>
    <w:rsid w:val="00814273"/>
    <w:rsid w:val="008154A1"/>
    <w:rsid w:val="008278E2"/>
    <w:rsid w:val="008309C2"/>
    <w:rsid w:val="0083114F"/>
    <w:rsid w:val="008316B5"/>
    <w:rsid w:val="008321C3"/>
    <w:rsid w:val="00862020"/>
    <w:rsid w:val="00867AFD"/>
    <w:rsid w:val="00895D46"/>
    <w:rsid w:val="008A0F5C"/>
    <w:rsid w:val="008A3D0B"/>
    <w:rsid w:val="008B4E21"/>
    <w:rsid w:val="008B50FD"/>
    <w:rsid w:val="008C4363"/>
    <w:rsid w:val="008C5056"/>
    <w:rsid w:val="008D03AE"/>
    <w:rsid w:val="008D070D"/>
    <w:rsid w:val="008D7525"/>
    <w:rsid w:val="008D77EC"/>
    <w:rsid w:val="008E51BC"/>
    <w:rsid w:val="008F0347"/>
    <w:rsid w:val="008F438E"/>
    <w:rsid w:val="00901CD7"/>
    <w:rsid w:val="00913BF4"/>
    <w:rsid w:val="009279D3"/>
    <w:rsid w:val="00933BEA"/>
    <w:rsid w:val="00935033"/>
    <w:rsid w:val="00942C50"/>
    <w:rsid w:val="00943312"/>
    <w:rsid w:val="009506A3"/>
    <w:rsid w:val="00951839"/>
    <w:rsid w:val="00954C3F"/>
    <w:rsid w:val="00970609"/>
    <w:rsid w:val="00983F0D"/>
    <w:rsid w:val="00986992"/>
    <w:rsid w:val="009A3B8B"/>
    <w:rsid w:val="009A41F2"/>
    <w:rsid w:val="009A4484"/>
    <w:rsid w:val="009B45E3"/>
    <w:rsid w:val="009B6480"/>
    <w:rsid w:val="009D41DA"/>
    <w:rsid w:val="009D47D6"/>
    <w:rsid w:val="00A0739B"/>
    <w:rsid w:val="00A20A71"/>
    <w:rsid w:val="00A22974"/>
    <w:rsid w:val="00A31CBA"/>
    <w:rsid w:val="00A37A89"/>
    <w:rsid w:val="00A545AB"/>
    <w:rsid w:val="00A61C1A"/>
    <w:rsid w:val="00A74A08"/>
    <w:rsid w:val="00A85A27"/>
    <w:rsid w:val="00AA2F55"/>
    <w:rsid w:val="00AA6875"/>
    <w:rsid w:val="00AB0FF4"/>
    <w:rsid w:val="00AB19A9"/>
    <w:rsid w:val="00AB5C9F"/>
    <w:rsid w:val="00AD02C8"/>
    <w:rsid w:val="00AD10B2"/>
    <w:rsid w:val="00AD1359"/>
    <w:rsid w:val="00AD2A16"/>
    <w:rsid w:val="00AE4749"/>
    <w:rsid w:val="00AE7CB3"/>
    <w:rsid w:val="00AF1075"/>
    <w:rsid w:val="00AF1718"/>
    <w:rsid w:val="00B30227"/>
    <w:rsid w:val="00B42DB0"/>
    <w:rsid w:val="00B4308F"/>
    <w:rsid w:val="00B4780C"/>
    <w:rsid w:val="00B47DEE"/>
    <w:rsid w:val="00B52861"/>
    <w:rsid w:val="00B656A0"/>
    <w:rsid w:val="00B66AF7"/>
    <w:rsid w:val="00B742D0"/>
    <w:rsid w:val="00B91413"/>
    <w:rsid w:val="00B9585D"/>
    <w:rsid w:val="00BA0EB6"/>
    <w:rsid w:val="00BA3002"/>
    <w:rsid w:val="00BA3952"/>
    <w:rsid w:val="00BB1FF2"/>
    <w:rsid w:val="00BB4CC5"/>
    <w:rsid w:val="00BB7753"/>
    <w:rsid w:val="00BC5313"/>
    <w:rsid w:val="00BC6531"/>
    <w:rsid w:val="00BC7DC6"/>
    <w:rsid w:val="00BD6C84"/>
    <w:rsid w:val="00BE6681"/>
    <w:rsid w:val="00BF7411"/>
    <w:rsid w:val="00C034EC"/>
    <w:rsid w:val="00C03B98"/>
    <w:rsid w:val="00C04135"/>
    <w:rsid w:val="00C06CA2"/>
    <w:rsid w:val="00C33500"/>
    <w:rsid w:val="00C33889"/>
    <w:rsid w:val="00C41468"/>
    <w:rsid w:val="00C4572D"/>
    <w:rsid w:val="00C612FD"/>
    <w:rsid w:val="00C61C5E"/>
    <w:rsid w:val="00C66785"/>
    <w:rsid w:val="00C73AE5"/>
    <w:rsid w:val="00C82B44"/>
    <w:rsid w:val="00C85AA4"/>
    <w:rsid w:val="00C861CF"/>
    <w:rsid w:val="00C86CAA"/>
    <w:rsid w:val="00C927E8"/>
    <w:rsid w:val="00CA5E8C"/>
    <w:rsid w:val="00CB4CD6"/>
    <w:rsid w:val="00D02B0D"/>
    <w:rsid w:val="00D02F6E"/>
    <w:rsid w:val="00D04202"/>
    <w:rsid w:val="00D0590B"/>
    <w:rsid w:val="00D129B7"/>
    <w:rsid w:val="00D12F40"/>
    <w:rsid w:val="00D20036"/>
    <w:rsid w:val="00D23C68"/>
    <w:rsid w:val="00D32D88"/>
    <w:rsid w:val="00D51694"/>
    <w:rsid w:val="00D60FB2"/>
    <w:rsid w:val="00D61C75"/>
    <w:rsid w:val="00D63AFE"/>
    <w:rsid w:val="00D9080B"/>
    <w:rsid w:val="00D908A9"/>
    <w:rsid w:val="00DA17BB"/>
    <w:rsid w:val="00DA7168"/>
    <w:rsid w:val="00DB50D2"/>
    <w:rsid w:val="00DC0D06"/>
    <w:rsid w:val="00DC2251"/>
    <w:rsid w:val="00DC5455"/>
    <w:rsid w:val="00DD3FD7"/>
    <w:rsid w:val="00DD5616"/>
    <w:rsid w:val="00DD5F46"/>
    <w:rsid w:val="00DE356E"/>
    <w:rsid w:val="00DF2E7F"/>
    <w:rsid w:val="00E049EF"/>
    <w:rsid w:val="00E056B7"/>
    <w:rsid w:val="00E06DE3"/>
    <w:rsid w:val="00E100DB"/>
    <w:rsid w:val="00E162B8"/>
    <w:rsid w:val="00E267DD"/>
    <w:rsid w:val="00E2765B"/>
    <w:rsid w:val="00E30565"/>
    <w:rsid w:val="00E376AB"/>
    <w:rsid w:val="00E600F3"/>
    <w:rsid w:val="00E6251B"/>
    <w:rsid w:val="00E73F97"/>
    <w:rsid w:val="00E81770"/>
    <w:rsid w:val="00E91DD6"/>
    <w:rsid w:val="00EA3751"/>
    <w:rsid w:val="00EA5DB6"/>
    <w:rsid w:val="00EA792C"/>
    <w:rsid w:val="00EB6F44"/>
    <w:rsid w:val="00EB7502"/>
    <w:rsid w:val="00ED5BCA"/>
    <w:rsid w:val="00EE2532"/>
    <w:rsid w:val="00EE6837"/>
    <w:rsid w:val="00F01F08"/>
    <w:rsid w:val="00F13D18"/>
    <w:rsid w:val="00F26A82"/>
    <w:rsid w:val="00F34820"/>
    <w:rsid w:val="00F36CCA"/>
    <w:rsid w:val="00F37036"/>
    <w:rsid w:val="00F527C1"/>
    <w:rsid w:val="00F54EB6"/>
    <w:rsid w:val="00F6226F"/>
    <w:rsid w:val="00F92887"/>
    <w:rsid w:val="00FA17FD"/>
    <w:rsid w:val="00FA4845"/>
    <w:rsid w:val="00FA532C"/>
    <w:rsid w:val="00FA53A7"/>
    <w:rsid w:val="00FA5ADD"/>
    <w:rsid w:val="00FB17E3"/>
    <w:rsid w:val="00FB4168"/>
    <w:rsid w:val="00FC0F62"/>
    <w:rsid w:val="00FD7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F8ECE"/>
  <w15:chartTrackingRefBased/>
  <w15:docId w15:val="{D6484E03-9AF1-5443-8478-B6700949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spacing w:before="240" w:line="259" w:lineRule="auto"/>
      <w:jc w:val="left"/>
      <w:outlineLvl w:val="9"/>
    </w:pPr>
    <w:rPr>
      <w:b w:val="0"/>
      <w:bCs w:val="0"/>
      <w:color w:val="A5A5A5" w:themeColor="accent1" w:themeShade="BF"/>
      <w:kern w:val="0"/>
      <w:sz w:val="32"/>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E8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1142">
      <w:bodyDiv w:val="1"/>
      <w:marLeft w:val="0"/>
      <w:marRight w:val="0"/>
      <w:marTop w:val="0"/>
      <w:marBottom w:val="0"/>
      <w:divBdr>
        <w:top w:val="none" w:sz="0" w:space="0" w:color="auto"/>
        <w:left w:val="none" w:sz="0" w:space="0" w:color="auto"/>
        <w:bottom w:val="none" w:sz="0" w:space="0" w:color="auto"/>
        <w:right w:val="none" w:sz="0" w:space="0" w:color="auto"/>
      </w:divBdr>
    </w:div>
    <w:div w:id="3882766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766604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91588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1352581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793950">
      <w:bodyDiv w:val="1"/>
      <w:marLeft w:val="0"/>
      <w:marRight w:val="0"/>
      <w:marTop w:val="0"/>
      <w:marBottom w:val="0"/>
      <w:divBdr>
        <w:top w:val="none" w:sz="0" w:space="0" w:color="auto"/>
        <w:left w:val="none" w:sz="0" w:space="0" w:color="auto"/>
        <w:bottom w:val="none" w:sz="0" w:space="0" w:color="auto"/>
        <w:right w:val="none" w:sz="0" w:space="0" w:color="auto"/>
      </w:divBdr>
    </w:div>
    <w:div w:id="112276651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064DE4C7C9643B6CF6E6468C23E7B"/>
        <w:category>
          <w:name w:val="General"/>
          <w:gallery w:val="placeholder"/>
        </w:category>
        <w:types>
          <w:type w:val="bbPlcHdr"/>
        </w:types>
        <w:behaviors>
          <w:behavior w:val="content"/>
        </w:behaviors>
        <w:guid w:val="{EFA8AD6E-26C9-7F40-8A30-C9E640ED1B73}"/>
      </w:docPartPr>
      <w:docPartBody>
        <w:p w:rsidR="004226D1" w:rsidRDefault="00F40A56">
          <w:pPr>
            <w:pStyle w:val="205064DE4C7C9643B6CF6E6468C23E7B"/>
          </w:pPr>
          <w:r>
            <w:t>[Title Here, up to 12 Words, on One to Two Lines]</w:t>
          </w:r>
        </w:p>
      </w:docPartBody>
    </w:docPart>
    <w:docPart>
      <w:docPartPr>
        <w:name w:val="8713B688594D934D9B321C12F25D2194"/>
        <w:category>
          <w:name w:val="General"/>
          <w:gallery w:val="placeholder"/>
        </w:category>
        <w:types>
          <w:type w:val="bbPlcHdr"/>
        </w:types>
        <w:behaviors>
          <w:behavior w:val="content"/>
        </w:behaviors>
        <w:guid w:val="{1F086ADB-3C58-5044-91F3-E222A3CA10E1}"/>
      </w:docPartPr>
      <w:docPartBody>
        <w:p w:rsidR="004226D1" w:rsidRDefault="00F40A56">
          <w:pPr>
            <w:pStyle w:val="8713B688594D934D9B321C12F25D219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84DBDF61C84C8E46A9BBED2C546FE85E"/>
        <w:category>
          <w:name w:val="General"/>
          <w:gallery w:val="placeholder"/>
        </w:category>
        <w:types>
          <w:type w:val="bbPlcHdr"/>
        </w:types>
        <w:behaviors>
          <w:behavior w:val="content"/>
        </w:behaviors>
        <w:guid w:val="{065B86DB-1A69-F948-AF6C-E1FDA155067B}"/>
      </w:docPartPr>
      <w:docPartBody>
        <w:p w:rsidR="004226D1" w:rsidRDefault="00F40A56">
          <w:pPr>
            <w:pStyle w:val="84DBDF61C84C8E46A9BBED2C546FE85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A56"/>
    <w:rsid w:val="000C6C5B"/>
    <w:rsid w:val="004226D1"/>
    <w:rsid w:val="004840F6"/>
    <w:rsid w:val="00692553"/>
    <w:rsid w:val="00D12F63"/>
    <w:rsid w:val="00D241CA"/>
    <w:rsid w:val="00D301FE"/>
    <w:rsid w:val="00DA702F"/>
    <w:rsid w:val="00E41BD0"/>
    <w:rsid w:val="00F4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064DE4C7C9643B6CF6E6468C23E7B">
    <w:name w:val="205064DE4C7C9643B6CF6E6468C23E7B"/>
  </w:style>
  <w:style w:type="paragraph" w:customStyle="1" w:styleId="645AAA670606B144959B7898918F1681">
    <w:name w:val="645AAA670606B144959B7898918F1681"/>
  </w:style>
  <w:style w:type="paragraph" w:customStyle="1" w:styleId="F09DE0B019E439479D8CF00453443216">
    <w:name w:val="F09DE0B019E439479D8CF00453443216"/>
  </w:style>
  <w:style w:type="paragraph" w:customStyle="1" w:styleId="0C64B436D085EC4E9C384654944CFF83">
    <w:name w:val="0C64B436D085EC4E9C384654944CFF83"/>
  </w:style>
  <w:style w:type="character" w:styleId="Emphasis">
    <w:name w:val="Emphasis"/>
    <w:basedOn w:val="DefaultParagraphFont"/>
    <w:uiPriority w:val="20"/>
    <w:unhideWhenUsed/>
    <w:qFormat/>
    <w:rPr>
      <w:i/>
      <w:iCs/>
    </w:rPr>
  </w:style>
  <w:style w:type="paragraph" w:customStyle="1" w:styleId="79E322C6EE731B478020625382AE11D9">
    <w:name w:val="79E322C6EE731B478020625382AE11D9"/>
  </w:style>
  <w:style w:type="paragraph" w:customStyle="1" w:styleId="B3A7A391CFB2FC46A5F3E1CF55AE06C4">
    <w:name w:val="B3A7A391CFB2FC46A5F3E1CF55AE06C4"/>
  </w:style>
  <w:style w:type="paragraph" w:customStyle="1" w:styleId="E563386B76644F42A9D3EC12248DB663">
    <w:name w:val="E563386B76644F42A9D3EC12248DB663"/>
  </w:style>
  <w:style w:type="paragraph" w:customStyle="1" w:styleId="E4A196733873584FACB0EA1397BA1A46">
    <w:name w:val="E4A196733873584FACB0EA1397BA1A46"/>
  </w:style>
  <w:style w:type="paragraph" w:customStyle="1" w:styleId="4786E4F209ECDF44BE8114FBA14013EB">
    <w:name w:val="4786E4F209ECDF44BE8114FBA14013EB"/>
  </w:style>
  <w:style w:type="paragraph" w:customStyle="1" w:styleId="27A882CEC090B34185DE6A30D7867E5D">
    <w:name w:val="27A882CEC090B34185DE6A30D7867E5D"/>
  </w:style>
  <w:style w:type="paragraph" w:customStyle="1" w:styleId="92D5C71FA0663D4CBD6EEF1284FC09BB">
    <w:name w:val="92D5C71FA0663D4CBD6EEF1284FC09BB"/>
  </w:style>
  <w:style w:type="paragraph" w:customStyle="1" w:styleId="389EC18BDE044E44809AA3E57C67095B">
    <w:name w:val="389EC18BDE044E44809AA3E57C67095B"/>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lang w:eastAsia="ja-JP"/>
    </w:rPr>
  </w:style>
  <w:style w:type="paragraph" w:customStyle="1" w:styleId="D98A7C8D7C25544F95F4EA3A08B3C3C2">
    <w:name w:val="D98A7C8D7C25544F95F4EA3A08B3C3C2"/>
  </w:style>
  <w:style w:type="paragraph" w:customStyle="1" w:styleId="7ADD8D8BF419CD489A84F3ACCC11D842">
    <w:name w:val="7ADD8D8BF419CD489A84F3ACCC11D842"/>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lang w:eastAsia="ja-JP"/>
    </w:rPr>
  </w:style>
  <w:style w:type="paragraph" w:customStyle="1" w:styleId="DDA6408478252644839E1A53F923DA2F">
    <w:name w:val="DDA6408478252644839E1A53F923DA2F"/>
  </w:style>
  <w:style w:type="paragraph" w:customStyle="1" w:styleId="EBC9197B7A8D4A45AEBDC811D9DB9ECD">
    <w:name w:val="EBC9197B7A8D4A45AEBDC811D9DB9ECD"/>
  </w:style>
  <w:style w:type="paragraph" w:customStyle="1" w:styleId="645798B7088F2344A8E3B6551782DABA">
    <w:name w:val="645798B7088F2344A8E3B6551782DABA"/>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lang w:eastAsia="ja-JP"/>
    </w:rPr>
  </w:style>
  <w:style w:type="paragraph" w:customStyle="1" w:styleId="D1749F0F40B26C4882F60825574AE005">
    <w:name w:val="D1749F0F40B26C4882F60825574AE005"/>
  </w:style>
  <w:style w:type="paragraph" w:customStyle="1" w:styleId="596EF56CFB9D7640ACD3667350970A81">
    <w:name w:val="596EF56CFB9D7640ACD3667350970A81"/>
  </w:style>
  <w:style w:type="paragraph" w:customStyle="1" w:styleId="C005E9E8828B2B4286727A58FF4794D4">
    <w:name w:val="C005E9E8828B2B4286727A58FF4794D4"/>
  </w:style>
  <w:style w:type="paragraph" w:styleId="Bibliography">
    <w:name w:val="Bibliography"/>
    <w:basedOn w:val="Normal"/>
    <w:next w:val="Normal"/>
    <w:uiPriority w:val="37"/>
    <w:semiHidden/>
    <w:unhideWhenUsed/>
  </w:style>
  <w:style w:type="paragraph" w:customStyle="1" w:styleId="B49D7960BAAE284FAB576B1696222214">
    <w:name w:val="B49D7960BAAE284FAB576B1696222214"/>
  </w:style>
  <w:style w:type="paragraph" w:customStyle="1" w:styleId="C39C896B263D894DAC1938736A0D5D34">
    <w:name w:val="C39C896B263D894DAC1938736A0D5D34"/>
  </w:style>
  <w:style w:type="paragraph" w:customStyle="1" w:styleId="5E7C10731FF1D3448F20ED3EBCACE93A">
    <w:name w:val="5E7C10731FF1D3448F20ED3EBCACE93A"/>
  </w:style>
  <w:style w:type="paragraph" w:customStyle="1" w:styleId="8713B688594D934D9B321C12F25D2194">
    <w:name w:val="8713B688594D934D9B321C12F25D2194"/>
  </w:style>
  <w:style w:type="paragraph" w:customStyle="1" w:styleId="84DBDF61C84C8E46A9BBED2C546FE85E">
    <w:name w:val="84DBDF61C84C8E46A9BBED2C546FE8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OUTLINE - COMPUTER SYSTEMS ARCHITECTURE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B238C2CB27834BAF411979B8554B21" ma:contentTypeVersion="8" ma:contentTypeDescription="Create a new document." ma:contentTypeScope="" ma:versionID="f5bd2961f8150b7e104301cd26c3b097">
  <xsd:schema xmlns:xsd="http://www.w3.org/2001/XMLSchema" xmlns:xs="http://www.w3.org/2001/XMLSchema" xmlns:p="http://schemas.microsoft.com/office/2006/metadata/properties" xmlns:ns3="ab230faa-ba2a-42d1-ae69-82e93a4015d3" targetNamespace="http://schemas.microsoft.com/office/2006/metadata/properties" ma:root="true" ma:fieldsID="d31d6216ea30c32311dc8d23e320b986" ns3:_="">
    <xsd:import namespace="ab230faa-ba2a-42d1-ae69-82e93a4015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30faa-ba2a-42d1-ae69-82e93a401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0B2CBF-736F-4027-9EE0-F2BB4E94C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30faa-ba2a-42d1-ae69-82e93a4015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071E1-6D1C-46EB-BBB9-E4522FB7C3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7E712C-92B5-4CC4-A085-8C5F5B420B15}">
  <ds:schemaRefs>
    <ds:schemaRef ds:uri="http://schemas.microsoft.com/sharepoint/v3/contenttype/forms"/>
  </ds:schemaRefs>
</ds:datastoreItem>
</file>

<file path=customXml/itemProps5.xml><?xml version="1.0" encoding="utf-8"?>
<ds:datastoreItem xmlns:ds="http://schemas.openxmlformats.org/officeDocument/2006/customXml" ds:itemID="{019AE920-9D46-1145-B870-5A0F457CE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Juline Kerr</dc:creator>
  <cp:keywords/>
  <dc:description/>
  <cp:lastModifiedBy>Debashis Jena</cp:lastModifiedBy>
  <cp:revision>7</cp:revision>
  <dcterms:created xsi:type="dcterms:W3CDTF">2019-10-20T15:00:00Z</dcterms:created>
  <dcterms:modified xsi:type="dcterms:W3CDTF">2019-10-20T15:09:00Z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0x0101003BB238C2CB27834BAF411979B8554B21</vt:lpwstr>
  </property>
</Properties>
</file>