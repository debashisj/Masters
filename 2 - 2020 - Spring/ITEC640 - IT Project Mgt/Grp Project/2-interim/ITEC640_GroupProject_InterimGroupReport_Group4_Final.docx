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F35411" w:rsidRPr="00872973" w:rsidRDefault="00F35411" w:rsidP="004D3F43">
      <w:pPr>
        <w:pStyle w:val="Title"/>
        <w:spacing w:line="276" w:lineRule="auto"/>
        <w:jc w:val="center"/>
        <w:rPr>
          <w:rFonts w:ascii="Times New Roman" w:eastAsia="Times New Roman" w:hAnsi="Times New Roman" w:cs="Times New Roman"/>
          <w:sz w:val="24"/>
          <w:szCs w:val="24"/>
        </w:rPr>
      </w:pPr>
    </w:p>
    <w:p w14:paraId="0A37501D" w14:textId="77777777" w:rsidR="00F35411" w:rsidRPr="00872973" w:rsidRDefault="00F35411" w:rsidP="004D3F43">
      <w:pPr>
        <w:pStyle w:val="Title"/>
        <w:spacing w:line="276" w:lineRule="auto"/>
        <w:jc w:val="center"/>
        <w:rPr>
          <w:rFonts w:ascii="Times New Roman" w:eastAsia="Times New Roman" w:hAnsi="Times New Roman" w:cs="Times New Roman"/>
          <w:sz w:val="24"/>
          <w:szCs w:val="24"/>
        </w:rPr>
      </w:pPr>
    </w:p>
    <w:p w14:paraId="5DAB6C7B" w14:textId="77777777" w:rsidR="00F35411" w:rsidRPr="00872973" w:rsidRDefault="00F35411" w:rsidP="004D3F43">
      <w:pPr>
        <w:pStyle w:val="Title"/>
        <w:spacing w:line="276" w:lineRule="auto"/>
        <w:jc w:val="center"/>
        <w:rPr>
          <w:rFonts w:ascii="Times New Roman" w:eastAsia="Times New Roman" w:hAnsi="Times New Roman" w:cs="Times New Roman"/>
          <w:sz w:val="24"/>
          <w:szCs w:val="24"/>
        </w:rPr>
      </w:pPr>
    </w:p>
    <w:p w14:paraId="02EB378F" w14:textId="77777777" w:rsidR="00F35411" w:rsidRPr="00872973" w:rsidRDefault="00F35411" w:rsidP="004D3F43">
      <w:pPr>
        <w:pStyle w:val="Title"/>
        <w:spacing w:line="276" w:lineRule="auto"/>
        <w:rPr>
          <w:rFonts w:ascii="Times New Roman" w:hAnsi="Times New Roman" w:cs="Times New Roman"/>
        </w:rPr>
      </w:pPr>
    </w:p>
    <w:p w14:paraId="24B4DF94" w14:textId="77777777" w:rsidR="00EA4192" w:rsidRPr="00872973" w:rsidRDefault="000E589C" w:rsidP="004D3F43">
      <w:pPr>
        <w:pStyle w:val="Title"/>
        <w:spacing w:line="480" w:lineRule="auto"/>
        <w:jc w:val="center"/>
        <w:rPr>
          <w:rFonts w:ascii="Times New Roman" w:eastAsia="Times New Roman" w:hAnsi="Times New Roman" w:cs="Times New Roman"/>
          <w:sz w:val="24"/>
          <w:szCs w:val="24"/>
        </w:rPr>
      </w:pPr>
      <w:r w:rsidRPr="00872973">
        <w:rPr>
          <w:rFonts w:ascii="Times New Roman" w:hAnsi="Times New Roman" w:cs="Times New Roman"/>
        </w:rPr>
        <w:t xml:space="preserve">Internal </w:t>
      </w:r>
      <w:r w:rsidR="037A6DA9" w:rsidRPr="00872973">
        <w:rPr>
          <w:rFonts w:ascii="Times New Roman" w:hAnsi="Times New Roman" w:cs="Times New Roman"/>
        </w:rPr>
        <w:t xml:space="preserve">Travel System </w:t>
      </w:r>
      <w:r w:rsidR="558B13BE" w:rsidRPr="00872973">
        <w:rPr>
          <w:rFonts w:ascii="Times New Roman" w:hAnsi="Times New Roman" w:cs="Times New Roman"/>
        </w:rPr>
        <w:t>(ITS)</w:t>
      </w:r>
      <w:r w:rsidR="00490169" w:rsidRPr="00872973">
        <w:rPr>
          <w:rFonts w:ascii="Times New Roman" w:hAnsi="Times New Roman" w:cs="Times New Roman"/>
        </w:rPr>
        <w:t xml:space="preserve"> – </w:t>
      </w:r>
      <w:r w:rsidR="00B24845" w:rsidRPr="00872973">
        <w:rPr>
          <w:rFonts w:ascii="Times New Roman" w:hAnsi="Times New Roman" w:cs="Times New Roman"/>
        </w:rPr>
        <w:t>Interim Group Report</w:t>
      </w:r>
    </w:p>
    <w:tbl>
      <w:tblPr>
        <w:tblStyle w:val="TableGrid"/>
        <w:tblW w:w="9360" w:type="dxa"/>
        <w:tblLayout w:type="fixed"/>
        <w:tblLook w:val="04A0" w:firstRow="1" w:lastRow="0" w:firstColumn="1" w:lastColumn="0" w:noHBand="0" w:noVBand="1"/>
      </w:tblPr>
      <w:tblGrid>
        <w:gridCol w:w="3120"/>
        <w:gridCol w:w="6240"/>
      </w:tblGrid>
      <w:tr w:rsidR="008A7DBD" w14:paraId="30D4A6FE" w14:textId="77777777" w:rsidTr="00D72736">
        <w:tc>
          <w:tcPr>
            <w:tcW w:w="3120" w:type="dxa"/>
            <w:shd w:val="clear" w:color="auto" w:fill="4472C4" w:themeFill="accent1"/>
          </w:tcPr>
          <w:p w14:paraId="36E5840A" w14:textId="77777777" w:rsidR="002972AF" w:rsidRPr="00872973" w:rsidRDefault="000E589C" w:rsidP="004D3F43">
            <w:pPr>
              <w:spacing w:line="360" w:lineRule="auto"/>
              <w:rPr>
                <w:rFonts w:ascii="Times New Roman" w:hAnsi="Times New Roman" w:cs="Times New Roman"/>
              </w:rPr>
            </w:pPr>
            <w:r w:rsidRPr="00872973">
              <w:rPr>
                <w:rFonts w:ascii="Times New Roman" w:eastAsia="Times New Roman" w:hAnsi="Times New Roman" w:cs="Times New Roman"/>
                <w:color w:val="FFFFFF" w:themeColor="background1"/>
                <w:sz w:val="24"/>
                <w:szCs w:val="24"/>
              </w:rPr>
              <w:t>Course</w:t>
            </w:r>
          </w:p>
        </w:tc>
        <w:tc>
          <w:tcPr>
            <w:tcW w:w="6240" w:type="dxa"/>
          </w:tcPr>
          <w:p w14:paraId="0C6EF3FD" w14:textId="77777777" w:rsidR="002972AF" w:rsidRPr="00872973" w:rsidRDefault="000E589C" w:rsidP="004D3F43">
            <w:pPr>
              <w:spacing w:line="360" w:lineRule="auto"/>
              <w:rPr>
                <w:rFonts w:ascii="Times New Roman" w:hAnsi="Times New Roman" w:cs="Times New Roman"/>
              </w:rPr>
            </w:pPr>
            <w:r w:rsidRPr="00872973">
              <w:rPr>
                <w:rFonts w:ascii="Times New Roman" w:eastAsia="Times New Roman" w:hAnsi="Times New Roman" w:cs="Times New Roman"/>
                <w:sz w:val="24"/>
                <w:szCs w:val="24"/>
              </w:rPr>
              <w:t>ITEC 640 – Information Technology Project Management</w:t>
            </w:r>
          </w:p>
        </w:tc>
      </w:tr>
      <w:tr w:rsidR="008A7DBD" w14:paraId="7F5D5C23" w14:textId="77777777" w:rsidTr="00D72736">
        <w:tc>
          <w:tcPr>
            <w:tcW w:w="3120" w:type="dxa"/>
            <w:shd w:val="clear" w:color="auto" w:fill="4472C4" w:themeFill="accent1"/>
          </w:tcPr>
          <w:p w14:paraId="7089407A" w14:textId="77777777" w:rsidR="002972AF" w:rsidRPr="00872973" w:rsidRDefault="000E589C" w:rsidP="004D3F43">
            <w:pPr>
              <w:spacing w:line="360" w:lineRule="auto"/>
              <w:rPr>
                <w:rFonts w:ascii="Times New Roman" w:hAnsi="Times New Roman" w:cs="Times New Roman"/>
              </w:rPr>
            </w:pPr>
            <w:r w:rsidRPr="00872973">
              <w:rPr>
                <w:rFonts w:ascii="Times New Roman" w:eastAsia="Times New Roman" w:hAnsi="Times New Roman" w:cs="Times New Roman"/>
                <w:color w:val="FFFFFF" w:themeColor="background1"/>
                <w:sz w:val="24"/>
                <w:szCs w:val="24"/>
              </w:rPr>
              <w:t>Document</w:t>
            </w:r>
          </w:p>
        </w:tc>
        <w:tc>
          <w:tcPr>
            <w:tcW w:w="6240" w:type="dxa"/>
          </w:tcPr>
          <w:p w14:paraId="241B3775" w14:textId="77777777" w:rsidR="002972AF" w:rsidRPr="00872973" w:rsidRDefault="000E589C" w:rsidP="004D3F43">
            <w:pPr>
              <w:spacing w:line="360" w:lineRule="auto"/>
              <w:rPr>
                <w:rFonts w:ascii="Times New Roman" w:hAnsi="Times New Roman" w:cs="Times New Roman"/>
              </w:rPr>
            </w:pPr>
            <w:r w:rsidRPr="00872973">
              <w:rPr>
                <w:rFonts w:ascii="Times New Roman" w:eastAsia="Times New Roman" w:hAnsi="Times New Roman" w:cs="Times New Roman"/>
                <w:sz w:val="24"/>
                <w:szCs w:val="24"/>
              </w:rPr>
              <w:t>Group Project: Assignment #2</w:t>
            </w:r>
          </w:p>
        </w:tc>
      </w:tr>
      <w:tr w:rsidR="008A7DBD" w14:paraId="37C85D8B" w14:textId="77777777" w:rsidTr="00D72736">
        <w:tc>
          <w:tcPr>
            <w:tcW w:w="3120" w:type="dxa"/>
            <w:shd w:val="clear" w:color="auto" w:fill="4472C4" w:themeFill="accent1"/>
          </w:tcPr>
          <w:p w14:paraId="0F471C85" w14:textId="77777777" w:rsidR="002972AF" w:rsidRPr="00872973" w:rsidRDefault="000E589C" w:rsidP="004D3F43">
            <w:pPr>
              <w:spacing w:line="360" w:lineRule="auto"/>
              <w:rPr>
                <w:rFonts w:ascii="Times New Roman" w:hAnsi="Times New Roman" w:cs="Times New Roman"/>
              </w:rPr>
            </w:pPr>
            <w:r w:rsidRPr="00872973">
              <w:rPr>
                <w:rFonts w:ascii="Times New Roman" w:eastAsia="Times New Roman" w:hAnsi="Times New Roman" w:cs="Times New Roman"/>
                <w:color w:val="FFFFFF" w:themeColor="background1"/>
                <w:sz w:val="24"/>
                <w:szCs w:val="24"/>
              </w:rPr>
              <w:t>Semester</w:t>
            </w:r>
          </w:p>
        </w:tc>
        <w:tc>
          <w:tcPr>
            <w:tcW w:w="6240" w:type="dxa"/>
          </w:tcPr>
          <w:p w14:paraId="0E8ACF75" w14:textId="77777777" w:rsidR="002972AF" w:rsidRPr="00872973" w:rsidRDefault="000E589C" w:rsidP="004D3F43">
            <w:pPr>
              <w:spacing w:line="360" w:lineRule="auto"/>
              <w:rPr>
                <w:rFonts w:ascii="Times New Roman" w:hAnsi="Times New Roman" w:cs="Times New Roman"/>
              </w:rPr>
            </w:pPr>
            <w:r w:rsidRPr="00872973">
              <w:rPr>
                <w:rFonts w:ascii="Times New Roman" w:eastAsia="Times New Roman" w:hAnsi="Times New Roman" w:cs="Times New Roman"/>
                <w:sz w:val="24"/>
                <w:szCs w:val="24"/>
              </w:rPr>
              <w:t>Spring 2020</w:t>
            </w:r>
          </w:p>
        </w:tc>
      </w:tr>
      <w:tr w:rsidR="008A7DBD" w14:paraId="135B5C87" w14:textId="77777777" w:rsidTr="00D72736">
        <w:tc>
          <w:tcPr>
            <w:tcW w:w="3120" w:type="dxa"/>
            <w:shd w:val="clear" w:color="auto" w:fill="4472C4" w:themeFill="accent1"/>
          </w:tcPr>
          <w:p w14:paraId="041E201A" w14:textId="77777777" w:rsidR="002972AF" w:rsidRPr="00872973" w:rsidRDefault="000E589C" w:rsidP="004D3F43">
            <w:pPr>
              <w:spacing w:line="360" w:lineRule="auto"/>
              <w:rPr>
                <w:rFonts w:ascii="Times New Roman" w:hAnsi="Times New Roman" w:cs="Times New Roman"/>
              </w:rPr>
            </w:pPr>
            <w:r w:rsidRPr="00872973">
              <w:rPr>
                <w:rFonts w:ascii="Times New Roman" w:eastAsia="Times New Roman" w:hAnsi="Times New Roman" w:cs="Times New Roman"/>
                <w:color w:val="FFFFFF" w:themeColor="background1"/>
                <w:sz w:val="24"/>
                <w:szCs w:val="24"/>
              </w:rPr>
              <w:t>Group #</w:t>
            </w:r>
          </w:p>
        </w:tc>
        <w:tc>
          <w:tcPr>
            <w:tcW w:w="6240" w:type="dxa"/>
          </w:tcPr>
          <w:p w14:paraId="2598DEE6" w14:textId="77777777" w:rsidR="002972AF" w:rsidRPr="00872973" w:rsidRDefault="000E589C" w:rsidP="004D3F43">
            <w:pPr>
              <w:spacing w:line="360" w:lineRule="auto"/>
              <w:rPr>
                <w:rFonts w:ascii="Times New Roman" w:hAnsi="Times New Roman" w:cs="Times New Roman"/>
              </w:rPr>
            </w:pPr>
            <w:r w:rsidRPr="00872973">
              <w:rPr>
                <w:rFonts w:ascii="Times New Roman" w:eastAsia="Times New Roman" w:hAnsi="Times New Roman" w:cs="Times New Roman"/>
                <w:color w:val="000000" w:themeColor="text1"/>
                <w:sz w:val="24"/>
                <w:szCs w:val="24"/>
              </w:rPr>
              <w:t>4</w:t>
            </w:r>
          </w:p>
        </w:tc>
      </w:tr>
    </w:tbl>
    <w:p w14:paraId="6A05A809" w14:textId="77777777" w:rsidR="002972AF" w:rsidRPr="00872973" w:rsidRDefault="002972AF" w:rsidP="004D3F43">
      <w:pPr>
        <w:spacing w:line="360" w:lineRule="auto"/>
        <w:rPr>
          <w:rFonts w:ascii="Times New Roman" w:hAnsi="Times New Roman" w:cs="Times New Roman"/>
        </w:rPr>
      </w:pPr>
    </w:p>
    <w:p w14:paraId="091CEBA9" w14:textId="77777777" w:rsidR="002972AF" w:rsidRPr="00872973" w:rsidRDefault="000E589C" w:rsidP="004D3F43">
      <w:pPr>
        <w:pStyle w:val="Heading2"/>
        <w:spacing w:line="360" w:lineRule="auto"/>
        <w:rPr>
          <w:rFonts w:ascii="Times New Roman" w:hAnsi="Times New Roman" w:cs="Times New Roman"/>
        </w:rPr>
      </w:pPr>
      <w:r w:rsidRPr="00872973">
        <w:rPr>
          <w:rFonts w:ascii="Times New Roman" w:hAnsi="Times New Roman" w:cs="Times New Roman"/>
        </w:rPr>
        <w:t>Roles and Assignments</w:t>
      </w:r>
    </w:p>
    <w:tbl>
      <w:tblPr>
        <w:tblStyle w:val="TableGrid"/>
        <w:tblW w:w="9360" w:type="dxa"/>
        <w:tblLayout w:type="fixed"/>
        <w:tblLook w:val="04A0" w:firstRow="1" w:lastRow="0" w:firstColumn="1" w:lastColumn="0" w:noHBand="0" w:noVBand="1"/>
      </w:tblPr>
      <w:tblGrid>
        <w:gridCol w:w="2340"/>
        <w:gridCol w:w="2340"/>
        <w:gridCol w:w="2340"/>
        <w:gridCol w:w="2340"/>
      </w:tblGrid>
      <w:tr w:rsidR="008A7DBD" w14:paraId="19F6D397" w14:textId="77777777" w:rsidTr="00D72736">
        <w:tc>
          <w:tcPr>
            <w:tcW w:w="2340" w:type="dxa"/>
            <w:shd w:val="clear" w:color="auto" w:fill="4472C4" w:themeFill="accent1"/>
          </w:tcPr>
          <w:p w14:paraId="26ACC85E" w14:textId="77777777" w:rsidR="002972AF" w:rsidRPr="00872973" w:rsidRDefault="000E589C" w:rsidP="004D3F43">
            <w:pPr>
              <w:spacing w:line="360" w:lineRule="auto"/>
              <w:rPr>
                <w:rFonts w:ascii="Times New Roman" w:hAnsi="Times New Roman" w:cs="Times New Roman"/>
              </w:rPr>
            </w:pPr>
            <w:r w:rsidRPr="00872973">
              <w:rPr>
                <w:rFonts w:ascii="Times New Roman" w:eastAsia="Times New Roman" w:hAnsi="Times New Roman" w:cs="Times New Roman"/>
                <w:color w:val="FFFFFF" w:themeColor="background1"/>
                <w:sz w:val="24"/>
                <w:szCs w:val="24"/>
              </w:rPr>
              <w:t>Team Member Name</w:t>
            </w:r>
          </w:p>
        </w:tc>
        <w:tc>
          <w:tcPr>
            <w:tcW w:w="2340" w:type="dxa"/>
            <w:shd w:val="clear" w:color="auto" w:fill="4472C4" w:themeFill="accent1"/>
          </w:tcPr>
          <w:p w14:paraId="15AEAACA" w14:textId="77777777" w:rsidR="002972AF" w:rsidRPr="00872973" w:rsidRDefault="000E589C" w:rsidP="004D3F43">
            <w:pPr>
              <w:spacing w:line="360" w:lineRule="auto"/>
              <w:rPr>
                <w:rFonts w:ascii="Times New Roman" w:hAnsi="Times New Roman" w:cs="Times New Roman"/>
              </w:rPr>
            </w:pPr>
            <w:r w:rsidRPr="00872973">
              <w:rPr>
                <w:rFonts w:ascii="Times New Roman" w:eastAsia="Times New Roman" w:hAnsi="Times New Roman" w:cs="Times New Roman"/>
                <w:color w:val="FFFFFF" w:themeColor="background1"/>
                <w:sz w:val="24"/>
                <w:szCs w:val="24"/>
              </w:rPr>
              <w:t>Assigned Section</w:t>
            </w:r>
          </w:p>
        </w:tc>
        <w:tc>
          <w:tcPr>
            <w:tcW w:w="2340" w:type="dxa"/>
            <w:shd w:val="clear" w:color="auto" w:fill="4472C4" w:themeFill="accent1"/>
          </w:tcPr>
          <w:p w14:paraId="7F49451D" w14:textId="77777777" w:rsidR="002972AF" w:rsidRPr="00872973" w:rsidRDefault="000E589C" w:rsidP="004D3F43">
            <w:pPr>
              <w:spacing w:line="360" w:lineRule="auto"/>
              <w:rPr>
                <w:rFonts w:ascii="Times New Roman" w:hAnsi="Times New Roman" w:cs="Times New Roman"/>
              </w:rPr>
            </w:pPr>
            <w:r w:rsidRPr="00872973">
              <w:rPr>
                <w:rFonts w:ascii="Times New Roman" w:eastAsia="Times New Roman" w:hAnsi="Times New Roman" w:cs="Times New Roman"/>
                <w:color w:val="FFFFFF" w:themeColor="background1"/>
                <w:sz w:val="24"/>
                <w:szCs w:val="24"/>
              </w:rPr>
              <w:t>Internal Due Date</w:t>
            </w:r>
          </w:p>
        </w:tc>
        <w:tc>
          <w:tcPr>
            <w:tcW w:w="2340" w:type="dxa"/>
            <w:shd w:val="clear" w:color="auto" w:fill="4472C4" w:themeFill="accent1"/>
          </w:tcPr>
          <w:p w14:paraId="24A411BA" w14:textId="77777777" w:rsidR="002972AF" w:rsidRPr="00872973" w:rsidRDefault="000E589C" w:rsidP="004D3F43">
            <w:pPr>
              <w:spacing w:line="360" w:lineRule="auto"/>
              <w:rPr>
                <w:rFonts w:ascii="Times New Roman" w:eastAsia="Times New Roman" w:hAnsi="Times New Roman" w:cs="Times New Roman"/>
                <w:color w:val="FFFFFF" w:themeColor="background1"/>
                <w:sz w:val="24"/>
                <w:szCs w:val="24"/>
              </w:rPr>
            </w:pPr>
            <w:r w:rsidRPr="00872973">
              <w:rPr>
                <w:rFonts w:ascii="Times New Roman" w:eastAsia="Times New Roman" w:hAnsi="Times New Roman" w:cs="Times New Roman"/>
                <w:color w:val="FFFFFF" w:themeColor="background1"/>
                <w:sz w:val="24"/>
                <w:szCs w:val="24"/>
              </w:rPr>
              <w:t>Estimated Hours</w:t>
            </w:r>
          </w:p>
        </w:tc>
      </w:tr>
      <w:tr w:rsidR="008A7DBD" w14:paraId="33E6585D" w14:textId="77777777" w:rsidTr="00D72736">
        <w:tc>
          <w:tcPr>
            <w:tcW w:w="2340" w:type="dxa"/>
          </w:tcPr>
          <w:p w14:paraId="234219F2" w14:textId="77777777" w:rsidR="002972AF" w:rsidRPr="00872973" w:rsidRDefault="000E589C" w:rsidP="004D3F43">
            <w:pPr>
              <w:spacing w:line="360" w:lineRule="auto"/>
              <w:rPr>
                <w:rFonts w:ascii="Times New Roman" w:hAnsi="Times New Roman" w:cs="Times New Roman"/>
              </w:rPr>
            </w:pPr>
            <w:r w:rsidRPr="00872973">
              <w:rPr>
                <w:rFonts w:ascii="Times New Roman" w:eastAsia="Times New Roman" w:hAnsi="Times New Roman" w:cs="Times New Roman"/>
                <w:sz w:val="24"/>
                <w:szCs w:val="24"/>
              </w:rPr>
              <w:t xml:space="preserve">Brittany Kircher </w:t>
            </w:r>
          </w:p>
        </w:tc>
        <w:tc>
          <w:tcPr>
            <w:tcW w:w="2340" w:type="dxa"/>
          </w:tcPr>
          <w:p w14:paraId="68671011" w14:textId="77777777" w:rsidR="002972AF" w:rsidRPr="00872973" w:rsidRDefault="000E589C" w:rsidP="004D3F43">
            <w:pPr>
              <w:spacing w:line="360" w:lineRule="auto"/>
              <w:rPr>
                <w:rFonts w:ascii="Times New Roman" w:eastAsia="Times New Roman" w:hAnsi="Times New Roman" w:cs="Times New Roman"/>
                <w:sz w:val="24"/>
                <w:szCs w:val="24"/>
              </w:rPr>
            </w:pPr>
            <w:r w:rsidRPr="00872973">
              <w:rPr>
                <w:rFonts w:ascii="Times New Roman" w:eastAsia="Times New Roman" w:hAnsi="Times New Roman" w:cs="Times New Roman"/>
                <w:sz w:val="24"/>
                <w:szCs w:val="24"/>
              </w:rPr>
              <w:t>Section 1</w:t>
            </w:r>
          </w:p>
        </w:tc>
        <w:tc>
          <w:tcPr>
            <w:tcW w:w="2340" w:type="dxa"/>
          </w:tcPr>
          <w:p w14:paraId="3119FD0D" w14:textId="77777777" w:rsidR="002972AF" w:rsidRPr="00872973" w:rsidRDefault="000E589C" w:rsidP="004D3F43">
            <w:pPr>
              <w:spacing w:line="360" w:lineRule="auto"/>
              <w:rPr>
                <w:rFonts w:ascii="Times New Roman" w:hAnsi="Times New Roman" w:cs="Times New Roman"/>
              </w:rPr>
            </w:pPr>
            <w:r w:rsidRPr="00872973">
              <w:rPr>
                <w:rFonts w:ascii="Times New Roman" w:eastAsia="Times New Roman" w:hAnsi="Times New Roman" w:cs="Times New Roman"/>
                <w:sz w:val="24"/>
                <w:szCs w:val="24"/>
              </w:rPr>
              <w:t>03/05/2020</w:t>
            </w:r>
          </w:p>
        </w:tc>
        <w:tc>
          <w:tcPr>
            <w:tcW w:w="2340" w:type="dxa"/>
          </w:tcPr>
          <w:p w14:paraId="5D369756" w14:textId="77777777" w:rsidR="002972AF" w:rsidRPr="00872973" w:rsidRDefault="000E589C" w:rsidP="004D3F43">
            <w:pPr>
              <w:spacing w:line="360" w:lineRule="auto"/>
              <w:rPr>
                <w:rFonts w:ascii="Times New Roman" w:eastAsia="Times New Roman" w:hAnsi="Times New Roman" w:cs="Times New Roman"/>
                <w:sz w:val="24"/>
                <w:szCs w:val="24"/>
              </w:rPr>
            </w:pPr>
            <w:r w:rsidRPr="00872973">
              <w:rPr>
                <w:rFonts w:ascii="Times New Roman" w:eastAsia="Times New Roman" w:hAnsi="Times New Roman" w:cs="Times New Roman"/>
                <w:sz w:val="24"/>
                <w:szCs w:val="24"/>
              </w:rPr>
              <w:t>10</w:t>
            </w:r>
          </w:p>
        </w:tc>
      </w:tr>
      <w:tr w:rsidR="008A7DBD" w14:paraId="43939FC4" w14:textId="77777777" w:rsidTr="00D72736">
        <w:tc>
          <w:tcPr>
            <w:tcW w:w="2340" w:type="dxa"/>
          </w:tcPr>
          <w:p w14:paraId="1E391AB5" w14:textId="77777777" w:rsidR="002972AF" w:rsidRPr="00872973" w:rsidRDefault="000E589C" w:rsidP="004D3F43">
            <w:pPr>
              <w:spacing w:line="360" w:lineRule="auto"/>
              <w:rPr>
                <w:rFonts w:ascii="Times New Roman" w:hAnsi="Times New Roman" w:cs="Times New Roman"/>
              </w:rPr>
            </w:pPr>
            <w:r w:rsidRPr="00872973">
              <w:rPr>
                <w:rFonts w:ascii="Times New Roman" w:eastAsia="Times New Roman" w:hAnsi="Times New Roman" w:cs="Times New Roman"/>
                <w:sz w:val="24"/>
                <w:szCs w:val="24"/>
              </w:rPr>
              <w:t>Debashis Jena</w:t>
            </w:r>
          </w:p>
        </w:tc>
        <w:tc>
          <w:tcPr>
            <w:tcW w:w="2340" w:type="dxa"/>
          </w:tcPr>
          <w:p w14:paraId="52361032" w14:textId="77777777" w:rsidR="002972AF" w:rsidRPr="00872973" w:rsidRDefault="000E589C" w:rsidP="004D3F43">
            <w:pPr>
              <w:spacing w:line="360" w:lineRule="auto"/>
              <w:rPr>
                <w:rFonts w:ascii="Times New Roman" w:eastAsia="Times New Roman" w:hAnsi="Times New Roman" w:cs="Times New Roman"/>
                <w:sz w:val="24"/>
                <w:szCs w:val="24"/>
              </w:rPr>
            </w:pPr>
            <w:r w:rsidRPr="00872973">
              <w:rPr>
                <w:rFonts w:ascii="Times New Roman" w:eastAsia="Times New Roman" w:hAnsi="Times New Roman" w:cs="Times New Roman"/>
                <w:sz w:val="24"/>
                <w:szCs w:val="24"/>
              </w:rPr>
              <w:t>Section 2.1 - 2.</w:t>
            </w:r>
            <w:r w:rsidR="00E63B94">
              <w:rPr>
                <w:rFonts w:ascii="Times New Roman" w:eastAsia="Times New Roman" w:hAnsi="Times New Roman" w:cs="Times New Roman"/>
                <w:sz w:val="24"/>
                <w:szCs w:val="24"/>
              </w:rPr>
              <w:t>5</w:t>
            </w:r>
          </w:p>
        </w:tc>
        <w:tc>
          <w:tcPr>
            <w:tcW w:w="2340" w:type="dxa"/>
          </w:tcPr>
          <w:p w14:paraId="6A9C9A87" w14:textId="77777777" w:rsidR="002972AF" w:rsidRPr="00872973" w:rsidRDefault="000E589C" w:rsidP="004D3F43">
            <w:pPr>
              <w:spacing w:line="360" w:lineRule="auto"/>
              <w:rPr>
                <w:rFonts w:ascii="Times New Roman" w:hAnsi="Times New Roman" w:cs="Times New Roman"/>
              </w:rPr>
            </w:pPr>
            <w:r w:rsidRPr="00872973">
              <w:rPr>
                <w:rFonts w:ascii="Times New Roman" w:eastAsia="Times New Roman" w:hAnsi="Times New Roman" w:cs="Times New Roman"/>
                <w:sz w:val="24"/>
                <w:szCs w:val="24"/>
              </w:rPr>
              <w:t>03/05/2020</w:t>
            </w:r>
          </w:p>
        </w:tc>
        <w:tc>
          <w:tcPr>
            <w:tcW w:w="2340" w:type="dxa"/>
          </w:tcPr>
          <w:p w14:paraId="446DE71A" w14:textId="77777777" w:rsidR="002972AF" w:rsidRPr="00872973" w:rsidRDefault="000E589C" w:rsidP="004D3F43">
            <w:pPr>
              <w:spacing w:line="360" w:lineRule="auto"/>
              <w:rPr>
                <w:rFonts w:ascii="Times New Roman" w:eastAsia="Times New Roman" w:hAnsi="Times New Roman" w:cs="Times New Roman"/>
                <w:sz w:val="24"/>
                <w:szCs w:val="24"/>
              </w:rPr>
            </w:pPr>
            <w:r w:rsidRPr="00872973">
              <w:rPr>
                <w:rFonts w:ascii="Times New Roman" w:eastAsia="Times New Roman" w:hAnsi="Times New Roman" w:cs="Times New Roman"/>
                <w:sz w:val="24"/>
                <w:szCs w:val="24"/>
              </w:rPr>
              <w:t>10</w:t>
            </w:r>
          </w:p>
        </w:tc>
      </w:tr>
      <w:tr w:rsidR="008A7DBD" w14:paraId="2273EAE6" w14:textId="77777777" w:rsidTr="00D72736">
        <w:tc>
          <w:tcPr>
            <w:tcW w:w="2340" w:type="dxa"/>
          </w:tcPr>
          <w:p w14:paraId="2E0870DA" w14:textId="77777777" w:rsidR="002972AF" w:rsidRPr="00872973" w:rsidRDefault="000E589C" w:rsidP="004D3F43">
            <w:pPr>
              <w:spacing w:line="360" w:lineRule="auto"/>
              <w:rPr>
                <w:rFonts w:ascii="Times New Roman" w:eastAsia="Times New Roman" w:hAnsi="Times New Roman" w:cs="Times New Roman"/>
                <w:sz w:val="24"/>
                <w:szCs w:val="24"/>
              </w:rPr>
            </w:pPr>
            <w:r w:rsidRPr="00872973">
              <w:rPr>
                <w:rFonts w:ascii="Times New Roman" w:eastAsia="Times New Roman" w:hAnsi="Times New Roman" w:cs="Times New Roman"/>
                <w:sz w:val="24"/>
                <w:szCs w:val="24"/>
              </w:rPr>
              <w:t>Eugene Kim</w:t>
            </w:r>
          </w:p>
        </w:tc>
        <w:tc>
          <w:tcPr>
            <w:tcW w:w="2340" w:type="dxa"/>
          </w:tcPr>
          <w:p w14:paraId="25F69CD9" w14:textId="77777777" w:rsidR="002972AF" w:rsidRPr="00872973" w:rsidRDefault="000E589C" w:rsidP="004D3F43">
            <w:pPr>
              <w:spacing w:line="360" w:lineRule="auto"/>
              <w:rPr>
                <w:rFonts w:ascii="Times New Roman" w:eastAsia="Times New Roman" w:hAnsi="Times New Roman" w:cs="Times New Roman"/>
                <w:sz w:val="24"/>
                <w:szCs w:val="24"/>
              </w:rPr>
            </w:pPr>
            <w:r w:rsidRPr="00872973">
              <w:rPr>
                <w:rFonts w:ascii="Times New Roman" w:eastAsia="Times New Roman" w:hAnsi="Times New Roman" w:cs="Times New Roman"/>
                <w:sz w:val="24"/>
                <w:szCs w:val="24"/>
              </w:rPr>
              <w:t>Section 2.</w:t>
            </w:r>
            <w:r w:rsidR="00E63B94">
              <w:rPr>
                <w:rFonts w:ascii="Times New Roman" w:eastAsia="Times New Roman" w:hAnsi="Times New Roman" w:cs="Times New Roman"/>
                <w:sz w:val="24"/>
                <w:szCs w:val="24"/>
              </w:rPr>
              <w:t>6</w:t>
            </w:r>
            <w:r w:rsidRPr="00872973">
              <w:rPr>
                <w:rFonts w:ascii="Times New Roman" w:eastAsia="Times New Roman" w:hAnsi="Times New Roman" w:cs="Times New Roman"/>
                <w:sz w:val="24"/>
                <w:szCs w:val="24"/>
              </w:rPr>
              <w:t xml:space="preserve"> - 2.</w:t>
            </w:r>
            <w:r w:rsidR="00E63B94">
              <w:rPr>
                <w:rFonts w:ascii="Times New Roman" w:eastAsia="Times New Roman" w:hAnsi="Times New Roman" w:cs="Times New Roman"/>
                <w:sz w:val="24"/>
                <w:szCs w:val="24"/>
              </w:rPr>
              <w:t>8</w:t>
            </w:r>
          </w:p>
        </w:tc>
        <w:tc>
          <w:tcPr>
            <w:tcW w:w="2340" w:type="dxa"/>
          </w:tcPr>
          <w:p w14:paraId="6C9CF2D9" w14:textId="77777777" w:rsidR="002972AF" w:rsidRPr="00872973" w:rsidRDefault="000E589C" w:rsidP="004D3F43">
            <w:pPr>
              <w:spacing w:line="360" w:lineRule="auto"/>
              <w:rPr>
                <w:rFonts w:ascii="Times New Roman" w:hAnsi="Times New Roman" w:cs="Times New Roman"/>
              </w:rPr>
            </w:pPr>
            <w:r w:rsidRPr="00872973">
              <w:rPr>
                <w:rFonts w:ascii="Times New Roman" w:eastAsia="Times New Roman" w:hAnsi="Times New Roman" w:cs="Times New Roman"/>
                <w:sz w:val="24"/>
                <w:szCs w:val="24"/>
              </w:rPr>
              <w:t>03/05/2020</w:t>
            </w:r>
          </w:p>
        </w:tc>
        <w:tc>
          <w:tcPr>
            <w:tcW w:w="2340" w:type="dxa"/>
          </w:tcPr>
          <w:p w14:paraId="3E1FE5D4" w14:textId="77777777" w:rsidR="002972AF" w:rsidRPr="00872973" w:rsidRDefault="000E589C" w:rsidP="004D3F43">
            <w:pPr>
              <w:spacing w:line="360" w:lineRule="auto"/>
              <w:rPr>
                <w:rFonts w:ascii="Times New Roman" w:eastAsia="Times New Roman" w:hAnsi="Times New Roman" w:cs="Times New Roman"/>
                <w:sz w:val="24"/>
                <w:szCs w:val="24"/>
              </w:rPr>
            </w:pPr>
            <w:r w:rsidRPr="00872973">
              <w:rPr>
                <w:rFonts w:ascii="Times New Roman" w:eastAsia="Times New Roman" w:hAnsi="Times New Roman" w:cs="Times New Roman"/>
                <w:sz w:val="24"/>
                <w:szCs w:val="24"/>
              </w:rPr>
              <w:t>10</w:t>
            </w:r>
          </w:p>
        </w:tc>
      </w:tr>
      <w:tr w:rsidR="008A7DBD" w14:paraId="429AA09C" w14:textId="77777777" w:rsidTr="00D72736">
        <w:tc>
          <w:tcPr>
            <w:tcW w:w="2340" w:type="dxa"/>
          </w:tcPr>
          <w:p w14:paraId="78999E08" w14:textId="77777777" w:rsidR="002972AF" w:rsidRPr="00872973" w:rsidRDefault="000E589C" w:rsidP="004D3F43">
            <w:pPr>
              <w:spacing w:line="360" w:lineRule="auto"/>
              <w:rPr>
                <w:rFonts w:ascii="Times New Roman" w:hAnsi="Times New Roman" w:cs="Times New Roman"/>
              </w:rPr>
            </w:pPr>
            <w:proofErr w:type="spellStart"/>
            <w:r w:rsidRPr="00872973">
              <w:rPr>
                <w:rFonts w:ascii="Times New Roman" w:eastAsia="Times New Roman" w:hAnsi="Times New Roman" w:cs="Times New Roman"/>
                <w:sz w:val="24"/>
                <w:szCs w:val="24"/>
              </w:rPr>
              <w:t>Didimus</w:t>
            </w:r>
            <w:proofErr w:type="spellEnd"/>
            <w:r w:rsidRPr="00872973">
              <w:rPr>
                <w:rFonts w:ascii="Times New Roman" w:eastAsia="Times New Roman" w:hAnsi="Times New Roman" w:cs="Times New Roman"/>
                <w:sz w:val="24"/>
                <w:szCs w:val="24"/>
              </w:rPr>
              <w:t xml:space="preserve"> </w:t>
            </w:r>
            <w:proofErr w:type="spellStart"/>
            <w:r w:rsidRPr="00872973">
              <w:rPr>
                <w:rFonts w:ascii="Times New Roman" w:eastAsia="Times New Roman" w:hAnsi="Times New Roman" w:cs="Times New Roman"/>
                <w:sz w:val="24"/>
                <w:szCs w:val="24"/>
              </w:rPr>
              <w:t>Kimbi</w:t>
            </w:r>
            <w:proofErr w:type="spellEnd"/>
          </w:p>
        </w:tc>
        <w:tc>
          <w:tcPr>
            <w:tcW w:w="2340" w:type="dxa"/>
          </w:tcPr>
          <w:p w14:paraId="77204F6D" w14:textId="77777777" w:rsidR="002972AF" w:rsidRPr="00872973" w:rsidRDefault="000E589C" w:rsidP="004D3F43">
            <w:pPr>
              <w:spacing w:line="360" w:lineRule="auto"/>
              <w:rPr>
                <w:rFonts w:ascii="Times New Roman" w:hAnsi="Times New Roman" w:cs="Times New Roman"/>
              </w:rPr>
            </w:pPr>
            <w:r w:rsidRPr="00872973">
              <w:rPr>
                <w:rFonts w:ascii="Times New Roman" w:eastAsia="Times New Roman" w:hAnsi="Times New Roman" w:cs="Times New Roman"/>
                <w:sz w:val="24"/>
                <w:szCs w:val="24"/>
              </w:rPr>
              <w:t>Section 2.</w:t>
            </w:r>
            <w:r w:rsidR="00E63B94">
              <w:rPr>
                <w:rFonts w:ascii="Times New Roman" w:eastAsia="Times New Roman" w:hAnsi="Times New Roman" w:cs="Times New Roman"/>
                <w:sz w:val="24"/>
                <w:szCs w:val="24"/>
              </w:rPr>
              <w:t>9</w:t>
            </w:r>
            <w:r w:rsidRPr="00872973">
              <w:rPr>
                <w:rFonts w:ascii="Times New Roman" w:eastAsia="Times New Roman" w:hAnsi="Times New Roman" w:cs="Times New Roman"/>
                <w:sz w:val="24"/>
                <w:szCs w:val="24"/>
              </w:rPr>
              <w:t xml:space="preserve"> - 2.</w:t>
            </w:r>
            <w:r w:rsidR="00E63B94">
              <w:rPr>
                <w:rFonts w:ascii="Times New Roman" w:eastAsia="Times New Roman" w:hAnsi="Times New Roman" w:cs="Times New Roman"/>
                <w:sz w:val="24"/>
                <w:szCs w:val="24"/>
              </w:rPr>
              <w:t>11</w:t>
            </w:r>
          </w:p>
        </w:tc>
        <w:tc>
          <w:tcPr>
            <w:tcW w:w="2340" w:type="dxa"/>
          </w:tcPr>
          <w:p w14:paraId="54DFF154" w14:textId="77777777" w:rsidR="002972AF" w:rsidRPr="00872973" w:rsidRDefault="000E589C" w:rsidP="004D3F43">
            <w:pPr>
              <w:spacing w:line="360" w:lineRule="auto"/>
              <w:rPr>
                <w:rFonts w:ascii="Times New Roman" w:hAnsi="Times New Roman" w:cs="Times New Roman"/>
              </w:rPr>
            </w:pPr>
            <w:r w:rsidRPr="00872973">
              <w:rPr>
                <w:rFonts w:ascii="Times New Roman" w:eastAsia="Times New Roman" w:hAnsi="Times New Roman" w:cs="Times New Roman"/>
                <w:sz w:val="24"/>
                <w:szCs w:val="24"/>
              </w:rPr>
              <w:t>03/05/2020</w:t>
            </w:r>
          </w:p>
        </w:tc>
        <w:tc>
          <w:tcPr>
            <w:tcW w:w="2340" w:type="dxa"/>
          </w:tcPr>
          <w:p w14:paraId="31830EAB" w14:textId="77777777" w:rsidR="002972AF" w:rsidRPr="00872973" w:rsidRDefault="000E589C" w:rsidP="004D3F43">
            <w:pPr>
              <w:spacing w:line="360" w:lineRule="auto"/>
              <w:rPr>
                <w:rFonts w:ascii="Times New Roman" w:eastAsia="Times New Roman" w:hAnsi="Times New Roman" w:cs="Times New Roman"/>
                <w:sz w:val="24"/>
                <w:szCs w:val="24"/>
              </w:rPr>
            </w:pPr>
            <w:r w:rsidRPr="00872973">
              <w:rPr>
                <w:rFonts w:ascii="Times New Roman" w:eastAsia="Times New Roman" w:hAnsi="Times New Roman" w:cs="Times New Roman"/>
                <w:sz w:val="24"/>
                <w:szCs w:val="24"/>
              </w:rPr>
              <w:t>10</w:t>
            </w:r>
          </w:p>
        </w:tc>
      </w:tr>
    </w:tbl>
    <w:p w14:paraId="5A39BBE3" w14:textId="77777777" w:rsidR="002972AF" w:rsidRPr="00872973" w:rsidRDefault="002972AF" w:rsidP="004D3F43">
      <w:pPr>
        <w:pStyle w:val="Heading2"/>
        <w:spacing w:line="360" w:lineRule="auto"/>
        <w:rPr>
          <w:rFonts w:ascii="Times New Roman" w:hAnsi="Times New Roman" w:cs="Times New Roman"/>
        </w:rPr>
      </w:pPr>
    </w:p>
    <w:p w14:paraId="57EA3EE1" w14:textId="77777777" w:rsidR="002972AF" w:rsidRPr="00872973" w:rsidRDefault="000E589C" w:rsidP="004D3F43">
      <w:pPr>
        <w:pStyle w:val="Heading2"/>
        <w:spacing w:line="360" w:lineRule="auto"/>
        <w:rPr>
          <w:rFonts w:ascii="Times New Roman" w:hAnsi="Times New Roman" w:cs="Times New Roman"/>
        </w:rPr>
      </w:pPr>
      <w:r w:rsidRPr="00872973">
        <w:rPr>
          <w:rFonts w:ascii="Times New Roman" w:hAnsi="Times New Roman" w:cs="Times New Roman"/>
        </w:rPr>
        <w:t>Schedule</w:t>
      </w:r>
    </w:p>
    <w:tbl>
      <w:tblPr>
        <w:tblStyle w:val="TableGrid"/>
        <w:tblW w:w="0" w:type="auto"/>
        <w:tblLook w:val="04A0" w:firstRow="1" w:lastRow="0" w:firstColumn="1" w:lastColumn="0" w:noHBand="0" w:noVBand="1"/>
      </w:tblPr>
      <w:tblGrid>
        <w:gridCol w:w="2340"/>
        <w:gridCol w:w="2340"/>
      </w:tblGrid>
      <w:tr w:rsidR="008A7DBD" w14:paraId="36B5C5D9" w14:textId="77777777" w:rsidTr="00D72736">
        <w:tc>
          <w:tcPr>
            <w:tcW w:w="2340" w:type="dxa"/>
            <w:shd w:val="clear" w:color="auto" w:fill="4472C4" w:themeFill="accent1"/>
          </w:tcPr>
          <w:p w14:paraId="2A3AB60E" w14:textId="77777777" w:rsidR="002972AF" w:rsidRPr="00872973" w:rsidRDefault="000E589C" w:rsidP="004D3F43">
            <w:pPr>
              <w:spacing w:line="360" w:lineRule="auto"/>
              <w:rPr>
                <w:rFonts w:ascii="Times New Roman" w:hAnsi="Times New Roman" w:cs="Times New Roman"/>
              </w:rPr>
            </w:pPr>
            <w:r w:rsidRPr="00872973">
              <w:rPr>
                <w:rFonts w:ascii="Times New Roman" w:eastAsia="Times New Roman" w:hAnsi="Times New Roman" w:cs="Times New Roman"/>
                <w:color w:val="FFFFFF" w:themeColor="background1"/>
                <w:sz w:val="24"/>
                <w:szCs w:val="24"/>
              </w:rPr>
              <w:t>Deliverable</w:t>
            </w:r>
          </w:p>
        </w:tc>
        <w:tc>
          <w:tcPr>
            <w:tcW w:w="2340" w:type="dxa"/>
            <w:shd w:val="clear" w:color="auto" w:fill="4472C4" w:themeFill="accent1"/>
          </w:tcPr>
          <w:p w14:paraId="4861851C" w14:textId="77777777" w:rsidR="002972AF" w:rsidRPr="00872973" w:rsidRDefault="000E589C" w:rsidP="004D3F43">
            <w:pPr>
              <w:spacing w:line="360" w:lineRule="auto"/>
              <w:rPr>
                <w:rFonts w:ascii="Times New Roman" w:hAnsi="Times New Roman" w:cs="Times New Roman"/>
              </w:rPr>
            </w:pPr>
            <w:r w:rsidRPr="00872973">
              <w:rPr>
                <w:rFonts w:ascii="Times New Roman" w:eastAsia="Times New Roman" w:hAnsi="Times New Roman" w:cs="Times New Roman"/>
                <w:color w:val="FFFFFF" w:themeColor="background1"/>
                <w:sz w:val="24"/>
                <w:szCs w:val="24"/>
              </w:rPr>
              <w:t>Due Date</w:t>
            </w:r>
          </w:p>
        </w:tc>
      </w:tr>
      <w:tr w:rsidR="008A7DBD" w14:paraId="32C2638F" w14:textId="77777777" w:rsidTr="00D72736">
        <w:tc>
          <w:tcPr>
            <w:tcW w:w="2340" w:type="dxa"/>
          </w:tcPr>
          <w:p w14:paraId="4B79D5CD" w14:textId="77777777" w:rsidR="002972AF" w:rsidRPr="00872973" w:rsidRDefault="000E589C" w:rsidP="004D3F43">
            <w:pPr>
              <w:spacing w:line="360" w:lineRule="auto"/>
              <w:rPr>
                <w:rFonts w:ascii="Times New Roman" w:hAnsi="Times New Roman" w:cs="Times New Roman"/>
              </w:rPr>
            </w:pPr>
            <w:r w:rsidRPr="00872973">
              <w:rPr>
                <w:rFonts w:ascii="Times New Roman" w:eastAsia="Times New Roman" w:hAnsi="Times New Roman" w:cs="Times New Roman"/>
                <w:sz w:val="24"/>
                <w:szCs w:val="24"/>
              </w:rPr>
              <w:t>Initial Draft</w:t>
            </w:r>
          </w:p>
        </w:tc>
        <w:tc>
          <w:tcPr>
            <w:tcW w:w="2340" w:type="dxa"/>
          </w:tcPr>
          <w:p w14:paraId="4679A304" w14:textId="77777777" w:rsidR="002972AF" w:rsidRPr="00872973" w:rsidRDefault="000E589C" w:rsidP="004D3F43">
            <w:pPr>
              <w:spacing w:line="360" w:lineRule="auto"/>
              <w:rPr>
                <w:rFonts w:ascii="Times New Roman" w:eastAsia="Times New Roman" w:hAnsi="Times New Roman" w:cs="Times New Roman"/>
                <w:sz w:val="24"/>
                <w:szCs w:val="24"/>
              </w:rPr>
            </w:pPr>
            <w:r w:rsidRPr="00872973">
              <w:rPr>
                <w:rFonts w:ascii="Times New Roman" w:eastAsia="Times New Roman" w:hAnsi="Times New Roman" w:cs="Times New Roman"/>
                <w:sz w:val="24"/>
                <w:szCs w:val="24"/>
              </w:rPr>
              <w:t>3/15/2020</w:t>
            </w:r>
          </w:p>
        </w:tc>
      </w:tr>
      <w:tr w:rsidR="008A7DBD" w14:paraId="4889C2B1" w14:textId="77777777" w:rsidTr="00D72736">
        <w:tc>
          <w:tcPr>
            <w:tcW w:w="2340" w:type="dxa"/>
          </w:tcPr>
          <w:p w14:paraId="7F4AEA13" w14:textId="77777777" w:rsidR="002972AF" w:rsidRPr="00872973" w:rsidRDefault="000E589C" w:rsidP="004D3F43">
            <w:pPr>
              <w:spacing w:line="360" w:lineRule="auto"/>
              <w:rPr>
                <w:rFonts w:ascii="Times New Roman" w:eastAsia="Times New Roman" w:hAnsi="Times New Roman" w:cs="Times New Roman"/>
                <w:sz w:val="24"/>
                <w:szCs w:val="24"/>
              </w:rPr>
            </w:pPr>
            <w:r w:rsidRPr="00872973">
              <w:rPr>
                <w:rFonts w:ascii="Times New Roman" w:eastAsia="Times New Roman" w:hAnsi="Times New Roman" w:cs="Times New Roman"/>
                <w:sz w:val="24"/>
                <w:szCs w:val="24"/>
              </w:rPr>
              <w:t>Initial Draft Review</w:t>
            </w:r>
          </w:p>
        </w:tc>
        <w:tc>
          <w:tcPr>
            <w:tcW w:w="2340" w:type="dxa"/>
          </w:tcPr>
          <w:p w14:paraId="0581132F" w14:textId="77777777" w:rsidR="002972AF" w:rsidRPr="00872973" w:rsidRDefault="000E589C" w:rsidP="004D3F43">
            <w:pPr>
              <w:spacing w:line="360" w:lineRule="auto"/>
              <w:rPr>
                <w:rFonts w:ascii="Times New Roman" w:eastAsia="Times New Roman" w:hAnsi="Times New Roman" w:cs="Times New Roman"/>
                <w:sz w:val="24"/>
                <w:szCs w:val="24"/>
              </w:rPr>
            </w:pPr>
            <w:r w:rsidRPr="00872973">
              <w:rPr>
                <w:rFonts w:ascii="Times New Roman" w:eastAsia="Times New Roman" w:hAnsi="Times New Roman" w:cs="Times New Roman"/>
                <w:sz w:val="24"/>
                <w:szCs w:val="24"/>
              </w:rPr>
              <w:t>3/17/2020</w:t>
            </w:r>
          </w:p>
        </w:tc>
      </w:tr>
      <w:tr w:rsidR="008A7DBD" w14:paraId="69A0AA7F" w14:textId="77777777" w:rsidTr="00D72736">
        <w:tc>
          <w:tcPr>
            <w:tcW w:w="2340" w:type="dxa"/>
          </w:tcPr>
          <w:p w14:paraId="6D1ED8A1" w14:textId="77777777" w:rsidR="002972AF" w:rsidRPr="00872973" w:rsidRDefault="000E589C" w:rsidP="004D3F43">
            <w:pPr>
              <w:spacing w:line="360" w:lineRule="auto"/>
              <w:rPr>
                <w:rFonts w:ascii="Times New Roman" w:hAnsi="Times New Roman" w:cs="Times New Roman"/>
              </w:rPr>
            </w:pPr>
            <w:r w:rsidRPr="00872973">
              <w:rPr>
                <w:rFonts w:ascii="Times New Roman" w:eastAsia="Times New Roman" w:hAnsi="Times New Roman" w:cs="Times New Roman"/>
                <w:sz w:val="24"/>
                <w:szCs w:val="24"/>
              </w:rPr>
              <w:t>Final Draft</w:t>
            </w:r>
          </w:p>
        </w:tc>
        <w:tc>
          <w:tcPr>
            <w:tcW w:w="2340" w:type="dxa"/>
          </w:tcPr>
          <w:p w14:paraId="3C75F162" w14:textId="77777777" w:rsidR="002972AF" w:rsidRPr="00872973" w:rsidRDefault="000E589C" w:rsidP="004D3F43">
            <w:pPr>
              <w:spacing w:line="360" w:lineRule="auto"/>
              <w:rPr>
                <w:rFonts w:ascii="Times New Roman" w:eastAsia="Times New Roman" w:hAnsi="Times New Roman" w:cs="Times New Roman"/>
                <w:sz w:val="24"/>
                <w:szCs w:val="24"/>
              </w:rPr>
            </w:pPr>
            <w:r w:rsidRPr="00872973">
              <w:rPr>
                <w:rFonts w:ascii="Times New Roman" w:eastAsia="Times New Roman" w:hAnsi="Times New Roman" w:cs="Times New Roman"/>
                <w:sz w:val="24"/>
                <w:szCs w:val="24"/>
              </w:rPr>
              <w:t>3/22/2020</w:t>
            </w:r>
          </w:p>
        </w:tc>
      </w:tr>
      <w:tr w:rsidR="008A7DBD" w14:paraId="5C5D3EC4" w14:textId="77777777" w:rsidTr="00D72736">
        <w:tc>
          <w:tcPr>
            <w:tcW w:w="2340" w:type="dxa"/>
          </w:tcPr>
          <w:p w14:paraId="1990AED7" w14:textId="77777777" w:rsidR="002972AF" w:rsidRPr="00872973" w:rsidRDefault="000E589C" w:rsidP="004D3F43">
            <w:pPr>
              <w:spacing w:line="360" w:lineRule="auto"/>
              <w:rPr>
                <w:rFonts w:ascii="Times New Roman" w:hAnsi="Times New Roman" w:cs="Times New Roman"/>
              </w:rPr>
            </w:pPr>
            <w:r w:rsidRPr="00872973">
              <w:rPr>
                <w:rFonts w:ascii="Times New Roman" w:eastAsia="Times New Roman" w:hAnsi="Times New Roman" w:cs="Times New Roman"/>
                <w:sz w:val="24"/>
                <w:szCs w:val="24"/>
              </w:rPr>
              <w:t>Final Draft Review</w:t>
            </w:r>
          </w:p>
        </w:tc>
        <w:tc>
          <w:tcPr>
            <w:tcW w:w="2340" w:type="dxa"/>
          </w:tcPr>
          <w:p w14:paraId="26936F37" w14:textId="77777777" w:rsidR="002972AF" w:rsidRPr="00872973" w:rsidRDefault="000E589C" w:rsidP="004D3F43">
            <w:pPr>
              <w:spacing w:line="360" w:lineRule="auto"/>
              <w:rPr>
                <w:rFonts w:ascii="Times New Roman" w:eastAsia="Times New Roman" w:hAnsi="Times New Roman" w:cs="Times New Roman"/>
                <w:sz w:val="24"/>
                <w:szCs w:val="24"/>
              </w:rPr>
            </w:pPr>
            <w:r w:rsidRPr="00872973">
              <w:rPr>
                <w:rFonts w:ascii="Times New Roman" w:eastAsia="Times New Roman" w:hAnsi="Times New Roman" w:cs="Times New Roman"/>
                <w:sz w:val="24"/>
                <w:szCs w:val="24"/>
              </w:rPr>
              <w:t>3/24/2020</w:t>
            </w:r>
          </w:p>
        </w:tc>
      </w:tr>
      <w:tr w:rsidR="008A7DBD" w14:paraId="388296BD" w14:textId="77777777" w:rsidTr="00D72736">
        <w:tc>
          <w:tcPr>
            <w:tcW w:w="2340" w:type="dxa"/>
          </w:tcPr>
          <w:p w14:paraId="6296C5E5" w14:textId="77777777" w:rsidR="002972AF" w:rsidRPr="00872973" w:rsidRDefault="000E589C" w:rsidP="004D3F43">
            <w:pPr>
              <w:spacing w:line="360" w:lineRule="auto"/>
              <w:rPr>
                <w:rFonts w:ascii="Times New Roman" w:hAnsi="Times New Roman" w:cs="Times New Roman"/>
              </w:rPr>
            </w:pPr>
            <w:r w:rsidRPr="00872973">
              <w:rPr>
                <w:rFonts w:ascii="Times New Roman" w:eastAsia="Times New Roman" w:hAnsi="Times New Roman" w:cs="Times New Roman"/>
                <w:sz w:val="24"/>
                <w:szCs w:val="24"/>
              </w:rPr>
              <w:t>Submission</w:t>
            </w:r>
          </w:p>
        </w:tc>
        <w:tc>
          <w:tcPr>
            <w:tcW w:w="2340" w:type="dxa"/>
          </w:tcPr>
          <w:p w14:paraId="20B44DDC" w14:textId="77777777" w:rsidR="002972AF" w:rsidRPr="00872973" w:rsidRDefault="000E589C" w:rsidP="004D3F43">
            <w:pPr>
              <w:spacing w:line="360" w:lineRule="auto"/>
              <w:rPr>
                <w:rFonts w:ascii="Times New Roman" w:eastAsia="Times New Roman" w:hAnsi="Times New Roman" w:cs="Times New Roman"/>
                <w:sz w:val="24"/>
                <w:szCs w:val="24"/>
              </w:rPr>
            </w:pPr>
            <w:r w:rsidRPr="00872973">
              <w:rPr>
                <w:rFonts w:ascii="Times New Roman" w:eastAsia="Times New Roman" w:hAnsi="Times New Roman" w:cs="Times New Roman"/>
                <w:sz w:val="24"/>
                <w:szCs w:val="24"/>
              </w:rPr>
              <w:t>3/29/2020</w:t>
            </w:r>
          </w:p>
        </w:tc>
      </w:tr>
    </w:tbl>
    <w:p w14:paraId="41C8F396" w14:textId="77777777" w:rsidR="001D49FD" w:rsidRPr="00872973" w:rsidRDefault="001D49FD" w:rsidP="004D3F43">
      <w:pPr>
        <w:spacing w:line="276" w:lineRule="auto"/>
        <w:rPr>
          <w:rFonts w:ascii="Times New Roman" w:eastAsia="Times New Roman" w:hAnsi="Times New Roman" w:cs="Times New Roman"/>
          <w:sz w:val="24"/>
          <w:szCs w:val="24"/>
        </w:rPr>
      </w:pPr>
    </w:p>
    <w:p w14:paraId="2635E364" w14:textId="77777777" w:rsidR="002972AF" w:rsidRPr="00872973" w:rsidRDefault="000E589C" w:rsidP="004D3F43">
      <w:pPr>
        <w:pStyle w:val="Heading1"/>
        <w:numPr>
          <w:ilvl w:val="0"/>
          <w:numId w:val="17"/>
        </w:numPr>
        <w:spacing w:line="276" w:lineRule="auto"/>
        <w:rPr>
          <w:rFonts w:ascii="Times New Roman" w:hAnsi="Times New Roman" w:cs="Times New Roman"/>
        </w:rPr>
      </w:pPr>
      <w:r w:rsidRPr="00872973">
        <w:rPr>
          <w:rFonts w:ascii="Times New Roman" w:hAnsi="Times New Roman" w:cs="Times New Roman"/>
        </w:rPr>
        <w:br w:type="page"/>
      </w:r>
      <w:r w:rsidR="13B0B9A9" w:rsidRPr="00872973">
        <w:rPr>
          <w:rFonts w:ascii="Times New Roman" w:hAnsi="Times New Roman" w:cs="Times New Roman"/>
        </w:rPr>
        <w:lastRenderedPageBreak/>
        <w:t xml:space="preserve">Introduction </w:t>
      </w:r>
    </w:p>
    <w:p w14:paraId="59BA78A1" w14:textId="77777777" w:rsidR="002972AF" w:rsidRPr="00872973" w:rsidRDefault="000E589C" w:rsidP="004D3F43">
      <w:pPr>
        <w:pStyle w:val="Heading1"/>
        <w:numPr>
          <w:ilvl w:val="1"/>
          <w:numId w:val="17"/>
        </w:numPr>
        <w:spacing w:line="276" w:lineRule="auto"/>
        <w:ind w:left="630" w:hanging="612"/>
        <w:rPr>
          <w:rFonts w:ascii="Times New Roman" w:hAnsi="Times New Roman" w:cs="Times New Roman"/>
          <w:sz w:val="28"/>
          <w:szCs w:val="28"/>
        </w:rPr>
      </w:pPr>
      <w:r w:rsidRPr="00872973">
        <w:rPr>
          <w:rFonts w:ascii="Times New Roman" w:hAnsi="Times New Roman" w:cs="Times New Roman"/>
          <w:sz w:val="28"/>
          <w:szCs w:val="28"/>
        </w:rPr>
        <w:t>Project Description</w:t>
      </w:r>
    </w:p>
    <w:p w14:paraId="34C5978F" w14:textId="471626DB" w:rsidR="002972AF" w:rsidRDefault="000E589C" w:rsidP="10C672EA">
      <w:pPr>
        <w:spacing w:line="276" w:lineRule="auto"/>
        <w:ind w:firstLine="720"/>
        <w:rPr>
          <w:rFonts w:ascii="Times New Roman" w:eastAsiaTheme="minorEastAsia" w:hAnsi="Times New Roman" w:cs="Times New Roman"/>
          <w:sz w:val="24"/>
          <w:szCs w:val="24"/>
        </w:rPr>
      </w:pPr>
      <w:r w:rsidRPr="10C672EA">
        <w:rPr>
          <w:rFonts w:ascii="Times New Roman" w:eastAsiaTheme="minorEastAsia" w:hAnsi="Times New Roman" w:cs="Times New Roman"/>
          <w:color w:val="000000" w:themeColor="text1"/>
          <w:sz w:val="24"/>
          <w:szCs w:val="24"/>
        </w:rPr>
        <w:t>Silver</w:t>
      </w:r>
      <w:r w:rsidRPr="10C672EA">
        <w:rPr>
          <w:rFonts w:ascii="Times New Roman" w:eastAsiaTheme="minorEastAsia" w:hAnsi="Times New Roman" w:cs="Times New Roman"/>
          <w:sz w:val="24"/>
          <w:szCs w:val="24"/>
        </w:rPr>
        <w:t xml:space="preserve"> Springs, LLC will embark on a journey to build an enterprise-wide centralized travel system to modernize its infrastructure, reduce overhead and travel costs, and create standard operating procedures. One modernization project that was conducted a year ago, the implementation of the enterprise-wide Office 365, has already proven to reduce overhead costs, standardize practices and procedures, and create interoperability within the company. Silver Springs, LLC will capitalize on this past success to build a next-generation travel system that will meet the organization’s needs for a secure, high-performing environment. The travel system will be implemented within the company by using Agile methodologies</w:t>
      </w:r>
      <w:r w:rsidR="4B85BFD0" w:rsidRPr="10C672EA">
        <w:rPr>
          <w:rFonts w:ascii="Times New Roman" w:eastAsiaTheme="minorEastAsia" w:hAnsi="Times New Roman" w:cs="Times New Roman"/>
          <w:sz w:val="24"/>
          <w:szCs w:val="24"/>
        </w:rPr>
        <w:t xml:space="preserve"> over the project lifecycle</w:t>
      </w:r>
      <w:r w:rsidRPr="10C672EA">
        <w:rPr>
          <w:rFonts w:ascii="Times New Roman" w:eastAsiaTheme="minorEastAsia" w:hAnsi="Times New Roman" w:cs="Times New Roman"/>
          <w:sz w:val="24"/>
          <w:szCs w:val="24"/>
        </w:rPr>
        <w:t>, which will enable the team to capture user stories and implement first-class technological solutions</w:t>
      </w:r>
      <w:r w:rsidR="46C91460" w:rsidRPr="10C672EA">
        <w:rPr>
          <w:rFonts w:ascii="Times New Roman" w:eastAsiaTheme="minorEastAsia" w:hAnsi="Times New Roman" w:cs="Times New Roman"/>
          <w:sz w:val="24"/>
          <w:szCs w:val="24"/>
        </w:rPr>
        <w:t xml:space="preserve"> (Project Management Institute -b, 2017, p. 16)</w:t>
      </w:r>
      <w:r w:rsidRPr="10C672EA">
        <w:rPr>
          <w:rFonts w:ascii="Times New Roman" w:eastAsiaTheme="minorEastAsia" w:hAnsi="Times New Roman" w:cs="Times New Roman"/>
          <w:sz w:val="24"/>
          <w:szCs w:val="24"/>
        </w:rPr>
        <w:t>.</w:t>
      </w:r>
    </w:p>
    <w:p w14:paraId="72A3D3EC" w14:textId="77777777" w:rsidR="00C731A5" w:rsidRPr="00872973" w:rsidRDefault="00C731A5" w:rsidP="004D3F43">
      <w:pPr>
        <w:spacing w:line="276" w:lineRule="auto"/>
        <w:rPr>
          <w:rFonts w:ascii="Times New Roman" w:eastAsiaTheme="minorEastAsia" w:hAnsi="Times New Roman" w:cs="Times New Roman"/>
          <w:sz w:val="24"/>
          <w:szCs w:val="24"/>
        </w:rPr>
      </w:pPr>
    </w:p>
    <w:p w14:paraId="0B6DF8D9" w14:textId="77777777" w:rsidR="00872973" w:rsidRPr="00872973" w:rsidRDefault="000E589C" w:rsidP="004D3F43">
      <w:pPr>
        <w:pStyle w:val="Heading1"/>
        <w:numPr>
          <w:ilvl w:val="1"/>
          <w:numId w:val="17"/>
        </w:numPr>
        <w:spacing w:line="276" w:lineRule="auto"/>
        <w:ind w:left="630" w:hanging="612"/>
        <w:rPr>
          <w:rFonts w:ascii="Times New Roman" w:eastAsiaTheme="minorEastAsia" w:hAnsi="Times New Roman" w:cs="Times New Roman"/>
          <w:color w:val="445369"/>
          <w:sz w:val="22"/>
          <w:szCs w:val="22"/>
        </w:rPr>
      </w:pPr>
      <w:r w:rsidRPr="00872973">
        <w:rPr>
          <w:rFonts w:ascii="Times New Roman" w:hAnsi="Times New Roman" w:cs="Times New Roman"/>
          <w:sz w:val="28"/>
          <w:szCs w:val="28"/>
        </w:rPr>
        <w:t>Project Scope</w:t>
      </w:r>
    </w:p>
    <w:p w14:paraId="701D858C" w14:textId="77777777" w:rsidR="00872973" w:rsidRPr="009F72D7" w:rsidRDefault="000E589C" w:rsidP="004D3F43">
      <w:pPr>
        <w:pStyle w:val="Heading1"/>
        <w:numPr>
          <w:ilvl w:val="2"/>
          <w:numId w:val="17"/>
        </w:numPr>
        <w:spacing w:line="276" w:lineRule="auto"/>
        <w:ind w:left="900" w:hanging="900"/>
        <w:rPr>
          <w:rFonts w:ascii="Times New Roman" w:hAnsi="Times New Roman" w:cs="Times New Roman"/>
          <w:sz w:val="26"/>
          <w:szCs w:val="26"/>
        </w:rPr>
      </w:pPr>
      <w:r w:rsidRPr="009F72D7">
        <w:rPr>
          <w:rFonts w:ascii="Times New Roman" w:hAnsi="Times New Roman" w:cs="Times New Roman"/>
          <w:sz w:val="26"/>
          <w:szCs w:val="26"/>
        </w:rPr>
        <w:t>Project In-Scope Activities</w:t>
      </w:r>
    </w:p>
    <w:p w14:paraId="1BED62A8" w14:textId="66D3EED9" w:rsidR="00C731A5" w:rsidRPr="00872973" w:rsidRDefault="000E589C" w:rsidP="10C672EA">
      <w:pPr>
        <w:spacing w:line="276" w:lineRule="auto"/>
        <w:ind w:firstLine="720"/>
        <w:rPr>
          <w:rFonts w:ascii="Times New Roman" w:eastAsiaTheme="minorEastAsia" w:hAnsi="Times New Roman" w:cs="Times New Roman"/>
          <w:sz w:val="24"/>
          <w:szCs w:val="24"/>
        </w:rPr>
      </w:pPr>
      <w:r w:rsidRPr="10C672EA">
        <w:rPr>
          <w:rFonts w:ascii="Times New Roman" w:eastAsiaTheme="minorEastAsia" w:hAnsi="Times New Roman" w:cs="Times New Roman"/>
          <w:sz w:val="24"/>
          <w:szCs w:val="24"/>
        </w:rPr>
        <w:t xml:space="preserve">The </w:t>
      </w:r>
      <w:r w:rsidRPr="10C672EA">
        <w:rPr>
          <w:rFonts w:ascii="Times New Roman" w:eastAsiaTheme="minorEastAsia" w:hAnsi="Times New Roman" w:cs="Times New Roman"/>
          <w:color w:val="000000" w:themeColor="text1"/>
          <w:sz w:val="24"/>
          <w:szCs w:val="24"/>
        </w:rPr>
        <w:t>internal</w:t>
      </w:r>
      <w:r w:rsidRPr="10C672EA">
        <w:rPr>
          <w:rFonts w:ascii="Times New Roman" w:eastAsiaTheme="minorEastAsia" w:hAnsi="Times New Roman" w:cs="Times New Roman"/>
          <w:sz w:val="24"/>
          <w:szCs w:val="24"/>
        </w:rPr>
        <w:t xml:space="preserve"> travel system (ITS) will be built leveraging the newest Cloud technology. In-scope activities will include project management, design, validation, testing, and deployment. The end service intends to support business roles and functions for internal stakeholders. Activities in-scope focus on the necessary components required for a system build</w:t>
      </w:r>
      <w:r w:rsidR="0DD77A1D" w:rsidRPr="10C672EA">
        <w:rPr>
          <w:rFonts w:ascii="Times New Roman" w:eastAsiaTheme="minorEastAsia" w:hAnsi="Times New Roman" w:cs="Times New Roman"/>
          <w:sz w:val="24"/>
          <w:szCs w:val="24"/>
        </w:rPr>
        <w:t xml:space="preserve"> and maintaining scope over the course of the project’s lifecycle; each project artifact is tailored for </w:t>
      </w:r>
      <w:r w:rsidR="49AFE4A9" w:rsidRPr="10C672EA">
        <w:rPr>
          <w:rFonts w:ascii="Times New Roman" w:eastAsiaTheme="minorEastAsia" w:hAnsi="Times New Roman" w:cs="Times New Roman"/>
          <w:sz w:val="24"/>
          <w:szCs w:val="24"/>
        </w:rPr>
        <w:t>ensuring effective management of project activities (Project Management Institute, 2017 –a, p. 558)</w:t>
      </w:r>
      <w:r w:rsidRPr="10C672EA">
        <w:rPr>
          <w:rFonts w:ascii="Times New Roman" w:eastAsiaTheme="minorEastAsia" w:hAnsi="Times New Roman" w:cs="Times New Roman"/>
          <w:sz w:val="24"/>
          <w:szCs w:val="24"/>
        </w:rPr>
        <w:t>.</w:t>
      </w:r>
    </w:p>
    <w:p w14:paraId="44CDD050" w14:textId="77777777" w:rsidR="00872973" w:rsidRPr="009F72D7" w:rsidRDefault="000E589C" w:rsidP="004D3F43">
      <w:pPr>
        <w:pStyle w:val="Heading1"/>
        <w:numPr>
          <w:ilvl w:val="2"/>
          <w:numId w:val="17"/>
        </w:numPr>
        <w:spacing w:line="276" w:lineRule="auto"/>
        <w:ind w:left="900" w:hanging="900"/>
        <w:rPr>
          <w:rFonts w:ascii="Times New Roman" w:hAnsi="Times New Roman" w:cs="Times New Roman"/>
          <w:sz w:val="26"/>
          <w:szCs w:val="26"/>
        </w:rPr>
      </w:pPr>
      <w:r w:rsidRPr="009F72D7">
        <w:rPr>
          <w:rFonts w:ascii="Times New Roman" w:hAnsi="Times New Roman" w:cs="Times New Roman"/>
          <w:sz w:val="26"/>
          <w:szCs w:val="26"/>
        </w:rPr>
        <w:t>Project Out-of-Scope Activities</w:t>
      </w:r>
    </w:p>
    <w:p w14:paraId="023C81F3" w14:textId="77777777" w:rsidR="00872973" w:rsidRPr="00C731A5" w:rsidRDefault="000E589C" w:rsidP="004C0C9B">
      <w:pPr>
        <w:spacing w:line="276" w:lineRule="auto"/>
        <w:ind w:firstLine="720"/>
        <w:rPr>
          <w:rFonts w:ascii="Times New Roman" w:eastAsiaTheme="minorEastAsia" w:hAnsi="Times New Roman" w:cs="Times New Roman"/>
          <w:sz w:val="24"/>
          <w:szCs w:val="24"/>
        </w:rPr>
      </w:pPr>
      <w:r w:rsidRPr="004C0C9B">
        <w:rPr>
          <w:rFonts w:ascii="Times New Roman" w:eastAsiaTheme="minorEastAsia" w:hAnsi="Times New Roman" w:cs="Times New Roman"/>
          <w:color w:val="000000" w:themeColor="text1"/>
          <w:sz w:val="24"/>
          <w:szCs w:val="24"/>
        </w:rPr>
        <w:t>Out</w:t>
      </w:r>
      <w:r w:rsidRPr="00C731A5">
        <w:rPr>
          <w:rFonts w:ascii="Times New Roman" w:eastAsiaTheme="minorEastAsia" w:hAnsi="Times New Roman" w:cs="Times New Roman"/>
          <w:sz w:val="24"/>
          <w:szCs w:val="24"/>
        </w:rPr>
        <w:t>-of-scope activities for the ITS are activities that are included in other projects. ITS will not address these activities as they are products to be completed by other functional areas.</w:t>
      </w:r>
    </w:p>
    <w:p w14:paraId="6FF540A0" w14:textId="77777777" w:rsidR="00872973" w:rsidRPr="00C731A5" w:rsidRDefault="000E589C" w:rsidP="004D3F43">
      <w:pPr>
        <w:pStyle w:val="ListParagraph"/>
        <w:numPr>
          <w:ilvl w:val="0"/>
          <w:numId w:val="45"/>
        </w:numPr>
        <w:spacing w:line="276" w:lineRule="auto"/>
        <w:rPr>
          <w:rFonts w:ascii="Times New Roman" w:eastAsiaTheme="minorEastAsia" w:hAnsi="Times New Roman" w:cs="Times New Roman"/>
          <w:color w:val="000000" w:themeColor="text1"/>
          <w:sz w:val="24"/>
          <w:szCs w:val="24"/>
        </w:rPr>
      </w:pPr>
      <w:r w:rsidRPr="00C731A5">
        <w:rPr>
          <w:rFonts w:ascii="Times New Roman" w:eastAsiaTheme="minorEastAsia" w:hAnsi="Times New Roman" w:cs="Times New Roman"/>
          <w:sz w:val="24"/>
          <w:szCs w:val="24"/>
        </w:rPr>
        <w:t>Negotiating contracts for third-party usage within the ITS.</w:t>
      </w:r>
    </w:p>
    <w:p w14:paraId="1254CB4F" w14:textId="77777777" w:rsidR="00872973" w:rsidRPr="00C731A5" w:rsidRDefault="000E589C" w:rsidP="004D3F43">
      <w:pPr>
        <w:pStyle w:val="ListParagraph"/>
        <w:numPr>
          <w:ilvl w:val="0"/>
          <w:numId w:val="45"/>
        </w:numPr>
        <w:spacing w:line="276" w:lineRule="auto"/>
        <w:rPr>
          <w:rFonts w:ascii="Times New Roman" w:eastAsiaTheme="minorEastAsia" w:hAnsi="Times New Roman" w:cs="Times New Roman"/>
          <w:color w:val="000000" w:themeColor="text1"/>
          <w:sz w:val="24"/>
          <w:szCs w:val="24"/>
        </w:rPr>
      </w:pPr>
      <w:r w:rsidRPr="00C731A5">
        <w:rPr>
          <w:rFonts w:ascii="Times New Roman" w:eastAsiaTheme="minorEastAsia" w:hAnsi="Times New Roman" w:cs="Times New Roman"/>
          <w:sz w:val="24"/>
          <w:szCs w:val="24"/>
        </w:rPr>
        <w:t>End-user training once the system is in operation and maintenance.</w:t>
      </w:r>
    </w:p>
    <w:p w14:paraId="4311F2B5" w14:textId="77777777" w:rsidR="00872973" w:rsidRPr="00C731A5" w:rsidRDefault="000E589C" w:rsidP="004D3F43">
      <w:pPr>
        <w:pStyle w:val="ListParagraph"/>
        <w:numPr>
          <w:ilvl w:val="0"/>
          <w:numId w:val="45"/>
        </w:numPr>
        <w:spacing w:line="276" w:lineRule="auto"/>
        <w:rPr>
          <w:rFonts w:ascii="Times New Roman" w:eastAsiaTheme="minorEastAsia" w:hAnsi="Times New Roman" w:cs="Times New Roman"/>
          <w:color w:val="000000" w:themeColor="text1"/>
          <w:sz w:val="24"/>
          <w:szCs w:val="24"/>
        </w:rPr>
      </w:pPr>
      <w:r w:rsidRPr="00C731A5">
        <w:rPr>
          <w:rFonts w:ascii="Times New Roman" w:eastAsiaTheme="minorEastAsia" w:hAnsi="Times New Roman" w:cs="Times New Roman"/>
          <w:sz w:val="24"/>
          <w:szCs w:val="24"/>
        </w:rPr>
        <w:t>Reports for business best practices. While the ITS is built on the foundation of streamlining processes and saving costs, other projects will produce products intended to serve as guidelines.</w:t>
      </w:r>
    </w:p>
    <w:p w14:paraId="2776DDA8" w14:textId="1E1B8107" w:rsidR="00872973" w:rsidRPr="00C731A5" w:rsidRDefault="637844F5" w:rsidP="005A0014">
      <w:pPr>
        <w:spacing w:line="276" w:lineRule="auto"/>
        <w:rPr>
          <w:rFonts w:ascii="Times New Roman" w:eastAsiaTheme="minorEastAsia" w:hAnsi="Times New Roman" w:cs="Times New Roman"/>
          <w:sz w:val="24"/>
          <w:szCs w:val="24"/>
        </w:rPr>
      </w:pPr>
      <w:r w:rsidRPr="10C672EA">
        <w:rPr>
          <w:rFonts w:ascii="Times New Roman" w:eastAsiaTheme="minorEastAsia" w:hAnsi="Times New Roman" w:cs="Times New Roman"/>
          <w:sz w:val="24"/>
          <w:szCs w:val="24"/>
        </w:rPr>
        <w:t>1.2.3. Project Dependencies</w:t>
      </w:r>
    </w:p>
    <w:p w14:paraId="04D5ED16" w14:textId="777F7C65" w:rsidR="00872973" w:rsidRPr="00C731A5" w:rsidRDefault="000E589C" w:rsidP="10C672EA">
      <w:pPr>
        <w:spacing w:line="276" w:lineRule="auto"/>
        <w:rPr>
          <w:rFonts w:ascii="Times New Roman" w:eastAsiaTheme="minorEastAsia" w:hAnsi="Times New Roman" w:cs="Times New Roman"/>
          <w:sz w:val="24"/>
          <w:szCs w:val="24"/>
        </w:rPr>
      </w:pPr>
      <w:r w:rsidRPr="10C672EA">
        <w:rPr>
          <w:rFonts w:ascii="Times New Roman" w:eastAsiaTheme="minorEastAsia" w:hAnsi="Times New Roman" w:cs="Times New Roman"/>
          <w:sz w:val="24"/>
          <w:szCs w:val="24"/>
        </w:rPr>
        <w:t xml:space="preserve">The </w:t>
      </w:r>
      <w:r w:rsidRPr="10C672EA">
        <w:rPr>
          <w:rFonts w:ascii="Times New Roman" w:eastAsiaTheme="minorEastAsia" w:hAnsi="Times New Roman" w:cs="Times New Roman"/>
          <w:color w:val="000000" w:themeColor="text1"/>
          <w:sz w:val="24"/>
          <w:szCs w:val="24"/>
        </w:rPr>
        <w:t>ITS</w:t>
      </w:r>
      <w:r w:rsidRPr="10C672EA">
        <w:rPr>
          <w:rFonts w:ascii="Times New Roman" w:eastAsiaTheme="minorEastAsia" w:hAnsi="Times New Roman" w:cs="Times New Roman"/>
          <w:sz w:val="24"/>
          <w:szCs w:val="24"/>
        </w:rPr>
        <w:t xml:space="preserve"> project objectives are to provide an integrated, enterprise-wide system to be used by all internal stakeholders. The system will provide the company with the tools and resources needed to standardize, interoperate, and create best practices and procedures.</w:t>
      </w:r>
    </w:p>
    <w:p w14:paraId="3B6DE4CE" w14:textId="77777777" w:rsidR="00872973" w:rsidRPr="00C731A5" w:rsidRDefault="000E589C" w:rsidP="004D3F43">
      <w:pPr>
        <w:pStyle w:val="ListParagraph"/>
        <w:numPr>
          <w:ilvl w:val="0"/>
          <w:numId w:val="46"/>
        </w:numPr>
        <w:spacing w:line="276" w:lineRule="auto"/>
        <w:rPr>
          <w:rFonts w:ascii="Times New Roman" w:eastAsiaTheme="minorEastAsia" w:hAnsi="Times New Roman" w:cs="Times New Roman"/>
          <w:color w:val="000000" w:themeColor="text1"/>
          <w:sz w:val="24"/>
          <w:szCs w:val="24"/>
        </w:rPr>
      </w:pPr>
      <w:r w:rsidRPr="00C731A5">
        <w:rPr>
          <w:rFonts w:ascii="Times New Roman" w:eastAsiaTheme="minorEastAsia" w:hAnsi="Times New Roman" w:cs="Times New Roman"/>
          <w:sz w:val="24"/>
          <w:szCs w:val="24"/>
        </w:rPr>
        <w:lastRenderedPageBreak/>
        <w:t>Reduce duplication of efforts by providing a centralized system for all travel processing.</w:t>
      </w:r>
    </w:p>
    <w:p w14:paraId="51B79E31" w14:textId="77777777" w:rsidR="00872973" w:rsidRPr="00C731A5" w:rsidRDefault="000E589C" w:rsidP="004D3F43">
      <w:pPr>
        <w:pStyle w:val="ListParagraph"/>
        <w:numPr>
          <w:ilvl w:val="0"/>
          <w:numId w:val="46"/>
        </w:numPr>
        <w:spacing w:line="276" w:lineRule="auto"/>
        <w:rPr>
          <w:rFonts w:ascii="Times New Roman" w:eastAsiaTheme="minorEastAsia" w:hAnsi="Times New Roman" w:cs="Times New Roman"/>
          <w:color w:val="000000" w:themeColor="text1"/>
          <w:sz w:val="24"/>
          <w:szCs w:val="24"/>
        </w:rPr>
      </w:pPr>
      <w:r w:rsidRPr="00C731A5">
        <w:rPr>
          <w:rFonts w:ascii="Times New Roman" w:eastAsiaTheme="minorEastAsia" w:hAnsi="Times New Roman" w:cs="Times New Roman"/>
          <w:sz w:val="24"/>
          <w:szCs w:val="24"/>
        </w:rPr>
        <w:t>Manage and secure information and data sets in a cost-effective manner.</w:t>
      </w:r>
    </w:p>
    <w:p w14:paraId="506FAF42" w14:textId="77777777" w:rsidR="00872973" w:rsidRPr="00C731A5" w:rsidRDefault="000E589C" w:rsidP="004D3F43">
      <w:pPr>
        <w:pStyle w:val="ListParagraph"/>
        <w:numPr>
          <w:ilvl w:val="0"/>
          <w:numId w:val="46"/>
        </w:numPr>
        <w:spacing w:line="276" w:lineRule="auto"/>
        <w:rPr>
          <w:rFonts w:ascii="Times New Roman" w:eastAsiaTheme="minorEastAsia" w:hAnsi="Times New Roman" w:cs="Times New Roman"/>
          <w:color w:val="000000" w:themeColor="text1"/>
          <w:sz w:val="24"/>
          <w:szCs w:val="24"/>
        </w:rPr>
      </w:pPr>
      <w:r w:rsidRPr="00C731A5">
        <w:rPr>
          <w:rFonts w:ascii="Times New Roman" w:eastAsiaTheme="minorEastAsia" w:hAnsi="Times New Roman" w:cs="Times New Roman"/>
          <w:sz w:val="24"/>
          <w:szCs w:val="24"/>
        </w:rPr>
        <w:t>Provide access to functional areas to onboard employees, produce reports, etc.</w:t>
      </w:r>
    </w:p>
    <w:p w14:paraId="0D0B940D" w14:textId="77777777" w:rsidR="00C731A5" w:rsidRPr="00C731A5" w:rsidRDefault="00C731A5" w:rsidP="004D3F43">
      <w:pPr>
        <w:pStyle w:val="ListParagraph"/>
        <w:spacing w:line="276" w:lineRule="auto"/>
        <w:rPr>
          <w:rFonts w:ascii="Times New Roman" w:eastAsiaTheme="minorEastAsia" w:hAnsi="Times New Roman" w:cs="Times New Roman"/>
          <w:color w:val="000000" w:themeColor="text1"/>
          <w:sz w:val="24"/>
          <w:szCs w:val="24"/>
        </w:rPr>
      </w:pPr>
    </w:p>
    <w:p w14:paraId="5AD3DEEF" w14:textId="77777777" w:rsidR="00872973" w:rsidRPr="00C731A5" w:rsidRDefault="000E589C" w:rsidP="004D3F43">
      <w:pPr>
        <w:pStyle w:val="Heading1"/>
        <w:numPr>
          <w:ilvl w:val="1"/>
          <w:numId w:val="17"/>
        </w:numPr>
        <w:spacing w:line="276" w:lineRule="auto"/>
        <w:ind w:left="630" w:hanging="612"/>
        <w:rPr>
          <w:rFonts w:ascii="Times New Roman" w:hAnsi="Times New Roman" w:cs="Times New Roman"/>
          <w:sz w:val="28"/>
          <w:szCs w:val="28"/>
        </w:rPr>
      </w:pPr>
      <w:r w:rsidRPr="00C731A5">
        <w:rPr>
          <w:rFonts w:ascii="Times New Roman" w:hAnsi="Times New Roman" w:cs="Times New Roman"/>
          <w:sz w:val="28"/>
          <w:szCs w:val="28"/>
        </w:rPr>
        <w:t>Success Criteria</w:t>
      </w:r>
    </w:p>
    <w:p w14:paraId="103F6E5A" w14:textId="0FAB1B80" w:rsidR="00872973" w:rsidRPr="00C731A5" w:rsidRDefault="000E589C" w:rsidP="10C672EA">
      <w:pPr>
        <w:spacing w:line="276" w:lineRule="auto"/>
        <w:rPr>
          <w:rFonts w:ascii="Times New Roman" w:eastAsiaTheme="minorEastAsia" w:hAnsi="Times New Roman" w:cs="Times New Roman"/>
          <w:sz w:val="24"/>
          <w:szCs w:val="24"/>
        </w:rPr>
      </w:pPr>
      <w:r w:rsidRPr="3880B595">
        <w:rPr>
          <w:rFonts w:ascii="Times New Roman" w:eastAsiaTheme="minorEastAsia" w:hAnsi="Times New Roman" w:cs="Times New Roman"/>
          <w:sz w:val="24"/>
          <w:szCs w:val="24"/>
        </w:rPr>
        <w:t>The following are the minimum project success criteria</w:t>
      </w:r>
      <w:r w:rsidR="2AD4D8CC" w:rsidRPr="3880B595">
        <w:rPr>
          <w:rFonts w:ascii="Times New Roman" w:eastAsiaTheme="minorEastAsia" w:hAnsi="Times New Roman" w:cs="Times New Roman"/>
          <w:sz w:val="24"/>
          <w:szCs w:val="24"/>
        </w:rPr>
        <w:t xml:space="preserve"> to be considered an organizational enabler (Project Management Institute, 2018, p. 4)</w:t>
      </w:r>
    </w:p>
    <w:p w14:paraId="0B8603CA" w14:textId="77777777" w:rsidR="00872973" w:rsidRPr="00C731A5" w:rsidRDefault="000E589C" w:rsidP="004D3F43">
      <w:pPr>
        <w:pStyle w:val="ListParagraph"/>
        <w:numPr>
          <w:ilvl w:val="0"/>
          <w:numId w:val="41"/>
        </w:numPr>
        <w:spacing w:line="276" w:lineRule="auto"/>
        <w:rPr>
          <w:rFonts w:ascii="Times New Roman" w:eastAsiaTheme="minorEastAsia" w:hAnsi="Times New Roman" w:cs="Times New Roman"/>
          <w:sz w:val="24"/>
          <w:szCs w:val="24"/>
        </w:rPr>
      </w:pPr>
      <w:r w:rsidRPr="00C731A5">
        <w:rPr>
          <w:rFonts w:ascii="Times New Roman" w:eastAsiaTheme="minorEastAsia" w:hAnsi="Times New Roman" w:cs="Times New Roman"/>
          <w:sz w:val="24"/>
          <w:szCs w:val="24"/>
        </w:rPr>
        <w:t>Delivered according to the approved schedule, within budget, and with specified features and functions.</w:t>
      </w:r>
    </w:p>
    <w:p w14:paraId="2C07A223" w14:textId="77777777" w:rsidR="00872973" w:rsidRPr="00C731A5" w:rsidRDefault="000E589C" w:rsidP="004D3F43">
      <w:pPr>
        <w:pStyle w:val="ListParagraph"/>
        <w:numPr>
          <w:ilvl w:val="0"/>
          <w:numId w:val="41"/>
        </w:numPr>
        <w:spacing w:after="0" w:line="276" w:lineRule="auto"/>
        <w:rPr>
          <w:rFonts w:ascii="Times New Roman" w:eastAsiaTheme="minorEastAsia" w:hAnsi="Times New Roman" w:cs="Times New Roman"/>
          <w:sz w:val="24"/>
          <w:szCs w:val="24"/>
        </w:rPr>
      </w:pPr>
      <w:r w:rsidRPr="00C731A5">
        <w:rPr>
          <w:rFonts w:ascii="Times New Roman" w:eastAsiaTheme="minorEastAsia" w:hAnsi="Times New Roman" w:cs="Times New Roman"/>
          <w:sz w:val="24"/>
          <w:szCs w:val="24"/>
        </w:rPr>
        <w:t>Current employees have been onboarded in the system.</w:t>
      </w:r>
    </w:p>
    <w:p w14:paraId="429DFCED" w14:textId="77777777" w:rsidR="00872973" w:rsidRPr="00C731A5" w:rsidRDefault="000E589C" w:rsidP="004D3F43">
      <w:pPr>
        <w:pStyle w:val="ListParagraph"/>
        <w:numPr>
          <w:ilvl w:val="0"/>
          <w:numId w:val="41"/>
        </w:numPr>
        <w:spacing w:after="0" w:line="276" w:lineRule="auto"/>
        <w:rPr>
          <w:rFonts w:ascii="Times New Roman" w:eastAsiaTheme="minorEastAsia" w:hAnsi="Times New Roman" w:cs="Times New Roman"/>
          <w:sz w:val="24"/>
          <w:szCs w:val="24"/>
        </w:rPr>
      </w:pPr>
      <w:r w:rsidRPr="00C731A5">
        <w:rPr>
          <w:rFonts w:ascii="Times New Roman" w:eastAsiaTheme="minorEastAsia" w:hAnsi="Times New Roman" w:cs="Times New Roman"/>
          <w:sz w:val="24"/>
          <w:szCs w:val="24"/>
        </w:rPr>
        <w:t>Multiple active users can access information, run analytics and reports, and consume data as needed.</w:t>
      </w:r>
    </w:p>
    <w:p w14:paraId="50E3702C" w14:textId="77777777" w:rsidR="00872973" w:rsidRPr="00C731A5" w:rsidRDefault="000E589C" w:rsidP="004D3F43">
      <w:pPr>
        <w:pStyle w:val="ListParagraph"/>
        <w:numPr>
          <w:ilvl w:val="0"/>
          <w:numId w:val="41"/>
        </w:numPr>
        <w:spacing w:after="0" w:line="276" w:lineRule="auto"/>
        <w:rPr>
          <w:rFonts w:ascii="Times New Roman" w:eastAsiaTheme="minorEastAsia" w:hAnsi="Times New Roman" w:cs="Times New Roman"/>
          <w:sz w:val="24"/>
          <w:szCs w:val="24"/>
        </w:rPr>
      </w:pPr>
      <w:r w:rsidRPr="00C731A5">
        <w:rPr>
          <w:rFonts w:ascii="Times New Roman" w:eastAsiaTheme="minorEastAsia" w:hAnsi="Times New Roman" w:cs="Times New Roman"/>
          <w:sz w:val="24"/>
          <w:szCs w:val="24"/>
        </w:rPr>
        <w:t>ITS services are highly available and reliable to provide stability to the enterprise.</w:t>
      </w:r>
    </w:p>
    <w:p w14:paraId="03D32E5A" w14:textId="77777777" w:rsidR="00872973" w:rsidRDefault="000E589C" w:rsidP="004D3F43">
      <w:pPr>
        <w:pStyle w:val="ListParagraph"/>
        <w:numPr>
          <w:ilvl w:val="0"/>
          <w:numId w:val="41"/>
        </w:numPr>
        <w:spacing w:after="0" w:line="276" w:lineRule="auto"/>
        <w:rPr>
          <w:rFonts w:ascii="Times New Roman" w:eastAsiaTheme="minorEastAsia" w:hAnsi="Times New Roman" w:cs="Times New Roman"/>
          <w:sz w:val="24"/>
          <w:szCs w:val="24"/>
        </w:rPr>
      </w:pPr>
      <w:r w:rsidRPr="00C731A5">
        <w:rPr>
          <w:rFonts w:ascii="Times New Roman" w:eastAsiaTheme="minorEastAsia" w:hAnsi="Times New Roman" w:cs="Times New Roman"/>
          <w:sz w:val="24"/>
          <w:szCs w:val="24"/>
        </w:rPr>
        <w:t>The use of ITS reduces overall operating costs for the company.</w:t>
      </w:r>
    </w:p>
    <w:p w14:paraId="0E27B00A" w14:textId="77777777" w:rsidR="00C731A5" w:rsidRPr="00C731A5" w:rsidRDefault="00C731A5" w:rsidP="004D3F43">
      <w:pPr>
        <w:pStyle w:val="ListParagraph"/>
        <w:spacing w:after="0" w:line="276" w:lineRule="auto"/>
        <w:rPr>
          <w:rFonts w:ascii="Times New Roman" w:eastAsiaTheme="minorEastAsia" w:hAnsi="Times New Roman" w:cs="Times New Roman"/>
          <w:sz w:val="24"/>
          <w:szCs w:val="24"/>
        </w:rPr>
      </w:pPr>
    </w:p>
    <w:p w14:paraId="0399F2D6" w14:textId="77777777" w:rsidR="00872973" w:rsidRPr="00C731A5" w:rsidRDefault="000E589C" w:rsidP="004D3F43">
      <w:pPr>
        <w:pStyle w:val="Heading1"/>
        <w:numPr>
          <w:ilvl w:val="1"/>
          <w:numId w:val="17"/>
        </w:numPr>
        <w:spacing w:line="276" w:lineRule="auto"/>
        <w:ind w:left="630" w:hanging="612"/>
        <w:rPr>
          <w:rFonts w:ascii="Times New Roman" w:hAnsi="Times New Roman" w:cs="Times New Roman"/>
          <w:sz w:val="28"/>
          <w:szCs w:val="28"/>
        </w:rPr>
      </w:pPr>
      <w:r w:rsidRPr="00C731A5">
        <w:rPr>
          <w:rFonts w:ascii="Times New Roman" w:hAnsi="Times New Roman" w:cs="Times New Roman"/>
          <w:sz w:val="28"/>
          <w:szCs w:val="28"/>
        </w:rPr>
        <w:t>Project Assumptions</w:t>
      </w:r>
    </w:p>
    <w:p w14:paraId="1A27D4B1" w14:textId="77777777" w:rsidR="00872973" w:rsidRPr="00CE66C6" w:rsidRDefault="000E589C" w:rsidP="004D3F43">
      <w:pPr>
        <w:spacing w:line="276" w:lineRule="auto"/>
        <w:rPr>
          <w:rFonts w:ascii="Times New Roman" w:eastAsiaTheme="minorEastAsia" w:hAnsi="Times New Roman" w:cs="Times New Roman"/>
          <w:color w:val="000000" w:themeColor="text1"/>
          <w:sz w:val="24"/>
          <w:szCs w:val="24"/>
        </w:rPr>
      </w:pPr>
      <w:r w:rsidRPr="00CE66C6">
        <w:rPr>
          <w:rFonts w:ascii="Times New Roman" w:eastAsiaTheme="minorEastAsia" w:hAnsi="Times New Roman" w:cs="Times New Roman"/>
          <w:sz w:val="24"/>
          <w:szCs w:val="24"/>
        </w:rPr>
        <w:t>Significant assumptions identified by the team are:</w:t>
      </w:r>
    </w:p>
    <w:p w14:paraId="690861CF" w14:textId="77777777" w:rsidR="00872973" w:rsidRPr="00CE66C6" w:rsidRDefault="000E589C" w:rsidP="004D3F43">
      <w:pPr>
        <w:pStyle w:val="ListParagraph"/>
        <w:numPr>
          <w:ilvl w:val="0"/>
          <w:numId w:val="37"/>
        </w:numPr>
        <w:spacing w:line="276" w:lineRule="auto"/>
        <w:rPr>
          <w:rFonts w:ascii="Times New Roman" w:eastAsiaTheme="minorEastAsia" w:hAnsi="Times New Roman" w:cs="Times New Roman"/>
          <w:color w:val="000000" w:themeColor="text1"/>
          <w:sz w:val="24"/>
          <w:szCs w:val="24"/>
        </w:rPr>
      </w:pPr>
      <w:r w:rsidRPr="00CE66C6">
        <w:rPr>
          <w:rFonts w:ascii="Times New Roman" w:eastAsiaTheme="minorEastAsia" w:hAnsi="Times New Roman" w:cs="Times New Roman"/>
          <w:color w:val="000000" w:themeColor="text1"/>
          <w:sz w:val="24"/>
          <w:szCs w:val="24"/>
        </w:rPr>
        <w:t>Third-party data will always be available for display within the user interface.</w:t>
      </w:r>
    </w:p>
    <w:p w14:paraId="34DDEE24" w14:textId="77777777" w:rsidR="00872973" w:rsidRPr="00CE66C6" w:rsidRDefault="000E589C" w:rsidP="004D3F43">
      <w:pPr>
        <w:pStyle w:val="ListParagraph"/>
        <w:numPr>
          <w:ilvl w:val="0"/>
          <w:numId w:val="37"/>
        </w:numPr>
        <w:spacing w:line="276" w:lineRule="auto"/>
        <w:rPr>
          <w:rFonts w:ascii="Times New Roman" w:eastAsiaTheme="minorEastAsia" w:hAnsi="Times New Roman" w:cs="Times New Roman"/>
          <w:color w:val="000000" w:themeColor="text1"/>
          <w:sz w:val="24"/>
          <w:szCs w:val="24"/>
        </w:rPr>
      </w:pPr>
      <w:r w:rsidRPr="00CE66C6">
        <w:rPr>
          <w:rFonts w:ascii="Times New Roman" w:eastAsiaTheme="minorEastAsia" w:hAnsi="Times New Roman" w:cs="Times New Roman"/>
          <w:color w:val="000000" w:themeColor="text1"/>
          <w:sz w:val="24"/>
          <w:szCs w:val="24"/>
        </w:rPr>
        <w:t xml:space="preserve">Administrative records will be delivered to ITS for implementation into the system. </w:t>
      </w:r>
    </w:p>
    <w:p w14:paraId="1DDA4F03" w14:textId="77777777" w:rsidR="00872973" w:rsidRPr="00CE66C6" w:rsidRDefault="000E589C" w:rsidP="004D3F43">
      <w:pPr>
        <w:pStyle w:val="ListParagraph"/>
        <w:numPr>
          <w:ilvl w:val="0"/>
          <w:numId w:val="37"/>
        </w:numPr>
        <w:spacing w:line="276" w:lineRule="auto"/>
        <w:rPr>
          <w:rFonts w:ascii="Times New Roman" w:hAnsi="Times New Roman" w:cs="Times New Roman"/>
          <w:color w:val="000000" w:themeColor="text1"/>
          <w:sz w:val="24"/>
          <w:szCs w:val="24"/>
        </w:rPr>
      </w:pPr>
      <w:r w:rsidRPr="00CE66C6">
        <w:rPr>
          <w:rFonts w:ascii="Times New Roman" w:eastAsiaTheme="minorEastAsia" w:hAnsi="Times New Roman" w:cs="Times New Roman"/>
          <w:color w:val="000000" w:themeColor="text1"/>
          <w:sz w:val="24"/>
          <w:szCs w:val="24"/>
        </w:rPr>
        <w:t>Some modifications to information to administrative records such as user address, name, or phone number will be necessary to standardize data.</w:t>
      </w:r>
    </w:p>
    <w:p w14:paraId="60061E4C" w14:textId="77777777" w:rsidR="00C731A5" w:rsidRPr="00872973" w:rsidRDefault="00C731A5" w:rsidP="004D3F43">
      <w:pPr>
        <w:pStyle w:val="ListParagraph"/>
        <w:spacing w:line="276" w:lineRule="auto"/>
        <w:rPr>
          <w:rFonts w:ascii="Times New Roman" w:hAnsi="Times New Roman" w:cs="Times New Roman"/>
          <w:color w:val="000000" w:themeColor="text1"/>
        </w:rPr>
      </w:pPr>
    </w:p>
    <w:p w14:paraId="2C16B597" w14:textId="77777777" w:rsidR="00872973" w:rsidRPr="00C731A5" w:rsidRDefault="000E589C" w:rsidP="004D3F43">
      <w:pPr>
        <w:pStyle w:val="Heading1"/>
        <w:numPr>
          <w:ilvl w:val="1"/>
          <w:numId w:val="17"/>
        </w:numPr>
        <w:spacing w:line="276" w:lineRule="auto"/>
        <w:ind w:left="630" w:hanging="612"/>
        <w:rPr>
          <w:rFonts w:ascii="Times New Roman" w:hAnsi="Times New Roman" w:cs="Times New Roman"/>
          <w:sz w:val="28"/>
          <w:szCs w:val="28"/>
        </w:rPr>
      </w:pPr>
      <w:r w:rsidRPr="00C731A5">
        <w:rPr>
          <w:rFonts w:ascii="Times New Roman" w:hAnsi="Times New Roman" w:cs="Times New Roman"/>
          <w:sz w:val="28"/>
          <w:szCs w:val="28"/>
        </w:rPr>
        <w:t>Project Dependencies</w:t>
      </w:r>
    </w:p>
    <w:p w14:paraId="23BE70B1" w14:textId="77777777" w:rsidR="00872973" w:rsidRPr="00CE66C6" w:rsidRDefault="000E589C" w:rsidP="004D3F43">
      <w:pPr>
        <w:spacing w:line="276" w:lineRule="auto"/>
        <w:rPr>
          <w:rFonts w:ascii="Times New Roman" w:eastAsiaTheme="minorEastAsia" w:hAnsi="Times New Roman" w:cs="Times New Roman"/>
          <w:sz w:val="24"/>
          <w:szCs w:val="24"/>
        </w:rPr>
      </w:pPr>
      <w:r w:rsidRPr="00CE66C6">
        <w:rPr>
          <w:rFonts w:ascii="Times New Roman" w:eastAsiaTheme="minorEastAsia" w:hAnsi="Times New Roman" w:cs="Times New Roman"/>
          <w:color w:val="000000" w:themeColor="text1"/>
          <w:sz w:val="24"/>
          <w:szCs w:val="24"/>
        </w:rPr>
        <w:t xml:space="preserve"> </w:t>
      </w:r>
      <w:r w:rsidRPr="00CE66C6">
        <w:rPr>
          <w:rFonts w:ascii="Times New Roman" w:eastAsiaTheme="minorEastAsia" w:hAnsi="Times New Roman" w:cs="Times New Roman"/>
          <w:sz w:val="24"/>
          <w:szCs w:val="24"/>
        </w:rPr>
        <w:t>Significant project dependencies identified by the team are:</w:t>
      </w:r>
    </w:p>
    <w:p w14:paraId="6C5651CF" w14:textId="77777777" w:rsidR="00872973" w:rsidRPr="00CE66C6" w:rsidRDefault="000E589C" w:rsidP="004D3F43">
      <w:pPr>
        <w:pStyle w:val="ListParagraph"/>
        <w:numPr>
          <w:ilvl w:val="0"/>
          <w:numId w:val="35"/>
        </w:numPr>
        <w:spacing w:line="276" w:lineRule="auto"/>
        <w:rPr>
          <w:rFonts w:ascii="Times New Roman" w:eastAsiaTheme="minorEastAsia" w:hAnsi="Times New Roman" w:cs="Times New Roman"/>
          <w:color w:val="000000" w:themeColor="text1"/>
          <w:sz w:val="24"/>
          <w:szCs w:val="24"/>
        </w:rPr>
      </w:pPr>
      <w:r w:rsidRPr="00CE66C6">
        <w:rPr>
          <w:rFonts w:ascii="Times New Roman" w:eastAsiaTheme="minorEastAsia" w:hAnsi="Times New Roman" w:cs="Times New Roman"/>
          <w:color w:val="000000" w:themeColor="text1"/>
          <w:sz w:val="24"/>
          <w:szCs w:val="24"/>
        </w:rPr>
        <w:t>Acquisition of needed software and data.</w:t>
      </w:r>
    </w:p>
    <w:p w14:paraId="78B95BFA" w14:textId="77777777" w:rsidR="00872973" w:rsidRPr="00CE66C6" w:rsidRDefault="000E589C" w:rsidP="004D3F43">
      <w:pPr>
        <w:pStyle w:val="ListParagraph"/>
        <w:numPr>
          <w:ilvl w:val="0"/>
          <w:numId w:val="35"/>
        </w:numPr>
        <w:spacing w:line="276" w:lineRule="auto"/>
        <w:rPr>
          <w:rFonts w:ascii="Times New Roman" w:hAnsi="Times New Roman" w:cs="Times New Roman"/>
          <w:color w:val="000000" w:themeColor="text1"/>
          <w:sz w:val="24"/>
          <w:szCs w:val="24"/>
        </w:rPr>
      </w:pPr>
      <w:r w:rsidRPr="00CE66C6">
        <w:rPr>
          <w:rFonts w:ascii="Times New Roman" w:eastAsiaTheme="minorEastAsia" w:hAnsi="Times New Roman" w:cs="Times New Roman"/>
          <w:color w:val="000000" w:themeColor="text1"/>
          <w:sz w:val="24"/>
          <w:szCs w:val="24"/>
        </w:rPr>
        <w:t>Identification and application of third-party software for booking flights, cars, hotels.</w:t>
      </w:r>
    </w:p>
    <w:p w14:paraId="716B6F16" w14:textId="77777777" w:rsidR="00872973" w:rsidRPr="00CE66C6" w:rsidRDefault="000E589C" w:rsidP="004D3F43">
      <w:pPr>
        <w:pStyle w:val="ListParagraph"/>
        <w:numPr>
          <w:ilvl w:val="0"/>
          <w:numId w:val="35"/>
        </w:numPr>
        <w:spacing w:line="276" w:lineRule="auto"/>
        <w:rPr>
          <w:rFonts w:ascii="Times New Roman" w:hAnsi="Times New Roman" w:cs="Times New Roman"/>
          <w:color w:val="000000" w:themeColor="text1"/>
          <w:sz w:val="24"/>
          <w:szCs w:val="24"/>
        </w:rPr>
      </w:pPr>
      <w:r w:rsidRPr="00CE66C6">
        <w:rPr>
          <w:rFonts w:ascii="Times New Roman" w:eastAsiaTheme="minorEastAsia" w:hAnsi="Times New Roman" w:cs="Times New Roman"/>
          <w:color w:val="000000" w:themeColor="text1"/>
          <w:sz w:val="24"/>
          <w:szCs w:val="24"/>
        </w:rPr>
        <w:t>Resources for internal stakeholders. The accounting team must have time to dedicate to producing a workflow and charge codes for invoicing and payments.</w:t>
      </w:r>
    </w:p>
    <w:p w14:paraId="44EAFD9C" w14:textId="77777777" w:rsidR="00C731A5" w:rsidRPr="00872973" w:rsidRDefault="00C731A5" w:rsidP="004D3F43">
      <w:pPr>
        <w:pStyle w:val="ListParagraph"/>
        <w:spacing w:line="276" w:lineRule="auto"/>
        <w:rPr>
          <w:rFonts w:ascii="Times New Roman" w:hAnsi="Times New Roman" w:cs="Times New Roman"/>
          <w:color w:val="000000" w:themeColor="text1"/>
        </w:rPr>
      </w:pPr>
    </w:p>
    <w:p w14:paraId="40F91385" w14:textId="77777777" w:rsidR="00872973" w:rsidRPr="00C731A5" w:rsidRDefault="000E589C" w:rsidP="004D3F43">
      <w:pPr>
        <w:pStyle w:val="Heading1"/>
        <w:numPr>
          <w:ilvl w:val="1"/>
          <w:numId w:val="17"/>
        </w:numPr>
        <w:spacing w:line="276" w:lineRule="auto"/>
        <w:ind w:left="630" w:hanging="612"/>
        <w:rPr>
          <w:rFonts w:ascii="Times New Roman" w:hAnsi="Times New Roman" w:cs="Times New Roman"/>
          <w:sz w:val="28"/>
          <w:szCs w:val="28"/>
        </w:rPr>
      </w:pPr>
      <w:r w:rsidRPr="00C731A5">
        <w:rPr>
          <w:rFonts w:ascii="Times New Roman" w:hAnsi="Times New Roman" w:cs="Times New Roman"/>
          <w:sz w:val="28"/>
          <w:szCs w:val="28"/>
        </w:rPr>
        <w:t>Project Constraints</w:t>
      </w:r>
    </w:p>
    <w:p w14:paraId="66517D0D" w14:textId="77777777" w:rsidR="00872973" w:rsidRPr="00CE66C6" w:rsidRDefault="000E589C" w:rsidP="004D3F43">
      <w:pPr>
        <w:spacing w:line="276" w:lineRule="auto"/>
        <w:rPr>
          <w:rFonts w:ascii="Times New Roman" w:eastAsiaTheme="minorEastAsia" w:hAnsi="Times New Roman" w:cs="Times New Roman"/>
          <w:sz w:val="24"/>
          <w:szCs w:val="24"/>
        </w:rPr>
      </w:pPr>
      <w:r w:rsidRPr="00CE66C6">
        <w:rPr>
          <w:rFonts w:ascii="Times New Roman" w:eastAsiaTheme="minorEastAsia" w:hAnsi="Times New Roman" w:cs="Times New Roman"/>
          <w:sz w:val="24"/>
          <w:szCs w:val="24"/>
        </w:rPr>
        <w:t>Significant project constraints identified by the team are:</w:t>
      </w:r>
    </w:p>
    <w:p w14:paraId="6F062807" w14:textId="77777777" w:rsidR="00872973" w:rsidRPr="00CE66C6" w:rsidRDefault="000E589C" w:rsidP="004D3F43">
      <w:pPr>
        <w:pStyle w:val="ListParagraph"/>
        <w:numPr>
          <w:ilvl w:val="0"/>
          <w:numId w:val="36"/>
        </w:numPr>
        <w:spacing w:after="0" w:line="276" w:lineRule="auto"/>
        <w:rPr>
          <w:rFonts w:ascii="Times New Roman" w:eastAsiaTheme="minorEastAsia" w:hAnsi="Times New Roman" w:cs="Times New Roman"/>
          <w:sz w:val="24"/>
          <w:szCs w:val="24"/>
        </w:rPr>
      </w:pPr>
      <w:r w:rsidRPr="00CE66C6">
        <w:rPr>
          <w:rFonts w:ascii="Times New Roman" w:eastAsiaTheme="minorEastAsia" w:hAnsi="Times New Roman" w:cs="Times New Roman"/>
          <w:sz w:val="24"/>
          <w:szCs w:val="24"/>
        </w:rPr>
        <w:t>The project is constrained by the timeline for implementation before overhead costs for the company are overrun.</w:t>
      </w:r>
    </w:p>
    <w:p w14:paraId="23BEF879" w14:textId="77777777" w:rsidR="00CE66C6" w:rsidRPr="00CE66C6" w:rsidRDefault="000E589C" w:rsidP="004D3F43">
      <w:pPr>
        <w:pStyle w:val="ListParagraph"/>
        <w:numPr>
          <w:ilvl w:val="0"/>
          <w:numId w:val="36"/>
        </w:numPr>
        <w:spacing w:line="276" w:lineRule="auto"/>
        <w:rPr>
          <w:rFonts w:ascii="Times New Roman" w:hAnsi="Times New Roman" w:cs="Times New Roman"/>
          <w:sz w:val="24"/>
          <w:szCs w:val="24"/>
        </w:rPr>
      </w:pPr>
      <w:r w:rsidRPr="00CE66C6">
        <w:rPr>
          <w:rFonts w:ascii="Times New Roman" w:eastAsiaTheme="minorEastAsia" w:hAnsi="Times New Roman" w:cs="Times New Roman"/>
          <w:sz w:val="24"/>
          <w:szCs w:val="24"/>
        </w:rPr>
        <w:lastRenderedPageBreak/>
        <w:t>The project is constrained by project and staff resources for internal stakeholders. The availability of these staff is critical for components of the system to be complete and accurate.</w:t>
      </w:r>
    </w:p>
    <w:p w14:paraId="4B94D5A5" w14:textId="77777777" w:rsidR="00CE66C6" w:rsidRDefault="000E589C" w:rsidP="004D3F43">
      <w:pPr>
        <w:spacing w:line="276" w:lineRule="auto"/>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62A7199A" w14:textId="77777777" w:rsidR="00872973" w:rsidRPr="00CE66C6" w:rsidRDefault="000E589C" w:rsidP="004D3F43">
      <w:pPr>
        <w:pStyle w:val="Heading1"/>
        <w:numPr>
          <w:ilvl w:val="0"/>
          <w:numId w:val="17"/>
        </w:numPr>
        <w:spacing w:line="276" w:lineRule="auto"/>
        <w:rPr>
          <w:rFonts w:ascii="Times New Roman" w:hAnsi="Times New Roman" w:cs="Times New Roman"/>
        </w:rPr>
      </w:pPr>
      <w:r w:rsidRPr="00872973">
        <w:rPr>
          <w:rFonts w:ascii="Times New Roman" w:hAnsi="Times New Roman" w:cs="Times New Roman"/>
        </w:rPr>
        <w:lastRenderedPageBreak/>
        <w:t>Managerial Plan</w:t>
      </w:r>
    </w:p>
    <w:p w14:paraId="5FC62372" w14:textId="77777777" w:rsidR="00872973" w:rsidRPr="00CE66C6" w:rsidRDefault="000E589C" w:rsidP="004D3F43">
      <w:pPr>
        <w:pStyle w:val="Heading1"/>
        <w:numPr>
          <w:ilvl w:val="1"/>
          <w:numId w:val="17"/>
        </w:numPr>
        <w:spacing w:line="276" w:lineRule="auto"/>
        <w:ind w:left="630" w:hanging="612"/>
        <w:rPr>
          <w:rFonts w:ascii="Times New Roman" w:hAnsi="Times New Roman" w:cs="Times New Roman"/>
          <w:sz w:val="28"/>
          <w:szCs w:val="28"/>
        </w:rPr>
      </w:pPr>
      <w:r w:rsidRPr="00CE66C6">
        <w:rPr>
          <w:rFonts w:ascii="Times New Roman" w:hAnsi="Times New Roman" w:cs="Times New Roman"/>
          <w:sz w:val="28"/>
          <w:szCs w:val="28"/>
        </w:rPr>
        <w:t>Schedule Management Plan</w:t>
      </w:r>
    </w:p>
    <w:p w14:paraId="6F00159B" w14:textId="77777777" w:rsidR="00872973" w:rsidRPr="00FF65AF" w:rsidRDefault="000E589C" w:rsidP="004D3F43">
      <w:pPr>
        <w:pStyle w:val="ListParagraph"/>
        <w:numPr>
          <w:ilvl w:val="0"/>
          <w:numId w:val="40"/>
        </w:numPr>
        <w:spacing w:line="276" w:lineRule="auto"/>
        <w:rPr>
          <w:rFonts w:ascii="Times New Roman" w:eastAsiaTheme="minorEastAsia" w:hAnsi="Times New Roman" w:cs="Times New Roman"/>
          <w:sz w:val="24"/>
          <w:szCs w:val="24"/>
        </w:rPr>
      </w:pPr>
      <w:r w:rsidRPr="00FF65AF">
        <w:rPr>
          <w:rFonts w:ascii="Times New Roman" w:eastAsiaTheme="minorEastAsia" w:hAnsi="Times New Roman" w:cs="Times New Roman"/>
          <w:sz w:val="24"/>
          <w:szCs w:val="24"/>
        </w:rPr>
        <w:t>Milestone List and Activity List</w:t>
      </w:r>
    </w:p>
    <w:p w14:paraId="4A0595D1" w14:textId="77777777" w:rsidR="00872973" w:rsidRPr="00FF65AF" w:rsidRDefault="000E589C" w:rsidP="004D3F43">
      <w:pPr>
        <w:pStyle w:val="ListParagraph"/>
        <w:numPr>
          <w:ilvl w:val="0"/>
          <w:numId w:val="40"/>
        </w:numPr>
        <w:spacing w:line="276" w:lineRule="auto"/>
        <w:rPr>
          <w:rFonts w:ascii="Times New Roman" w:eastAsiaTheme="minorEastAsia" w:hAnsi="Times New Roman" w:cs="Times New Roman"/>
          <w:sz w:val="24"/>
          <w:szCs w:val="24"/>
        </w:rPr>
      </w:pPr>
      <w:r w:rsidRPr="00FF65AF">
        <w:rPr>
          <w:rFonts w:ascii="Times New Roman" w:eastAsiaTheme="minorEastAsia" w:hAnsi="Times New Roman" w:cs="Times New Roman"/>
          <w:sz w:val="24"/>
          <w:szCs w:val="24"/>
        </w:rPr>
        <w:t>Milestones</w:t>
      </w:r>
    </w:p>
    <w:p w14:paraId="5A806041" w14:textId="77777777" w:rsidR="00872973" w:rsidRPr="00FF65AF" w:rsidRDefault="000E589C" w:rsidP="004D3F43">
      <w:pPr>
        <w:pStyle w:val="ListParagraph"/>
        <w:numPr>
          <w:ilvl w:val="0"/>
          <w:numId w:val="40"/>
        </w:numPr>
        <w:spacing w:line="276" w:lineRule="auto"/>
        <w:rPr>
          <w:rFonts w:ascii="Times New Roman" w:eastAsiaTheme="minorEastAsia" w:hAnsi="Times New Roman" w:cs="Times New Roman"/>
          <w:sz w:val="24"/>
          <w:szCs w:val="24"/>
        </w:rPr>
      </w:pPr>
      <w:r w:rsidRPr="00FF65AF">
        <w:rPr>
          <w:rFonts w:ascii="Times New Roman" w:eastAsiaTheme="minorEastAsia" w:hAnsi="Times New Roman" w:cs="Times New Roman"/>
          <w:sz w:val="24"/>
          <w:szCs w:val="24"/>
        </w:rPr>
        <w:t>Dependencies</w:t>
      </w:r>
    </w:p>
    <w:p w14:paraId="1BBDAF1E" w14:textId="754F05AE" w:rsidR="00872973" w:rsidRPr="00FF65AF" w:rsidRDefault="000E589C" w:rsidP="10C672EA">
      <w:pPr>
        <w:spacing w:line="276" w:lineRule="auto"/>
        <w:ind w:firstLine="720"/>
        <w:rPr>
          <w:rFonts w:ascii="Times New Roman" w:eastAsiaTheme="minorEastAsia" w:hAnsi="Times New Roman" w:cs="Times New Roman"/>
          <w:sz w:val="24"/>
          <w:szCs w:val="24"/>
        </w:rPr>
      </w:pPr>
      <w:r w:rsidRPr="10C672EA">
        <w:rPr>
          <w:rFonts w:ascii="Times New Roman" w:eastAsiaTheme="minorEastAsia" w:hAnsi="Times New Roman" w:cs="Times New Roman"/>
          <w:color w:val="000000" w:themeColor="text1"/>
          <w:sz w:val="24"/>
          <w:szCs w:val="24"/>
        </w:rPr>
        <w:t>ITS</w:t>
      </w:r>
      <w:r w:rsidRPr="10C672EA">
        <w:rPr>
          <w:rFonts w:ascii="Times New Roman" w:eastAsiaTheme="minorEastAsia" w:hAnsi="Times New Roman" w:cs="Times New Roman"/>
          <w:sz w:val="24"/>
          <w:szCs w:val="24"/>
        </w:rPr>
        <w:t xml:space="preserve"> is a midsize project with many components and potential third-party integrations. The project plan and estimation will be somewhat complex. </w:t>
      </w:r>
      <w:r w:rsidR="2D9AA549" w:rsidRPr="10C672EA">
        <w:rPr>
          <w:rFonts w:ascii="Times New Roman" w:eastAsiaTheme="minorEastAsia" w:hAnsi="Times New Roman" w:cs="Times New Roman"/>
          <w:sz w:val="24"/>
          <w:szCs w:val="24"/>
        </w:rPr>
        <w:t>T</w:t>
      </w:r>
      <w:r w:rsidRPr="10C672EA">
        <w:rPr>
          <w:rFonts w:ascii="Times New Roman" w:eastAsiaTheme="minorEastAsia" w:hAnsi="Times New Roman" w:cs="Times New Roman"/>
          <w:sz w:val="24"/>
          <w:szCs w:val="24"/>
        </w:rPr>
        <w:t>he basis of the project plan can be done with a bottom-up approach with a work break down structure.</w:t>
      </w:r>
    </w:p>
    <w:p w14:paraId="3DEEC669" w14:textId="77777777" w:rsidR="00CE66C6" w:rsidRPr="00872973" w:rsidRDefault="00CE66C6" w:rsidP="004D3F43">
      <w:pPr>
        <w:spacing w:line="276" w:lineRule="auto"/>
        <w:rPr>
          <w:rFonts w:ascii="Times New Roman" w:eastAsiaTheme="minorEastAsia" w:hAnsi="Times New Roman" w:cs="Times New Roman"/>
        </w:rPr>
      </w:pPr>
    </w:p>
    <w:p w14:paraId="5F68F83B" w14:textId="77777777" w:rsidR="00872973" w:rsidRPr="00872973" w:rsidRDefault="000E589C" w:rsidP="004D3F43">
      <w:pPr>
        <w:pStyle w:val="Heading1"/>
        <w:numPr>
          <w:ilvl w:val="1"/>
          <w:numId w:val="17"/>
        </w:numPr>
        <w:spacing w:line="276" w:lineRule="auto"/>
        <w:ind w:left="630" w:hanging="612"/>
        <w:rPr>
          <w:rFonts w:ascii="Times New Roman" w:eastAsiaTheme="minorEastAsia" w:hAnsi="Times New Roman" w:cs="Times New Roman"/>
          <w:color w:val="000000" w:themeColor="text1"/>
          <w:sz w:val="22"/>
          <w:szCs w:val="22"/>
        </w:rPr>
      </w:pPr>
      <w:r w:rsidRPr="00CE66C6">
        <w:rPr>
          <w:rFonts w:ascii="Times New Roman" w:hAnsi="Times New Roman" w:cs="Times New Roman"/>
          <w:sz w:val="28"/>
          <w:szCs w:val="28"/>
        </w:rPr>
        <w:t>Work Breakdown Structure (WBS)</w:t>
      </w:r>
    </w:p>
    <w:p w14:paraId="15A0B62B" w14:textId="7399E250" w:rsidR="00872973" w:rsidRPr="00FF65AF" w:rsidRDefault="000E589C" w:rsidP="10C672EA">
      <w:pPr>
        <w:spacing w:line="276" w:lineRule="auto"/>
        <w:ind w:firstLine="720"/>
        <w:rPr>
          <w:rFonts w:ascii="Times New Roman" w:eastAsiaTheme="minorEastAsia" w:hAnsi="Times New Roman" w:cs="Times New Roman"/>
          <w:color w:val="000000" w:themeColor="text1"/>
        </w:rPr>
      </w:pPr>
      <w:r w:rsidRPr="10C672EA">
        <w:rPr>
          <w:rFonts w:ascii="Times New Roman" w:eastAsiaTheme="minorEastAsia" w:hAnsi="Times New Roman" w:cs="Times New Roman"/>
          <w:color w:val="000000" w:themeColor="text1"/>
        </w:rPr>
        <w:t xml:space="preserve">As </w:t>
      </w:r>
      <w:r w:rsidRPr="10C672EA">
        <w:rPr>
          <w:rFonts w:ascii="Times New Roman" w:eastAsiaTheme="minorEastAsia" w:hAnsi="Times New Roman" w:cs="Times New Roman"/>
          <w:color w:val="000000" w:themeColor="text1"/>
          <w:sz w:val="24"/>
          <w:szCs w:val="24"/>
        </w:rPr>
        <w:t>the</w:t>
      </w:r>
      <w:r w:rsidRPr="10C672EA">
        <w:rPr>
          <w:rFonts w:ascii="Times New Roman" w:eastAsiaTheme="minorEastAsia" w:hAnsi="Times New Roman" w:cs="Times New Roman"/>
          <w:color w:val="000000" w:themeColor="text1"/>
        </w:rPr>
        <w:t xml:space="preserve"> inception phase of the project is complete, the system architecture is created in the elaboration phase. </w:t>
      </w:r>
      <w:r w:rsidR="1B3FC485" w:rsidRPr="10C672EA">
        <w:rPr>
          <w:rFonts w:ascii="Times New Roman" w:eastAsiaTheme="minorEastAsia" w:hAnsi="Times New Roman" w:cs="Times New Roman"/>
          <w:color w:val="000000" w:themeColor="text1"/>
        </w:rPr>
        <w:t>H</w:t>
      </w:r>
      <w:r w:rsidRPr="10C672EA">
        <w:rPr>
          <w:rFonts w:ascii="Times New Roman" w:eastAsiaTheme="minorEastAsia" w:hAnsi="Times New Roman" w:cs="Times New Roman"/>
          <w:color w:val="000000" w:themeColor="text1"/>
        </w:rPr>
        <w:t xml:space="preserve">ighly experienced developers and </w:t>
      </w:r>
      <w:r w:rsidR="2E873C16" w:rsidRPr="10C672EA">
        <w:rPr>
          <w:rFonts w:ascii="Times New Roman" w:eastAsiaTheme="minorEastAsia" w:hAnsi="Times New Roman" w:cs="Times New Roman"/>
          <w:color w:val="000000" w:themeColor="text1"/>
        </w:rPr>
        <w:t xml:space="preserve">enterprise </w:t>
      </w:r>
      <w:r w:rsidRPr="10C672EA">
        <w:rPr>
          <w:rFonts w:ascii="Times New Roman" w:eastAsiaTheme="minorEastAsia" w:hAnsi="Times New Roman" w:cs="Times New Roman"/>
          <w:color w:val="000000" w:themeColor="text1"/>
        </w:rPr>
        <w:t>architects will get together to create the architecture of the application. Based on the architecture, the entire project requirement can be broken down into multiple submodules. The following figure shows activities and efforts for each of the development phases.</w:t>
      </w:r>
    </w:p>
    <w:p w14:paraId="3656B9AB" w14:textId="77777777" w:rsidR="00872973" w:rsidRPr="00872973" w:rsidRDefault="01368166" w:rsidP="004D3F43">
      <w:pPr>
        <w:spacing w:line="276" w:lineRule="auto"/>
        <w:rPr>
          <w:rFonts w:ascii="Times New Roman" w:hAnsi="Times New Roman" w:cs="Times New Roman"/>
        </w:rPr>
      </w:pPr>
      <w:r>
        <w:rPr>
          <w:noProof/>
        </w:rPr>
        <w:drawing>
          <wp:inline distT="0" distB="0" distL="0" distR="0" wp14:anchorId="616153A6" wp14:editId="1B18B40D">
            <wp:extent cx="6153148" cy="3191947"/>
            <wp:effectExtent l="0" t="0" r="0" b="0"/>
            <wp:docPr id="569040127" name="Picture 19643602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4360213"/>
                    <pic:cNvPicPr/>
                  </pic:nvPicPr>
                  <pic:blipFill>
                    <a:blip r:embed="rId7">
                      <a:extLst>
                        <a:ext uri="{28A0092B-C50C-407E-A947-70E740481C1C}">
                          <a14:useLocalDpi xmlns:a14="http://schemas.microsoft.com/office/drawing/2010/main" val="0"/>
                        </a:ext>
                      </a:extLst>
                    </a:blip>
                    <a:stretch>
                      <a:fillRect/>
                    </a:stretch>
                  </pic:blipFill>
                  <pic:spPr>
                    <a:xfrm>
                      <a:off x="0" y="0"/>
                      <a:ext cx="6153148" cy="3191947"/>
                    </a:xfrm>
                    <a:prstGeom prst="rect">
                      <a:avLst/>
                    </a:prstGeom>
                  </pic:spPr>
                </pic:pic>
              </a:graphicData>
            </a:graphic>
          </wp:inline>
        </w:drawing>
      </w:r>
    </w:p>
    <w:p w14:paraId="45FB0818" w14:textId="77777777" w:rsidR="00CE66C6" w:rsidRDefault="00CE66C6" w:rsidP="004D3F43">
      <w:pPr>
        <w:pStyle w:val="Heading3"/>
        <w:spacing w:line="276" w:lineRule="auto"/>
        <w:rPr>
          <w:rFonts w:ascii="Times New Roman" w:hAnsi="Times New Roman" w:cs="Times New Roman"/>
        </w:rPr>
      </w:pPr>
    </w:p>
    <w:p w14:paraId="5496191E" w14:textId="77777777" w:rsidR="00872973" w:rsidRPr="00CE66C6" w:rsidRDefault="000E589C" w:rsidP="004D3F43">
      <w:pPr>
        <w:pStyle w:val="Heading1"/>
        <w:numPr>
          <w:ilvl w:val="1"/>
          <w:numId w:val="17"/>
        </w:numPr>
        <w:spacing w:line="276" w:lineRule="auto"/>
        <w:ind w:left="630" w:hanging="612"/>
        <w:rPr>
          <w:rFonts w:ascii="Times New Roman" w:eastAsiaTheme="minorEastAsia" w:hAnsi="Times New Roman" w:cs="Times New Roman"/>
          <w:color w:val="445369"/>
          <w:sz w:val="21"/>
          <w:szCs w:val="21"/>
        </w:rPr>
      </w:pPr>
      <w:r w:rsidRPr="00CE66C6">
        <w:rPr>
          <w:rFonts w:ascii="Times New Roman" w:hAnsi="Times New Roman" w:cs="Times New Roman"/>
          <w:sz w:val="28"/>
          <w:szCs w:val="28"/>
        </w:rPr>
        <w:t>Basis of Estimates</w:t>
      </w:r>
    </w:p>
    <w:p w14:paraId="69460DC0" w14:textId="7F182292" w:rsidR="00872973" w:rsidRPr="00FF65AF" w:rsidRDefault="000E589C" w:rsidP="10C672EA">
      <w:pPr>
        <w:spacing w:line="276" w:lineRule="auto"/>
        <w:ind w:firstLine="720"/>
        <w:rPr>
          <w:rFonts w:ascii="Times New Roman" w:eastAsiaTheme="minorEastAsia" w:hAnsi="Times New Roman" w:cs="Times New Roman"/>
          <w:color w:val="000000" w:themeColor="text1"/>
          <w:sz w:val="24"/>
          <w:szCs w:val="24"/>
        </w:rPr>
      </w:pPr>
      <w:r w:rsidRPr="10C672EA">
        <w:rPr>
          <w:rFonts w:ascii="Times New Roman" w:eastAsiaTheme="minorEastAsia" w:hAnsi="Times New Roman" w:cs="Times New Roman"/>
          <w:color w:val="000000" w:themeColor="text1"/>
          <w:sz w:val="24"/>
          <w:szCs w:val="24"/>
        </w:rPr>
        <w:t xml:space="preserve">As mentioned above, the bottom-up approach </w:t>
      </w:r>
      <w:r w:rsidR="196CEFE1" w:rsidRPr="10C672EA">
        <w:rPr>
          <w:rFonts w:ascii="Times New Roman" w:eastAsiaTheme="minorEastAsia" w:hAnsi="Times New Roman" w:cs="Times New Roman"/>
          <w:color w:val="000000" w:themeColor="text1"/>
          <w:sz w:val="24"/>
          <w:szCs w:val="24"/>
        </w:rPr>
        <w:t>enables estimation of</w:t>
      </w:r>
      <w:r w:rsidRPr="10C672EA">
        <w:rPr>
          <w:rFonts w:ascii="Times New Roman" w:eastAsiaTheme="minorEastAsia" w:hAnsi="Times New Roman" w:cs="Times New Roman"/>
          <w:color w:val="000000" w:themeColor="text1"/>
          <w:sz w:val="24"/>
          <w:szCs w:val="24"/>
        </w:rPr>
        <w:t xml:space="preserve"> each of the low-level efforts first, which will eventually aggregate to calculate the final project estimate. Therefore, creating the WBS upfront helps in estimating each of the modules. For example, in the above </w:t>
      </w:r>
      <w:r w:rsidRPr="10C672EA">
        <w:rPr>
          <w:rFonts w:ascii="Times New Roman" w:eastAsiaTheme="minorEastAsia" w:hAnsi="Times New Roman" w:cs="Times New Roman"/>
          <w:color w:val="000000" w:themeColor="text1"/>
          <w:sz w:val="24"/>
          <w:szCs w:val="24"/>
        </w:rPr>
        <w:lastRenderedPageBreak/>
        <w:t>WBS, the system design phase consists of Architecture, system design, functional design, and test creation. "Design" as a whole, is a large activity and hard to estimate without a WBS. In this case, as each of the modules is estimated separately, that will constitute the phase level estimate. Similarly, as other phase level estimates are calculated the final project level estimate will be calculated.</w:t>
      </w:r>
    </w:p>
    <w:p w14:paraId="049F31CB" w14:textId="77777777" w:rsidR="009F72D7" w:rsidRPr="00872973" w:rsidRDefault="009F72D7" w:rsidP="004D3F43">
      <w:pPr>
        <w:spacing w:line="276" w:lineRule="auto"/>
        <w:rPr>
          <w:rFonts w:ascii="Times New Roman" w:eastAsiaTheme="minorEastAsia" w:hAnsi="Times New Roman" w:cs="Times New Roman"/>
          <w:color w:val="000000" w:themeColor="text1"/>
        </w:rPr>
      </w:pPr>
    </w:p>
    <w:p w14:paraId="1B4568EF" w14:textId="77777777" w:rsidR="00872973" w:rsidRPr="009F72D7" w:rsidRDefault="000E589C" w:rsidP="004D3F43">
      <w:pPr>
        <w:pStyle w:val="Heading1"/>
        <w:numPr>
          <w:ilvl w:val="1"/>
          <w:numId w:val="17"/>
        </w:numPr>
        <w:spacing w:line="276" w:lineRule="auto"/>
        <w:ind w:left="630" w:hanging="612"/>
        <w:rPr>
          <w:rFonts w:ascii="Times New Roman" w:hAnsi="Times New Roman" w:cs="Times New Roman"/>
          <w:sz w:val="28"/>
          <w:szCs w:val="28"/>
        </w:rPr>
      </w:pPr>
      <w:r w:rsidRPr="009F72D7">
        <w:rPr>
          <w:rFonts w:ascii="Times New Roman" w:hAnsi="Times New Roman" w:cs="Times New Roman"/>
          <w:sz w:val="28"/>
          <w:szCs w:val="28"/>
        </w:rPr>
        <w:t>Project Effort Estimation</w:t>
      </w:r>
    </w:p>
    <w:p w14:paraId="6B3064CD" w14:textId="67248237" w:rsidR="00872973" w:rsidRPr="003D319D" w:rsidRDefault="01368166" w:rsidP="004C0C9B">
      <w:pPr>
        <w:spacing w:line="276" w:lineRule="auto"/>
        <w:ind w:firstLine="720"/>
        <w:rPr>
          <w:rFonts w:ascii="Times New Roman" w:hAnsi="Times New Roman" w:cs="Times New Roman"/>
          <w:sz w:val="24"/>
          <w:szCs w:val="24"/>
        </w:rPr>
      </w:pPr>
      <w:r w:rsidRPr="0CF95A8C">
        <w:rPr>
          <w:rFonts w:ascii="Times New Roman" w:hAnsi="Times New Roman" w:cs="Times New Roman"/>
          <w:sz w:val="24"/>
          <w:szCs w:val="24"/>
        </w:rPr>
        <w:t xml:space="preserve">The </w:t>
      </w:r>
      <w:r w:rsidRPr="0CF95A8C">
        <w:rPr>
          <w:rFonts w:ascii="Times New Roman" w:eastAsiaTheme="minorEastAsia" w:hAnsi="Times New Roman" w:cs="Times New Roman"/>
          <w:color w:val="000000" w:themeColor="text1"/>
          <w:sz w:val="24"/>
          <w:szCs w:val="24"/>
        </w:rPr>
        <w:t>estimation</w:t>
      </w:r>
      <w:r w:rsidRPr="0CF95A8C">
        <w:rPr>
          <w:rFonts w:ascii="Times New Roman" w:hAnsi="Times New Roman" w:cs="Times New Roman"/>
          <w:sz w:val="24"/>
          <w:szCs w:val="24"/>
        </w:rPr>
        <w:t xml:space="preserve"> is typically calculated with a man-hour unit. As mentioned above, the man-hour estimates will be gathered for each of the modules and then the final project estimates will be given with man-hour or man-days unit. As there is a time constraint, the project must have a plan to increase or decrease the number of resources and staff as required. It is highly recommended to have some buffer time for each of the module completion</w:t>
      </w:r>
      <w:r w:rsidR="1C691FBD" w:rsidRPr="0CF95A8C">
        <w:rPr>
          <w:rFonts w:ascii="Times New Roman" w:hAnsi="Times New Roman" w:cs="Times New Roman"/>
          <w:sz w:val="24"/>
          <w:szCs w:val="24"/>
        </w:rPr>
        <w:t xml:space="preserve"> (</w:t>
      </w:r>
      <w:proofErr w:type="spellStart"/>
      <w:r w:rsidR="1C691FBD" w:rsidRPr="0CF95A8C">
        <w:rPr>
          <w:rFonts w:ascii="Times New Roman" w:hAnsi="Times New Roman" w:cs="Times New Roman"/>
          <w:sz w:val="24"/>
          <w:szCs w:val="24"/>
        </w:rPr>
        <w:t>Misutka</w:t>
      </w:r>
      <w:proofErr w:type="spellEnd"/>
      <w:r w:rsidR="1C691FBD" w:rsidRPr="0CF95A8C">
        <w:rPr>
          <w:rFonts w:ascii="Times New Roman" w:hAnsi="Times New Roman" w:cs="Times New Roman"/>
          <w:sz w:val="24"/>
          <w:szCs w:val="24"/>
        </w:rPr>
        <w:t>, 2017)</w:t>
      </w:r>
      <w:r w:rsidRPr="0CF95A8C">
        <w:rPr>
          <w:rFonts w:ascii="Times New Roman" w:hAnsi="Times New Roman" w:cs="Times New Roman"/>
          <w:sz w:val="24"/>
          <w:szCs w:val="24"/>
        </w:rPr>
        <w:t>.</w:t>
      </w:r>
      <w:r w:rsidR="6A64AFBF" w:rsidRPr="0CF95A8C">
        <w:rPr>
          <w:rFonts w:ascii="Times New Roman" w:hAnsi="Times New Roman" w:cs="Times New Roman"/>
          <w:sz w:val="24"/>
          <w:szCs w:val="24"/>
        </w:rPr>
        <w:t xml:space="preserve"> The ITS project will also utilize organizational process assets and lessons learned from previous projects to assist with project estimates.</w:t>
      </w:r>
    </w:p>
    <w:p w14:paraId="53128261" w14:textId="77777777" w:rsidR="009F72D7" w:rsidRPr="00872973" w:rsidRDefault="009F72D7" w:rsidP="004D3F43">
      <w:pPr>
        <w:spacing w:line="276" w:lineRule="auto"/>
        <w:rPr>
          <w:rFonts w:ascii="Times New Roman" w:hAnsi="Times New Roman" w:cs="Times New Roman"/>
        </w:rPr>
      </w:pPr>
    </w:p>
    <w:p w14:paraId="7E959B6E" w14:textId="77777777" w:rsidR="00872973" w:rsidRPr="009F72D7" w:rsidRDefault="000E589C" w:rsidP="004D3F43">
      <w:pPr>
        <w:pStyle w:val="Heading1"/>
        <w:numPr>
          <w:ilvl w:val="1"/>
          <w:numId w:val="17"/>
        </w:numPr>
        <w:spacing w:line="276" w:lineRule="auto"/>
        <w:ind w:left="630" w:hanging="612"/>
        <w:rPr>
          <w:rFonts w:ascii="Times New Roman" w:hAnsi="Times New Roman" w:cs="Times New Roman"/>
          <w:sz w:val="28"/>
          <w:szCs w:val="28"/>
        </w:rPr>
      </w:pPr>
      <w:r w:rsidRPr="009F72D7">
        <w:rPr>
          <w:rFonts w:ascii="Times New Roman" w:hAnsi="Times New Roman" w:cs="Times New Roman"/>
          <w:sz w:val="28"/>
          <w:szCs w:val="28"/>
        </w:rPr>
        <w:t>Quality Assurance Plan</w:t>
      </w:r>
    </w:p>
    <w:p w14:paraId="10C2274B" w14:textId="77777777" w:rsidR="00872973" w:rsidRPr="003D319D" w:rsidRDefault="000E589C" w:rsidP="004C0C9B">
      <w:pPr>
        <w:spacing w:line="276" w:lineRule="auto"/>
        <w:ind w:firstLine="720"/>
        <w:rPr>
          <w:rFonts w:ascii="Times New Roman" w:hAnsi="Times New Roman" w:cs="Times New Roman"/>
          <w:sz w:val="24"/>
          <w:szCs w:val="24"/>
        </w:rPr>
      </w:pPr>
      <w:r w:rsidRPr="003D319D">
        <w:rPr>
          <w:rFonts w:ascii="Times New Roman" w:hAnsi="Times New Roman" w:cs="Times New Roman"/>
          <w:sz w:val="24"/>
          <w:szCs w:val="24"/>
        </w:rPr>
        <w:t xml:space="preserve">ITS </w:t>
      </w:r>
      <w:r w:rsidRPr="004C0C9B">
        <w:rPr>
          <w:rFonts w:ascii="Times New Roman" w:eastAsiaTheme="minorEastAsia" w:hAnsi="Times New Roman" w:cs="Times New Roman"/>
          <w:color w:val="000000" w:themeColor="text1"/>
          <w:sz w:val="24"/>
          <w:szCs w:val="24"/>
        </w:rPr>
        <w:t>development</w:t>
      </w:r>
      <w:r w:rsidRPr="003D319D">
        <w:rPr>
          <w:rFonts w:ascii="Times New Roman" w:hAnsi="Times New Roman" w:cs="Times New Roman"/>
          <w:sz w:val="24"/>
          <w:szCs w:val="24"/>
        </w:rPr>
        <w:t xml:space="preserve"> project will be based on a combination of business and test-driven framework. The goal is to fulfill the customer requirements, therefore validation of the same is important. The acceptance criteria are assessed during this phase of the project.</w:t>
      </w:r>
    </w:p>
    <w:p w14:paraId="27D86DA7" w14:textId="77777777" w:rsidR="00872973" w:rsidRPr="009F72D7" w:rsidRDefault="000E589C" w:rsidP="004D3F43">
      <w:pPr>
        <w:pStyle w:val="Heading1"/>
        <w:numPr>
          <w:ilvl w:val="2"/>
          <w:numId w:val="17"/>
        </w:numPr>
        <w:spacing w:line="276" w:lineRule="auto"/>
        <w:ind w:left="900" w:hanging="900"/>
        <w:rPr>
          <w:rFonts w:ascii="Times New Roman" w:hAnsi="Times New Roman" w:cs="Times New Roman"/>
          <w:sz w:val="26"/>
          <w:szCs w:val="26"/>
        </w:rPr>
      </w:pPr>
      <w:r w:rsidRPr="009F72D7">
        <w:rPr>
          <w:rFonts w:ascii="Times New Roman" w:hAnsi="Times New Roman" w:cs="Times New Roman"/>
          <w:sz w:val="26"/>
          <w:szCs w:val="26"/>
        </w:rPr>
        <w:t>Approach</w:t>
      </w:r>
    </w:p>
    <w:p w14:paraId="7BF2C96C" w14:textId="77777777" w:rsidR="00872973" w:rsidRPr="003D319D" w:rsidRDefault="000E589C" w:rsidP="004D3F43">
      <w:pPr>
        <w:spacing w:line="276" w:lineRule="auto"/>
        <w:rPr>
          <w:rFonts w:ascii="Times New Roman" w:hAnsi="Times New Roman" w:cs="Times New Roman"/>
          <w:sz w:val="24"/>
          <w:szCs w:val="24"/>
        </w:rPr>
      </w:pPr>
      <w:r w:rsidRPr="003D319D">
        <w:rPr>
          <w:rFonts w:ascii="Times New Roman" w:hAnsi="Times New Roman" w:cs="Times New Roman"/>
          <w:sz w:val="24"/>
          <w:szCs w:val="24"/>
        </w:rPr>
        <w:t>Validation can be done during each phase of the development process.</w:t>
      </w:r>
    </w:p>
    <w:p w14:paraId="46695A8B" w14:textId="77777777" w:rsidR="00872973" w:rsidRPr="003D319D" w:rsidRDefault="000E589C" w:rsidP="004D3F43">
      <w:pPr>
        <w:pStyle w:val="ListParagraph"/>
        <w:numPr>
          <w:ilvl w:val="0"/>
          <w:numId w:val="34"/>
        </w:numPr>
        <w:spacing w:line="276" w:lineRule="auto"/>
        <w:rPr>
          <w:rFonts w:ascii="Times New Roman" w:eastAsiaTheme="minorEastAsia" w:hAnsi="Times New Roman" w:cs="Times New Roman"/>
          <w:sz w:val="24"/>
          <w:szCs w:val="24"/>
        </w:rPr>
      </w:pPr>
      <w:r w:rsidRPr="003D319D">
        <w:rPr>
          <w:rFonts w:ascii="Times New Roman" w:hAnsi="Times New Roman" w:cs="Times New Roman"/>
          <w:sz w:val="24"/>
          <w:szCs w:val="24"/>
        </w:rPr>
        <w:t>Unit tests will be created to validate each of the modules and submodules.</w:t>
      </w:r>
    </w:p>
    <w:p w14:paraId="1B12F909" w14:textId="77777777" w:rsidR="00872973" w:rsidRPr="003D319D" w:rsidRDefault="000E589C" w:rsidP="004D3F43">
      <w:pPr>
        <w:pStyle w:val="ListParagraph"/>
        <w:numPr>
          <w:ilvl w:val="0"/>
          <w:numId w:val="34"/>
        </w:numPr>
        <w:spacing w:line="276" w:lineRule="auto"/>
        <w:rPr>
          <w:rFonts w:ascii="Times New Roman" w:hAnsi="Times New Roman" w:cs="Times New Roman"/>
          <w:sz w:val="24"/>
          <w:szCs w:val="24"/>
        </w:rPr>
      </w:pPr>
      <w:r w:rsidRPr="003D319D">
        <w:rPr>
          <w:rFonts w:ascii="Times New Roman" w:hAnsi="Times New Roman" w:cs="Times New Roman"/>
          <w:sz w:val="24"/>
          <w:szCs w:val="24"/>
        </w:rPr>
        <w:t>Integration tests will be done to verify the connections and other integration points.</w:t>
      </w:r>
    </w:p>
    <w:p w14:paraId="60C4A171" w14:textId="77777777" w:rsidR="00872973" w:rsidRPr="003D319D" w:rsidRDefault="000E589C" w:rsidP="004D3F43">
      <w:pPr>
        <w:pStyle w:val="ListParagraph"/>
        <w:numPr>
          <w:ilvl w:val="0"/>
          <w:numId w:val="34"/>
        </w:numPr>
        <w:spacing w:line="276" w:lineRule="auto"/>
        <w:rPr>
          <w:rFonts w:ascii="Times New Roman" w:hAnsi="Times New Roman" w:cs="Times New Roman"/>
          <w:sz w:val="24"/>
          <w:szCs w:val="24"/>
        </w:rPr>
      </w:pPr>
      <w:r w:rsidRPr="003D319D">
        <w:rPr>
          <w:rFonts w:ascii="Times New Roman" w:hAnsi="Times New Roman" w:cs="Times New Roman"/>
          <w:sz w:val="24"/>
          <w:szCs w:val="24"/>
        </w:rPr>
        <w:t>System tests may be performed by a dedicated Quality Assurance team and will be followed by the user acceptance testing done by a group of the end-user.</w:t>
      </w:r>
    </w:p>
    <w:p w14:paraId="1BFD96D1" w14:textId="77777777" w:rsidR="00872973" w:rsidRPr="009F72D7" w:rsidRDefault="000E589C" w:rsidP="004D3F43">
      <w:pPr>
        <w:pStyle w:val="Heading1"/>
        <w:numPr>
          <w:ilvl w:val="2"/>
          <w:numId w:val="17"/>
        </w:numPr>
        <w:spacing w:line="276" w:lineRule="auto"/>
        <w:ind w:left="900" w:hanging="900"/>
        <w:rPr>
          <w:rFonts w:ascii="Times New Roman" w:hAnsi="Times New Roman" w:cs="Times New Roman"/>
          <w:sz w:val="26"/>
          <w:szCs w:val="26"/>
        </w:rPr>
      </w:pPr>
      <w:r w:rsidRPr="009F72D7">
        <w:rPr>
          <w:rFonts w:ascii="Times New Roman" w:hAnsi="Times New Roman" w:cs="Times New Roman"/>
          <w:sz w:val="26"/>
          <w:szCs w:val="26"/>
        </w:rPr>
        <w:t>Activities</w:t>
      </w:r>
    </w:p>
    <w:p w14:paraId="448A8134" w14:textId="77777777" w:rsidR="00872973" w:rsidRPr="003D319D" w:rsidRDefault="000E589C" w:rsidP="004D3F43">
      <w:pPr>
        <w:spacing w:line="276" w:lineRule="auto"/>
        <w:rPr>
          <w:rFonts w:ascii="Times New Roman" w:hAnsi="Times New Roman" w:cs="Times New Roman"/>
          <w:sz w:val="24"/>
          <w:szCs w:val="24"/>
        </w:rPr>
      </w:pPr>
      <w:r w:rsidRPr="003D319D">
        <w:rPr>
          <w:rFonts w:ascii="Times New Roman" w:hAnsi="Times New Roman" w:cs="Times New Roman"/>
          <w:sz w:val="24"/>
          <w:szCs w:val="24"/>
        </w:rPr>
        <w:t>The major activities that may be performed during the QA phase are as follows.</w:t>
      </w:r>
    </w:p>
    <w:p w14:paraId="78EFBDAD" w14:textId="77777777" w:rsidR="00872973" w:rsidRPr="003D319D" w:rsidRDefault="000E589C" w:rsidP="004D3F43">
      <w:pPr>
        <w:pStyle w:val="ListParagraph"/>
        <w:numPr>
          <w:ilvl w:val="0"/>
          <w:numId w:val="33"/>
        </w:numPr>
        <w:spacing w:line="276" w:lineRule="auto"/>
        <w:rPr>
          <w:rFonts w:ascii="Times New Roman" w:eastAsiaTheme="minorEastAsia" w:hAnsi="Times New Roman" w:cs="Times New Roman"/>
          <w:sz w:val="24"/>
          <w:szCs w:val="24"/>
        </w:rPr>
      </w:pPr>
      <w:r w:rsidRPr="003D319D">
        <w:rPr>
          <w:rFonts w:ascii="Times New Roman" w:hAnsi="Times New Roman" w:cs="Times New Roman"/>
          <w:sz w:val="24"/>
          <w:szCs w:val="24"/>
        </w:rPr>
        <w:t xml:space="preserve">The test cases will be extracted from the requirement and converted to executable steps and test data. </w:t>
      </w:r>
    </w:p>
    <w:p w14:paraId="3004886C" w14:textId="77777777" w:rsidR="00872973" w:rsidRPr="003D319D" w:rsidRDefault="000E589C" w:rsidP="004D3F43">
      <w:pPr>
        <w:pStyle w:val="ListParagraph"/>
        <w:numPr>
          <w:ilvl w:val="0"/>
          <w:numId w:val="33"/>
        </w:numPr>
        <w:spacing w:line="276" w:lineRule="auto"/>
        <w:rPr>
          <w:rFonts w:ascii="Times New Roman" w:hAnsi="Times New Roman" w:cs="Times New Roman"/>
          <w:sz w:val="24"/>
          <w:szCs w:val="24"/>
        </w:rPr>
      </w:pPr>
      <w:r w:rsidRPr="003D319D">
        <w:rPr>
          <w:rFonts w:ascii="Times New Roman" w:hAnsi="Times New Roman" w:cs="Times New Roman"/>
          <w:sz w:val="24"/>
          <w:szCs w:val="24"/>
        </w:rPr>
        <w:t>Both functional and nonfunctional tests will be performed to ensure the overall quality of the end product. Functional tests may cover the requirement validation, whereas nonfunctional testing is to tune the performance of the application.</w:t>
      </w:r>
    </w:p>
    <w:p w14:paraId="62486C05" w14:textId="77777777" w:rsidR="009F72D7" w:rsidRPr="00872973" w:rsidRDefault="009F72D7" w:rsidP="004D3F43">
      <w:pPr>
        <w:pStyle w:val="ListParagraph"/>
        <w:spacing w:line="276" w:lineRule="auto"/>
        <w:rPr>
          <w:rFonts w:ascii="Times New Roman" w:hAnsi="Times New Roman" w:cs="Times New Roman"/>
        </w:rPr>
      </w:pPr>
    </w:p>
    <w:p w14:paraId="270D7FE6" w14:textId="77777777" w:rsidR="00872973" w:rsidRPr="003D319D" w:rsidRDefault="000E589C" w:rsidP="004D3F43">
      <w:pPr>
        <w:pStyle w:val="Heading1"/>
        <w:numPr>
          <w:ilvl w:val="1"/>
          <w:numId w:val="17"/>
        </w:numPr>
        <w:spacing w:line="276" w:lineRule="auto"/>
        <w:ind w:left="630" w:hanging="612"/>
        <w:rPr>
          <w:rFonts w:ascii="Times New Roman" w:hAnsi="Times New Roman" w:cs="Times New Roman"/>
          <w:sz w:val="28"/>
          <w:szCs w:val="28"/>
        </w:rPr>
      </w:pPr>
      <w:r w:rsidRPr="003D319D">
        <w:rPr>
          <w:rFonts w:ascii="Times New Roman" w:hAnsi="Times New Roman" w:cs="Times New Roman"/>
          <w:sz w:val="28"/>
          <w:szCs w:val="28"/>
        </w:rPr>
        <w:lastRenderedPageBreak/>
        <w:t>Project Change Management Plan</w:t>
      </w:r>
    </w:p>
    <w:p w14:paraId="0592EF81" w14:textId="77777777" w:rsidR="00872973" w:rsidRPr="00FF65AF" w:rsidRDefault="000E589C" w:rsidP="004D3F43">
      <w:pPr>
        <w:pStyle w:val="Heading1"/>
        <w:numPr>
          <w:ilvl w:val="2"/>
          <w:numId w:val="17"/>
        </w:numPr>
        <w:spacing w:line="276" w:lineRule="auto"/>
        <w:ind w:left="900" w:hanging="900"/>
        <w:rPr>
          <w:rFonts w:ascii="Times New Roman" w:hAnsi="Times New Roman" w:cs="Times New Roman"/>
          <w:sz w:val="26"/>
          <w:szCs w:val="26"/>
        </w:rPr>
      </w:pPr>
      <w:r w:rsidRPr="00FF65AF">
        <w:rPr>
          <w:rFonts w:ascii="Times New Roman" w:hAnsi="Times New Roman" w:cs="Times New Roman"/>
          <w:sz w:val="26"/>
          <w:szCs w:val="26"/>
        </w:rPr>
        <w:t>Change Management Guidelines</w:t>
      </w:r>
    </w:p>
    <w:p w14:paraId="5BD3CA6F" w14:textId="77777777" w:rsidR="00872973" w:rsidRPr="003D319D" w:rsidRDefault="000E589C" w:rsidP="004D3F43">
      <w:pPr>
        <w:pStyle w:val="ListParagraph"/>
        <w:numPr>
          <w:ilvl w:val="0"/>
          <w:numId w:val="42"/>
        </w:numPr>
        <w:spacing w:after="0" w:line="276" w:lineRule="auto"/>
        <w:rPr>
          <w:rFonts w:ascii="Times New Roman" w:hAnsi="Times New Roman" w:cs="Times New Roman"/>
          <w:sz w:val="24"/>
          <w:szCs w:val="24"/>
        </w:rPr>
      </w:pPr>
      <w:r w:rsidRPr="003D319D">
        <w:rPr>
          <w:rFonts w:ascii="Times New Roman" w:hAnsi="Times New Roman" w:cs="Times New Roman"/>
          <w:sz w:val="24"/>
          <w:szCs w:val="24"/>
        </w:rPr>
        <w:t>Request</w:t>
      </w:r>
    </w:p>
    <w:p w14:paraId="3A9C41CD" w14:textId="77777777" w:rsidR="00872973" w:rsidRPr="003D319D" w:rsidRDefault="000E589C" w:rsidP="004D3F43">
      <w:pPr>
        <w:pStyle w:val="ListParagraph"/>
        <w:numPr>
          <w:ilvl w:val="1"/>
          <w:numId w:val="42"/>
        </w:numPr>
        <w:spacing w:after="0" w:line="276" w:lineRule="auto"/>
        <w:rPr>
          <w:rFonts w:ascii="Times New Roman" w:hAnsi="Times New Roman" w:cs="Times New Roman"/>
          <w:sz w:val="24"/>
          <w:szCs w:val="24"/>
        </w:rPr>
      </w:pPr>
      <w:r w:rsidRPr="003D319D">
        <w:rPr>
          <w:rFonts w:ascii="Times New Roman" w:hAnsi="Times New Roman" w:cs="Times New Roman"/>
          <w:sz w:val="24"/>
          <w:szCs w:val="24"/>
        </w:rPr>
        <w:t>Project</w:t>
      </w:r>
    </w:p>
    <w:p w14:paraId="4DD51820" w14:textId="77777777" w:rsidR="00872973" w:rsidRPr="003D319D" w:rsidRDefault="000E589C" w:rsidP="004D3F43">
      <w:pPr>
        <w:pStyle w:val="ListParagraph"/>
        <w:numPr>
          <w:ilvl w:val="2"/>
          <w:numId w:val="42"/>
        </w:numPr>
        <w:spacing w:after="0" w:line="276" w:lineRule="auto"/>
        <w:rPr>
          <w:rFonts w:ascii="Times New Roman" w:hAnsi="Times New Roman" w:cs="Times New Roman"/>
          <w:sz w:val="24"/>
          <w:szCs w:val="24"/>
        </w:rPr>
      </w:pPr>
      <w:r w:rsidRPr="003D319D">
        <w:rPr>
          <w:rFonts w:ascii="Times New Roman" w:hAnsi="Times New Roman" w:cs="Times New Roman"/>
          <w:sz w:val="24"/>
          <w:szCs w:val="24"/>
        </w:rPr>
        <w:t>Project change Requests will go through the project manager and will be evaluated as necessary</w:t>
      </w:r>
    </w:p>
    <w:p w14:paraId="3EF736FD" w14:textId="77777777" w:rsidR="00872973" w:rsidRPr="003D319D" w:rsidRDefault="000E589C" w:rsidP="004D3F43">
      <w:pPr>
        <w:pStyle w:val="ListParagraph"/>
        <w:numPr>
          <w:ilvl w:val="2"/>
          <w:numId w:val="42"/>
        </w:numPr>
        <w:spacing w:after="0" w:line="276" w:lineRule="auto"/>
        <w:rPr>
          <w:rFonts w:ascii="Times New Roman" w:hAnsi="Times New Roman" w:cs="Times New Roman"/>
          <w:sz w:val="24"/>
          <w:szCs w:val="24"/>
        </w:rPr>
      </w:pPr>
      <w:r w:rsidRPr="003D319D">
        <w:rPr>
          <w:rFonts w:ascii="Times New Roman" w:hAnsi="Times New Roman" w:cs="Times New Roman"/>
          <w:sz w:val="24"/>
          <w:szCs w:val="24"/>
        </w:rPr>
        <w:t>Necessary changes are those that are required by the project to function. These can include policy updates or technical blockers</w:t>
      </w:r>
    </w:p>
    <w:p w14:paraId="2E06CB0A" w14:textId="77777777" w:rsidR="00872973" w:rsidRPr="003D319D" w:rsidRDefault="000E589C" w:rsidP="004D3F43">
      <w:pPr>
        <w:pStyle w:val="ListParagraph"/>
        <w:numPr>
          <w:ilvl w:val="2"/>
          <w:numId w:val="42"/>
        </w:numPr>
        <w:spacing w:after="0" w:line="276" w:lineRule="auto"/>
        <w:rPr>
          <w:rFonts w:ascii="Times New Roman" w:hAnsi="Times New Roman" w:cs="Times New Roman"/>
          <w:sz w:val="24"/>
          <w:szCs w:val="24"/>
        </w:rPr>
      </w:pPr>
      <w:r w:rsidRPr="003D319D">
        <w:rPr>
          <w:rFonts w:ascii="Times New Roman" w:hAnsi="Times New Roman" w:cs="Times New Roman"/>
          <w:sz w:val="24"/>
          <w:szCs w:val="24"/>
        </w:rPr>
        <w:t>Changes that are improvements to user experience or functional improvement will not be considered but will be documented in the project closeout plan</w:t>
      </w:r>
    </w:p>
    <w:p w14:paraId="20D9EEC7" w14:textId="77777777" w:rsidR="00872973" w:rsidRPr="003D319D" w:rsidRDefault="000E589C" w:rsidP="004D3F43">
      <w:pPr>
        <w:pStyle w:val="ListParagraph"/>
        <w:numPr>
          <w:ilvl w:val="1"/>
          <w:numId w:val="42"/>
        </w:numPr>
        <w:spacing w:after="0" w:line="276" w:lineRule="auto"/>
        <w:rPr>
          <w:rFonts w:ascii="Times New Roman" w:hAnsi="Times New Roman" w:cs="Times New Roman"/>
          <w:sz w:val="24"/>
          <w:szCs w:val="24"/>
        </w:rPr>
      </w:pPr>
      <w:r w:rsidRPr="003D319D">
        <w:rPr>
          <w:rFonts w:ascii="Times New Roman" w:hAnsi="Times New Roman" w:cs="Times New Roman"/>
          <w:sz w:val="24"/>
          <w:szCs w:val="24"/>
        </w:rPr>
        <w:t>Schedule</w:t>
      </w:r>
    </w:p>
    <w:p w14:paraId="5E7E9556" w14:textId="77777777" w:rsidR="00872973" w:rsidRPr="003D319D" w:rsidRDefault="000E589C" w:rsidP="004D3F43">
      <w:pPr>
        <w:pStyle w:val="ListParagraph"/>
        <w:numPr>
          <w:ilvl w:val="2"/>
          <w:numId w:val="42"/>
        </w:numPr>
        <w:spacing w:after="0" w:line="276" w:lineRule="auto"/>
        <w:rPr>
          <w:rFonts w:ascii="Times New Roman" w:hAnsi="Times New Roman" w:cs="Times New Roman"/>
          <w:sz w:val="24"/>
          <w:szCs w:val="24"/>
        </w:rPr>
      </w:pPr>
      <w:r w:rsidRPr="003D319D">
        <w:rPr>
          <w:rFonts w:ascii="Times New Roman" w:hAnsi="Times New Roman" w:cs="Times New Roman"/>
          <w:sz w:val="24"/>
          <w:szCs w:val="24"/>
        </w:rPr>
        <w:t>Schedule changes will be addressed to the project manager and any relevant stakeholders</w:t>
      </w:r>
    </w:p>
    <w:p w14:paraId="207D99BC" w14:textId="77777777" w:rsidR="00872973" w:rsidRPr="003D319D" w:rsidRDefault="000E589C" w:rsidP="004D3F43">
      <w:pPr>
        <w:pStyle w:val="ListParagraph"/>
        <w:numPr>
          <w:ilvl w:val="2"/>
          <w:numId w:val="42"/>
        </w:numPr>
        <w:spacing w:after="0" w:line="276" w:lineRule="auto"/>
        <w:rPr>
          <w:rFonts w:ascii="Times New Roman" w:hAnsi="Times New Roman" w:cs="Times New Roman"/>
          <w:sz w:val="24"/>
          <w:szCs w:val="24"/>
        </w:rPr>
      </w:pPr>
      <w:r w:rsidRPr="003D319D">
        <w:rPr>
          <w:rFonts w:ascii="Times New Roman" w:hAnsi="Times New Roman" w:cs="Times New Roman"/>
          <w:sz w:val="24"/>
          <w:szCs w:val="24"/>
        </w:rPr>
        <w:t>An online calendar will be used to track PTO, holidays, and any absences</w:t>
      </w:r>
    </w:p>
    <w:p w14:paraId="01A80A0C" w14:textId="77777777" w:rsidR="00872973" w:rsidRPr="003D319D" w:rsidRDefault="000E589C" w:rsidP="004D3F43">
      <w:pPr>
        <w:pStyle w:val="ListParagraph"/>
        <w:numPr>
          <w:ilvl w:val="2"/>
          <w:numId w:val="42"/>
        </w:numPr>
        <w:spacing w:after="0" w:line="276" w:lineRule="auto"/>
        <w:rPr>
          <w:rFonts w:ascii="Times New Roman" w:hAnsi="Times New Roman" w:cs="Times New Roman"/>
          <w:sz w:val="24"/>
          <w:szCs w:val="24"/>
        </w:rPr>
      </w:pPr>
      <w:r w:rsidRPr="003D319D">
        <w:rPr>
          <w:rFonts w:ascii="Times New Roman" w:hAnsi="Times New Roman" w:cs="Times New Roman"/>
          <w:sz w:val="24"/>
          <w:szCs w:val="24"/>
        </w:rPr>
        <w:t>Pending no change in the overall scope of the project, there will be no effect.</w:t>
      </w:r>
    </w:p>
    <w:p w14:paraId="1CD09340" w14:textId="77777777" w:rsidR="00872973" w:rsidRPr="003D319D" w:rsidRDefault="000E589C" w:rsidP="004D3F43">
      <w:pPr>
        <w:pStyle w:val="ListParagraph"/>
        <w:numPr>
          <w:ilvl w:val="2"/>
          <w:numId w:val="42"/>
        </w:numPr>
        <w:spacing w:after="0" w:line="276" w:lineRule="auto"/>
        <w:rPr>
          <w:rFonts w:ascii="Times New Roman" w:hAnsi="Times New Roman" w:cs="Times New Roman"/>
          <w:sz w:val="24"/>
          <w:szCs w:val="24"/>
        </w:rPr>
      </w:pPr>
      <w:r w:rsidRPr="003D319D">
        <w:rPr>
          <w:rFonts w:ascii="Times New Roman" w:hAnsi="Times New Roman" w:cs="Times New Roman"/>
          <w:sz w:val="24"/>
          <w:szCs w:val="24"/>
        </w:rPr>
        <w:t>Failure to notify schedule changes may result in the delay of project deliverables</w:t>
      </w:r>
    </w:p>
    <w:p w14:paraId="469D656A" w14:textId="77777777" w:rsidR="00872973" w:rsidRPr="003D319D" w:rsidRDefault="000E589C" w:rsidP="004D3F43">
      <w:pPr>
        <w:pStyle w:val="ListParagraph"/>
        <w:numPr>
          <w:ilvl w:val="1"/>
          <w:numId w:val="42"/>
        </w:numPr>
        <w:spacing w:after="0" w:line="276" w:lineRule="auto"/>
        <w:rPr>
          <w:rFonts w:ascii="Times New Roman" w:hAnsi="Times New Roman" w:cs="Times New Roman"/>
          <w:sz w:val="24"/>
          <w:szCs w:val="24"/>
        </w:rPr>
      </w:pPr>
      <w:r w:rsidRPr="003D319D">
        <w:rPr>
          <w:rFonts w:ascii="Times New Roman" w:hAnsi="Times New Roman" w:cs="Times New Roman"/>
          <w:sz w:val="24"/>
          <w:szCs w:val="24"/>
        </w:rPr>
        <w:t xml:space="preserve">Requirements </w:t>
      </w:r>
    </w:p>
    <w:p w14:paraId="006EEA01" w14:textId="77777777" w:rsidR="00872973" w:rsidRPr="003D319D" w:rsidRDefault="000E589C" w:rsidP="004D3F43">
      <w:pPr>
        <w:pStyle w:val="ListParagraph"/>
        <w:numPr>
          <w:ilvl w:val="2"/>
          <w:numId w:val="42"/>
        </w:numPr>
        <w:spacing w:after="0" w:line="276" w:lineRule="auto"/>
        <w:rPr>
          <w:rFonts w:ascii="Times New Roman" w:hAnsi="Times New Roman" w:cs="Times New Roman"/>
          <w:sz w:val="24"/>
          <w:szCs w:val="24"/>
        </w:rPr>
      </w:pPr>
      <w:r w:rsidRPr="003D319D">
        <w:rPr>
          <w:rFonts w:ascii="Times New Roman" w:hAnsi="Times New Roman" w:cs="Times New Roman"/>
          <w:sz w:val="24"/>
          <w:szCs w:val="24"/>
        </w:rPr>
        <w:t>Requirement changes must be addressed to the project manager before implementation.</w:t>
      </w:r>
    </w:p>
    <w:p w14:paraId="3489E85C" w14:textId="77777777" w:rsidR="00872973" w:rsidRPr="003D319D" w:rsidRDefault="000E589C" w:rsidP="004D3F43">
      <w:pPr>
        <w:pStyle w:val="ListParagraph"/>
        <w:numPr>
          <w:ilvl w:val="2"/>
          <w:numId w:val="42"/>
        </w:numPr>
        <w:spacing w:after="0" w:line="276" w:lineRule="auto"/>
        <w:rPr>
          <w:rFonts w:ascii="Times New Roman" w:hAnsi="Times New Roman" w:cs="Times New Roman"/>
          <w:sz w:val="24"/>
          <w:szCs w:val="24"/>
        </w:rPr>
      </w:pPr>
      <w:r w:rsidRPr="003D319D">
        <w:rPr>
          <w:rFonts w:ascii="Times New Roman" w:hAnsi="Times New Roman" w:cs="Times New Roman"/>
          <w:sz w:val="24"/>
          <w:szCs w:val="24"/>
        </w:rPr>
        <w:t>Requirements requests will be reviewed as necessary or improvements by technical leads</w:t>
      </w:r>
    </w:p>
    <w:p w14:paraId="2C33C1B1" w14:textId="77777777" w:rsidR="00872973" w:rsidRPr="003D319D" w:rsidRDefault="000E589C" w:rsidP="004D3F43">
      <w:pPr>
        <w:pStyle w:val="ListParagraph"/>
        <w:numPr>
          <w:ilvl w:val="2"/>
          <w:numId w:val="42"/>
        </w:numPr>
        <w:spacing w:after="0" w:line="276" w:lineRule="auto"/>
        <w:rPr>
          <w:rFonts w:ascii="Times New Roman" w:hAnsi="Times New Roman" w:cs="Times New Roman"/>
          <w:sz w:val="24"/>
          <w:szCs w:val="24"/>
        </w:rPr>
      </w:pPr>
      <w:r w:rsidRPr="003D319D">
        <w:rPr>
          <w:rFonts w:ascii="Times New Roman" w:hAnsi="Times New Roman" w:cs="Times New Roman"/>
          <w:sz w:val="24"/>
          <w:szCs w:val="24"/>
        </w:rPr>
        <w:t>Requirements will be sized and prioritized accordingly by the technical leads</w:t>
      </w:r>
    </w:p>
    <w:p w14:paraId="6CAAD3D8" w14:textId="77777777" w:rsidR="00872973" w:rsidRPr="003D319D" w:rsidRDefault="000E589C" w:rsidP="004D3F43">
      <w:pPr>
        <w:pStyle w:val="ListParagraph"/>
        <w:numPr>
          <w:ilvl w:val="0"/>
          <w:numId w:val="42"/>
        </w:numPr>
        <w:spacing w:after="0" w:line="276" w:lineRule="auto"/>
        <w:rPr>
          <w:rFonts w:ascii="Times New Roman" w:hAnsi="Times New Roman" w:cs="Times New Roman"/>
          <w:sz w:val="24"/>
          <w:szCs w:val="24"/>
        </w:rPr>
      </w:pPr>
      <w:r w:rsidRPr="003D319D">
        <w:rPr>
          <w:rFonts w:ascii="Times New Roman" w:hAnsi="Times New Roman" w:cs="Times New Roman"/>
          <w:sz w:val="24"/>
          <w:szCs w:val="24"/>
        </w:rPr>
        <w:t xml:space="preserve">Approval </w:t>
      </w:r>
    </w:p>
    <w:p w14:paraId="1416433A" w14:textId="77777777" w:rsidR="00872973" w:rsidRPr="003D319D" w:rsidRDefault="000E589C" w:rsidP="004D3F43">
      <w:pPr>
        <w:pStyle w:val="ListParagraph"/>
        <w:numPr>
          <w:ilvl w:val="1"/>
          <w:numId w:val="42"/>
        </w:numPr>
        <w:spacing w:after="0" w:line="276" w:lineRule="auto"/>
        <w:rPr>
          <w:rFonts w:ascii="Times New Roman" w:hAnsi="Times New Roman" w:cs="Times New Roman"/>
          <w:sz w:val="24"/>
          <w:szCs w:val="24"/>
        </w:rPr>
      </w:pPr>
      <w:r w:rsidRPr="003D319D">
        <w:rPr>
          <w:rFonts w:ascii="Times New Roman" w:hAnsi="Times New Roman" w:cs="Times New Roman"/>
          <w:sz w:val="24"/>
          <w:szCs w:val="24"/>
        </w:rPr>
        <w:t>Project</w:t>
      </w:r>
    </w:p>
    <w:p w14:paraId="66AEA0C7" w14:textId="77777777" w:rsidR="00872973" w:rsidRPr="003D319D" w:rsidRDefault="000E589C" w:rsidP="004D3F43">
      <w:pPr>
        <w:pStyle w:val="ListParagraph"/>
        <w:numPr>
          <w:ilvl w:val="2"/>
          <w:numId w:val="42"/>
        </w:numPr>
        <w:spacing w:after="0" w:line="276" w:lineRule="auto"/>
        <w:rPr>
          <w:rFonts w:ascii="Times New Roman" w:hAnsi="Times New Roman" w:cs="Times New Roman"/>
          <w:sz w:val="24"/>
          <w:szCs w:val="24"/>
        </w:rPr>
      </w:pPr>
      <w:r w:rsidRPr="003D319D">
        <w:rPr>
          <w:rFonts w:ascii="Times New Roman" w:hAnsi="Times New Roman" w:cs="Times New Roman"/>
          <w:sz w:val="24"/>
          <w:szCs w:val="24"/>
        </w:rPr>
        <w:t>Project change approvals must be made by the project sponsor and documentation must be sent out to the project team for visibility and transparency</w:t>
      </w:r>
    </w:p>
    <w:p w14:paraId="07726955" w14:textId="77777777" w:rsidR="00872973" w:rsidRPr="003D319D" w:rsidRDefault="000E589C" w:rsidP="004D3F43">
      <w:pPr>
        <w:pStyle w:val="ListParagraph"/>
        <w:numPr>
          <w:ilvl w:val="1"/>
          <w:numId w:val="42"/>
        </w:numPr>
        <w:spacing w:after="0" w:line="276" w:lineRule="auto"/>
        <w:rPr>
          <w:rFonts w:ascii="Times New Roman" w:hAnsi="Times New Roman" w:cs="Times New Roman"/>
          <w:sz w:val="24"/>
          <w:szCs w:val="24"/>
        </w:rPr>
      </w:pPr>
      <w:r w:rsidRPr="003D319D">
        <w:rPr>
          <w:rFonts w:ascii="Times New Roman" w:hAnsi="Times New Roman" w:cs="Times New Roman"/>
          <w:sz w:val="24"/>
          <w:szCs w:val="24"/>
        </w:rPr>
        <w:t>Schedule</w:t>
      </w:r>
    </w:p>
    <w:p w14:paraId="63E61086" w14:textId="77777777" w:rsidR="00872973" w:rsidRPr="003D319D" w:rsidRDefault="000E589C" w:rsidP="004D3F43">
      <w:pPr>
        <w:pStyle w:val="ListParagraph"/>
        <w:numPr>
          <w:ilvl w:val="2"/>
          <w:numId w:val="42"/>
        </w:numPr>
        <w:spacing w:after="0" w:line="276" w:lineRule="auto"/>
        <w:rPr>
          <w:rFonts w:ascii="Times New Roman" w:hAnsi="Times New Roman" w:cs="Times New Roman"/>
          <w:sz w:val="24"/>
          <w:szCs w:val="24"/>
        </w:rPr>
      </w:pPr>
      <w:r w:rsidRPr="003D319D">
        <w:rPr>
          <w:rFonts w:ascii="Times New Roman" w:hAnsi="Times New Roman" w:cs="Times New Roman"/>
          <w:sz w:val="24"/>
          <w:szCs w:val="24"/>
        </w:rPr>
        <w:t>Schedule approvals will be made by the project manager pending no change to the overall project delivery date</w:t>
      </w:r>
    </w:p>
    <w:p w14:paraId="46BFDD5F" w14:textId="77777777" w:rsidR="00872973" w:rsidRPr="003D319D" w:rsidRDefault="000E589C" w:rsidP="004D3F43">
      <w:pPr>
        <w:pStyle w:val="ListParagraph"/>
        <w:numPr>
          <w:ilvl w:val="2"/>
          <w:numId w:val="42"/>
        </w:numPr>
        <w:spacing w:after="0" w:line="276" w:lineRule="auto"/>
        <w:rPr>
          <w:rFonts w:ascii="Times New Roman" w:hAnsi="Times New Roman" w:cs="Times New Roman"/>
          <w:sz w:val="24"/>
          <w:szCs w:val="24"/>
        </w:rPr>
      </w:pPr>
      <w:r w:rsidRPr="003D319D">
        <w:rPr>
          <w:rFonts w:ascii="Times New Roman" w:hAnsi="Times New Roman" w:cs="Times New Roman"/>
          <w:sz w:val="24"/>
          <w:szCs w:val="24"/>
        </w:rPr>
        <w:t xml:space="preserve">If a delivery date is affected, the project sponsor will also need to approve </w:t>
      </w:r>
    </w:p>
    <w:p w14:paraId="6F7BF2EF" w14:textId="77777777" w:rsidR="00872973" w:rsidRPr="003D319D" w:rsidRDefault="000E589C" w:rsidP="004D3F43">
      <w:pPr>
        <w:pStyle w:val="ListParagraph"/>
        <w:numPr>
          <w:ilvl w:val="1"/>
          <w:numId w:val="42"/>
        </w:numPr>
        <w:spacing w:after="0" w:line="276" w:lineRule="auto"/>
        <w:rPr>
          <w:rFonts w:ascii="Times New Roman" w:hAnsi="Times New Roman" w:cs="Times New Roman"/>
          <w:sz w:val="24"/>
          <w:szCs w:val="24"/>
        </w:rPr>
      </w:pPr>
      <w:r w:rsidRPr="003D319D">
        <w:rPr>
          <w:rFonts w:ascii="Times New Roman" w:hAnsi="Times New Roman" w:cs="Times New Roman"/>
          <w:sz w:val="24"/>
          <w:szCs w:val="24"/>
        </w:rPr>
        <w:t xml:space="preserve">Requirements </w:t>
      </w:r>
    </w:p>
    <w:p w14:paraId="0ECDD0EA" w14:textId="77777777" w:rsidR="00872973" w:rsidRPr="003D319D" w:rsidRDefault="000E589C" w:rsidP="004D3F43">
      <w:pPr>
        <w:pStyle w:val="ListParagraph"/>
        <w:numPr>
          <w:ilvl w:val="2"/>
          <w:numId w:val="42"/>
        </w:numPr>
        <w:spacing w:after="0" w:line="276" w:lineRule="auto"/>
        <w:rPr>
          <w:rFonts w:ascii="Times New Roman" w:hAnsi="Times New Roman" w:cs="Times New Roman"/>
          <w:sz w:val="24"/>
          <w:szCs w:val="24"/>
        </w:rPr>
      </w:pPr>
      <w:r w:rsidRPr="003D319D">
        <w:rPr>
          <w:rFonts w:ascii="Times New Roman" w:hAnsi="Times New Roman" w:cs="Times New Roman"/>
          <w:sz w:val="24"/>
          <w:szCs w:val="24"/>
        </w:rPr>
        <w:t>Same guidelines as project change approvals</w:t>
      </w:r>
    </w:p>
    <w:p w14:paraId="6F0CD09C" w14:textId="77777777" w:rsidR="00872973" w:rsidRPr="003D319D" w:rsidRDefault="000E589C" w:rsidP="004D3F43">
      <w:pPr>
        <w:pStyle w:val="ListParagraph"/>
        <w:numPr>
          <w:ilvl w:val="0"/>
          <w:numId w:val="42"/>
        </w:numPr>
        <w:spacing w:after="0" w:line="276" w:lineRule="auto"/>
        <w:rPr>
          <w:rFonts w:ascii="Times New Roman" w:hAnsi="Times New Roman" w:cs="Times New Roman"/>
          <w:sz w:val="24"/>
          <w:szCs w:val="24"/>
        </w:rPr>
      </w:pPr>
      <w:r w:rsidRPr="003D319D">
        <w:rPr>
          <w:rFonts w:ascii="Times New Roman" w:hAnsi="Times New Roman" w:cs="Times New Roman"/>
          <w:sz w:val="24"/>
          <w:szCs w:val="24"/>
        </w:rPr>
        <w:t xml:space="preserve">Implementation </w:t>
      </w:r>
    </w:p>
    <w:p w14:paraId="0358F063" w14:textId="77777777" w:rsidR="00872973" w:rsidRPr="003D319D" w:rsidRDefault="000E589C" w:rsidP="004D3F43">
      <w:pPr>
        <w:pStyle w:val="ListParagraph"/>
        <w:numPr>
          <w:ilvl w:val="1"/>
          <w:numId w:val="42"/>
        </w:numPr>
        <w:spacing w:after="0" w:line="276" w:lineRule="auto"/>
        <w:rPr>
          <w:rFonts w:ascii="Times New Roman" w:hAnsi="Times New Roman" w:cs="Times New Roman"/>
          <w:sz w:val="24"/>
          <w:szCs w:val="24"/>
        </w:rPr>
      </w:pPr>
      <w:r w:rsidRPr="003D319D">
        <w:rPr>
          <w:rFonts w:ascii="Times New Roman" w:hAnsi="Times New Roman" w:cs="Times New Roman"/>
          <w:sz w:val="24"/>
          <w:szCs w:val="24"/>
        </w:rPr>
        <w:lastRenderedPageBreak/>
        <w:t>Approved changes will be implemented in parallel to other work if possible. If the work is in the critical path of the project, it will be prioritized as soon as possible.</w:t>
      </w:r>
    </w:p>
    <w:p w14:paraId="7F3CFF08" w14:textId="77777777" w:rsidR="00872973" w:rsidRPr="003D319D" w:rsidRDefault="000E589C" w:rsidP="004D3F43">
      <w:pPr>
        <w:pStyle w:val="ListParagraph"/>
        <w:numPr>
          <w:ilvl w:val="0"/>
          <w:numId w:val="42"/>
        </w:numPr>
        <w:spacing w:after="0" w:line="276" w:lineRule="auto"/>
        <w:rPr>
          <w:rFonts w:ascii="Times New Roman" w:hAnsi="Times New Roman" w:cs="Times New Roman"/>
          <w:sz w:val="24"/>
          <w:szCs w:val="24"/>
        </w:rPr>
      </w:pPr>
      <w:r w:rsidRPr="003D319D">
        <w:rPr>
          <w:rFonts w:ascii="Times New Roman" w:hAnsi="Times New Roman" w:cs="Times New Roman"/>
          <w:sz w:val="24"/>
          <w:szCs w:val="24"/>
        </w:rPr>
        <w:t xml:space="preserve">Tracking </w:t>
      </w:r>
    </w:p>
    <w:p w14:paraId="798964C0" w14:textId="77777777" w:rsidR="00872973" w:rsidRPr="003D319D" w:rsidRDefault="000E589C" w:rsidP="004D3F43">
      <w:pPr>
        <w:pStyle w:val="ListParagraph"/>
        <w:numPr>
          <w:ilvl w:val="1"/>
          <w:numId w:val="42"/>
        </w:numPr>
        <w:spacing w:after="0" w:line="276" w:lineRule="auto"/>
        <w:rPr>
          <w:rFonts w:ascii="Times New Roman" w:hAnsi="Times New Roman" w:cs="Times New Roman"/>
          <w:sz w:val="24"/>
          <w:szCs w:val="24"/>
        </w:rPr>
      </w:pPr>
      <w:r w:rsidRPr="003D319D">
        <w:rPr>
          <w:rFonts w:ascii="Times New Roman" w:hAnsi="Times New Roman" w:cs="Times New Roman"/>
          <w:sz w:val="24"/>
          <w:szCs w:val="24"/>
        </w:rPr>
        <w:t>All changes will be documented and shared out to at least the project manager and sponsor as well as any other stakeholders.</w:t>
      </w:r>
    </w:p>
    <w:p w14:paraId="4703CECA" w14:textId="77777777" w:rsidR="00872973" w:rsidRPr="003D319D" w:rsidRDefault="000E589C" w:rsidP="004D3F43">
      <w:pPr>
        <w:pStyle w:val="ListParagraph"/>
        <w:numPr>
          <w:ilvl w:val="1"/>
          <w:numId w:val="42"/>
        </w:numPr>
        <w:spacing w:after="0" w:line="276" w:lineRule="auto"/>
        <w:rPr>
          <w:rFonts w:ascii="Times New Roman" w:hAnsi="Times New Roman" w:cs="Times New Roman"/>
          <w:sz w:val="24"/>
          <w:szCs w:val="24"/>
        </w:rPr>
      </w:pPr>
      <w:r w:rsidRPr="003D319D">
        <w:rPr>
          <w:rFonts w:ascii="Times New Roman" w:hAnsi="Times New Roman" w:cs="Times New Roman"/>
          <w:sz w:val="24"/>
          <w:szCs w:val="24"/>
        </w:rPr>
        <w:t>Project Changes must be sent out to the entire project team</w:t>
      </w:r>
    </w:p>
    <w:p w14:paraId="007D94E1" w14:textId="77777777" w:rsidR="00872973" w:rsidRPr="003D319D" w:rsidRDefault="000E589C" w:rsidP="004D3F43">
      <w:pPr>
        <w:pStyle w:val="ListParagraph"/>
        <w:numPr>
          <w:ilvl w:val="1"/>
          <w:numId w:val="42"/>
        </w:numPr>
        <w:spacing w:after="0" w:line="276" w:lineRule="auto"/>
        <w:rPr>
          <w:rFonts w:ascii="Times New Roman" w:hAnsi="Times New Roman" w:cs="Times New Roman"/>
          <w:sz w:val="24"/>
          <w:szCs w:val="24"/>
        </w:rPr>
      </w:pPr>
      <w:r w:rsidRPr="003D319D">
        <w:rPr>
          <w:rFonts w:ascii="Times New Roman" w:hAnsi="Times New Roman" w:cs="Times New Roman"/>
          <w:sz w:val="24"/>
          <w:szCs w:val="24"/>
        </w:rPr>
        <w:t>Schedule Changes will be sent out to the project manager, sponsor, and technical leads</w:t>
      </w:r>
    </w:p>
    <w:p w14:paraId="2953F47A" w14:textId="77777777" w:rsidR="00872973" w:rsidRPr="003D319D" w:rsidRDefault="000E589C" w:rsidP="004D3F43">
      <w:pPr>
        <w:pStyle w:val="ListParagraph"/>
        <w:numPr>
          <w:ilvl w:val="1"/>
          <w:numId w:val="42"/>
        </w:numPr>
        <w:spacing w:after="0" w:line="276" w:lineRule="auto"/>
        <w:rPr>
          <w:rFonts w:ascii="Times New Roman" w:hAnsi="Times New Roman" w:cs="Times New Roman"/>
          <w:sz w:val="24"/>
          <w:szCs w:val="24"/>
        </w:rPr>
      </w:pPr>
      <w:r w:rsidRPr="003D319D">
        <w:rPr>
          <w:rFonts w:ascii="Times New Roman" w:hAnsi="Times New Roman" w:cs="Times New Roman"/>
          <w:sz w:val="24"/>
          <w:szCs w:val="24"/>
        </w:rPr>
        <w:t>Requirements changes will be sent out to the project manager, sponsor, and relevant stakeholders involved with the requirement.</w:t>
      </w:r>
    </w:p>
    <w:p w14:paraId="4101652C" w14:textId="77777777" w:rsidR="00872973" w:rsidRPr="003D319D" w:rsidRDefault="00872973" w:rsidP="004D3F43">
      <w:pPr>
        <w:spacing w:after="0" w:line="276" w:lineRule="auto"/>
        <w:ind w:left="1133"/>
        <w:rPr>
          <w:rFonts w:ascii="Times New Roman" w:hAnsi="Times New Roman" w:cs="Times New Roman"/>
          <w:sz w:val="24"/>
          <w:szCs w:val="24"/>
        </w:rPr>
      </w:pPr>
    </w:p>
    <w:p w14:paraId="0C9E93B4" w14:textId="77777777" w:rsidR="00872973" w:rsidRPr="00FF65AF" w:rsidRDefault="000E589C" w:rsidP="004D3F43">
      <w:pPr>
        <w:pStyle w:val="Heading1"/>
        <w:numPr>
          <w:ilvl w:val="2"/>
          <w:numId w:val="17"/>
        </w:numPr>
        <w:spacing w:line="276" w:lineRule="auto"/>
        <w:ind w:left="900" w:hanging="900"/>
        <w:rPr>
          <w:rFonts w:ascii="Times New Roman" w:hAnsi="Times New Roman" w:cs="Times New Roman"/>
          <w:sz w:val="26"/>
          <w:szCs w:val="26"/>
        </w:rPr>
      </w:pPr>
      <w:r w:rsidRPr="00FF65AF">
        <w:rPr>
          <w:rFonts w:ascii="Times New Roman" w:hAnsi="Times New Roman" w:cs="Times New Roman"/>
          <w:sz w:val="26"/>
          <w:szCs w:val="26"/>
        </w:rPr>
        <w:t>Individual Roles and Responsibilities</w:t>
      </w:r>
    </w:p>
    <w:p w14:paraId="5DB90402" w14:textId="77777777" w:rsidR="00872973" w:rsidRPr="003D319D" w:rsidRDefault="000E589C" w:rsidP="004D3F43">
      <w:pPr>
        <w:pStyle w:val="ListParagraph"/>
        <w:numPr>
          <w:ilvl w:val="0"/>
          <w:numId w:val="43"/>
        </w:numPr>
        <w:spacing w:after="0" w:line="276" w:lineRule="auto"/>
        <w:rPr>
          <w:rFonts w:ascii="Times New Roman" w:hAnsi="Times New Roman" w:cs="Times New Roman"/>
          <w:sz w:val="24"/>
          <w:szCs w:val="24"/>
        </w:rPr>
      </w:pPr>
      <w:r w:rsidRPr="003D319D">
        <w:rPr>
          <w:rFonts w:ascii="Times New Roman" w:hAnsi="Times New Roman" w:cs="Times New Roman"/>
          <w:sz w:val="24"/>
          <w:szCs w:val="24"/>
        </w:rPr>
        <w:t>Project Manager: Handles scheduling and delivery of the project. Keeps track of project deadlines, milestones, and changes. Liaison between technical leads and project sponsors.</w:t>
      </w:r>
    </w:p>
    <w:p w14:paraId="3995D65F" w14:textId="77777777" w:rsidR="00872973" w:rsidRPr="003D319D" w:rsidRDefault="000E589C" w:rsidP="004D3F43">
      <w:pPr>
        <w:pStyle w:val="ListParagraph"/>
        <w:numPr>
          <w:ilvl w:val="0"/>
          <w:numId w:val="43"/>
        </w:numPr>
        <w:spacing w:after="0" w:line="276" w:lineRule="auto"/>
        <w:rPr>
          <w:rFonts w:ascii="Times New Roman" w:eastAsiaTheme="minorEastAsia" w:hAnsi="Times New Roman" w:cs="Times New Roman"/>
          <w:sz w:val="24"/>
          <w:szCs w:val="24"/>
        </w:rPr>
      </w:pPr>
      <w:r w:rsidRPr="003D319D">
        <w:rPr>
          <w:rFonts w:ascii="Times New Roman" w:hAnsi="Times New Roman" w:cs="Times New Roman"/>
          <w:sz w:val="24"/>
          <w:szCs w:val="24"/>
        </w:rPr>
        <w:t>Technical Development Leads: Handles sizing and development of project deliverables. Technical leads will design the overall system and determine how long it will take to develop each module.</w:t>
      </w:r>
    </w:p>
    <w:p w14:paraId="5267EB5F" w14:textId="77777777" w:rsidR="00872973" w:rsidRPr="003D319D" w:rsidRDefault="000E589C" w:rsidP="004D3F43">
      <w:pPr>
        <w:pStyle w:val="ListParagraph"/>
        <w:numPr>
          <w:ilvl w:val="0"/>
          <w:numId w:val="43"/>
        </w:numPr>
        <w:spacing w:after="0" w:line="276" w:lineRule="auto"/>
        <w:rPr>
          <w:rFonts w:ascii="Times New Roman" w:eastAsiaTheme="minorEastAsia" w:hAnsi="Times New Roman" w:cs="Times New Roman"/>
          <w:sz w:val="24"/>
          <w:szCs w:val="24"/>
        </w:rPr>
      </w:pPr>
      <w:r w:rsidRPr="003D319D">
        <w:rPr>
          <w:rFonts w:ascii="Times New Roman" w:hAnsi="Times New Roman" w:cs="Times New Roman"/>
          <w:sz w:val="24"/>
          <w:szCs w:val="24"/>
        </w:rPr>
        <w:t>Project Sponsor: Handles the management and organization of the project. Ensures that project changes are in line with the project requirements and goals.</w:t>
      </w:r>
    </w:p>
    <w:p w14:paraId="2F908EE6" w14:textId="77777777" w:rsidR="00872973" w:rsidRPr="003D319D" w:rsidRDefault="000E589C" w:rsidP="004D3F43">
      <w:pPr>
        <w:pStyle w:val="ListParagraph"/>
        <w:numPr>
          <w:ilvl w:val="0"/>
          <w:numId w:val="43"/>
        </w:numPr>
        <w:spacing w:after="0" w:line="276" w:lineRule="auto"/>
        <w:rPr>
          <w:rFonts w:ascii="Times New Roman" w:hAnsi="Times New Roman" w:cs="Times New Roman"/>
          <w:sz w:val="24"/>
          <w:szCs w:val="24"/>
        </w:rPr>
      </w:pPr>
      <w:r w:rsidRPr="003D319D">
        <w:rPr>
          <w:rFonts w:ascii="Times New Roman" w:hAnsi="Times New Roman" w:cs="Times New Roman"/>
          <w:sz w:val="24"/>
          <w:szCs w:val="24"/>
        </w:rPr>
        <w:t>Other groups (Procurement, HR, etc.): Other groups and stakeholders may be necessary to work with depending on the changes. They should respond in a timely manner regarding any changes to the project</w:t>
      </w:r>
    </w:p>
    <w:p w14:paraId="4B99056E" w14:textId="77777777" w:rsidR="00872973" w:rsidRPr="00872973" w:rsidRDefault="00872973" w:rsidP="004D3F43">
      <w:pPr>
        <w:spacing w:after="0" w:line="276" w:lineRule="auto"/>
        <w:ind w:left="360"/>
        <w:rPr>
          <w:rFonts w:ascii="Times New Roman" w:hAnsi="Times New Roman" w:cs="Times New Roman"/>
        </w:rPr>
      </w:pPr>
    </w:p>
    <w:p w14:paraId="675D4996" w14:textId="77777777" w:rsidR="00872973" w:rsidRPr="00872973" w:rsidRDefault="000E589C" w:rsidP="004D3F43">
      <w:pPr>
        <w:pStyle w:val="Heading1"/>
        <w:numPr>
          <w:ilvl w:val="1"/>
          <w:numId w:val="17"/>
        </w:numPr>
        <w:spacing w:line="276" w:lineRule="auto"/>
        <w:ind w:left="630" w:hanging="612"/>
        <w:rPr>
          <w:rFonts w:ascii="Times New Roman" w:eastAsiaTheme="minorEastAsia" w:hAnsi="Times New Roman" w:cs="Times New Roman"/>
          <w:color w:val="445369"/>
          <w:sz w:val="22"/>
          <w:szCs w:val="22"/>
        </w:rPr>
      </w:pPr>
      <w:r w:rsidRPr="003D319D">
        <w:rPr>
          <w:rFonts w:ascii="Times New Roman" w:hAnsi="Times New Roman" w:cs="Times New Roman"/>
          <w:sz w:val="28"/>
          <w:szCs w:val="28"/>
        </w:rPr>
        <w:t>Project Closeout Plan</w:t>
      </w:r>
    </w:p>
    <w:p w14:paraId="3F38993B" w14:textId="77777777" w:rsidR="00872973" w:rsidRPr="003D319D" w:rsidRDefault="000E589C" w:rsidP="004D3F43">
      <w:pPr>
        <w:spacing w:after="0" w:line="276" w:lineRule="auto"/>
        <w:rPr>
          <w:rFonts w:ascii="Times New Roman" w:hAnsi="Times New Roman" w:cs="Times New Roman"/>
          <w:sz w:val="24"/>
          <w:szCs w:val="24"/>
        </w:rPr>
      </w:pPr>
      <w:r w:rsidRPr="003D319D">
        <w:rPr>
          <w:rFonts w:ascii="Times New Roman" w:hAnsi="Times New Roman" w:cs="Times New Roman"/>
          <w:sz w:val="24"/>
          <w:szCs w:val="24"/>
        </w:rPr>
        <w:t>Staff Reassignment</w:t>
      </w:r>
    </w:p>
    <w:p w14:paraId="06B56E5F" w14:textId="77777777" w:rsidR="00872973" w:rsidRPr="003D319D" w:rsidRDefault="000E589C" w:rsidP="004D3F43">
      <w:pPr>
        <w:pStyle w:val="ListParagraph"/>
        <w:numPr>
          <w:ilvl w:val="0"/>
          <w:numId w:val="32"/>
        </w:numPr>
        <w:spacing w:after="0" w:line="276" w:lineRule="auto"/>
        <w:rPr>
          <w:rFonts w:ascii="Times New Roman" w:eastAsiaTheme="minorEastAsia" w:hAnsi="Times New Roman" w:cs="Times New Roman"/>
          <w:sz w:val="24"/>
          <w:szCs w:val="24"/>
        </w:rPr>
      </w:pPr>
      <w:r w:rsidRPr="003D319D">
        <w:rPr>
          <w:rFonts w:ascii="Times New Roman" w:hAnsi="Times New Roman" w:cs="Times New Roman"/>
          <w:sz w:val="24"/>
          <w:szCs w:val="24"/>
        </w:rPr>
        <w:t>Contractors and staff on the project will be maintained to ensure ease of transition and future maintenance and upgrades on the system</w:t>
      </w:r>
    </w:p>
    <w:p w14:paraId="31BDFD0E" w14:textId="77777777" w:rsidR="00872973" w:rsidRPr="003D319D" w:rsidRDefault="000E589C" w:rsidP="004D3F43">
      <w:pPr>
        <w:spacing w:after="0" w:line="276" w:lineRule="auto"/>
        <w:rPr>
          <w:rFonts w:ascii="Times New Roman" w:hAnsi="Times New Roman" w:cs="Times New Roman"/>
          <w:sz w:val="24"/>
          <w:szCs w:val="24"/>
        </w:rPr>
      </w:pPr>
      <w:r w:rsidRPr="003D319D">
        <w:rPr>
          <w:rFonts w:ascii="Times New Roman" w:hAnsi="Times New Roman" w:cs="Times New Roman"/>
          <w:sz w:val="24"/>
          <w:szCs w:val="24"/>
        </w:rPr>
        <w:t>Archiving of Project Materials</w:t>
      </w:r>
    </w:p>
    <w:p w14:paraId="75B209C2" w14:textId="77777777" w:rsidR="00872973" w:rsidRPr="003D319D" w:rsidRDefault="000E589C" w:rsidP="004D3F43">
      <w:pPr>
        <w:pStyle w:val="ListParagraph"/>
        <w:numPr>
          <w:ilvl w:val="0"/>
          <w:numId w:val="31"/>
        </w:numPr>
        <w:spacing w:after="0" w:line="276" w:lineRule="auto"/>
        <w:rPr>
          <w:rFonts w:ascii="Times New Roman" w:eastAsiaTheme="minorEastAsia" w:hAnsi="Times New Roman" w:cs="Times New Roman"/>
          <w:sz w:val="24"/>
          <w:szCs w:val="24"/>
        </w:rPr>
      </w:pPr>
      <w:r w:rsidRPr="003D319D">
        <w:rPr>
          <w:rFonts w:ascii="Times New Roman" w:hAnsi="Times New Roman" w:cs="Times New Roman"/>
          <w:sz w:val="24"/>
          <w:szCs w:val="24"/>
        </w:rPr>
        <w:t>Project materials and documentation will exist on Confluence, an online wiki tool, and SharePoint, a cloud document storage system for reference and review.</w:t>
      </w:r>
    </w:p>
    <w:p w14:paraId="4E54F0F0" w14:textId="77777777" w:rsidR="00872973" w:rsidRPr="003D319D" w:rsidRDefault="000E589C" w:rsidP="004D3F43">
      <w:pPr>
        <w:spacing w:after="0" w:line="276" w:lineRule="auto"/>
        <w:rPr>
          <w:rFonts w:ascii="Times New Roman" w:hAnsi="Times New Roman" w:cs="Times New Roman"/>
          <w:sz w:val="24"/>
          <w:szCs w:val="24"/>
        </w:rPr>
      </w:pPr>
      <w:r w:rsidRPr="003D319D">
        <w:rPr>
          <w:rFonts w:ascii="Times New Roman" w:hAnsi="Times New Roman" w:cs="Times New Roman"/>
          <w:sz w:val="24"/>
          <w:szCs w:val="24"/>
        </w:rPr>
        <w:t>Metrics Recording</w:t>
      </w:r>
    </w:p>
    <w:p w14:paraId="79A933CF" w14:textId="77777777" w:rsidR="00872973" w:rsidRPr="003D319D" w:rsidRDefault="000E589C" w:rsidP="004D3F43">
      <w:pPr>
        <w:pStyle w:val="ListParagraph"/>
        <w:numPr>
          <w:ilvl w:val="0"/>
          <w:numId w:val="30"/>
        </w:numPr>
        <w:spacing w:after="0" w:line="276" w:lineRule="auto"/>
        <w:rPr>
          <w:rFonts w:ascii="Times New Roman" w:eastAsiaTheme="minorEastAsia" w:hAnsi="Times New Roman" w:cs="Times New Roman"/>
          <w:sz w:val="24"/>
          <w:szCs w:val="24"/>
        </w:rPr>
      </w:pPr>
      <w:r w:rsidRPr="003D319D">
        <w:rPr>
          <w:rFonts w:ascii="Times New Roman" w:hAnsi="Times New Roman" w:cs="Times New Roman"/>
          <w:sz w:val="24"/>
          <w:szCs w:val="24"/>
        </w:rPr>
        <w:t>After project completion, final metrics and project evaluation will be collected and provided to the project sponsor.</w:t>
      </w:r>
    </w:p>
    <w:p w14:paraId="2D4A36E5" w14:textId="77777777" w:rsidR="00872973" w:rsidRPr="003D319D" w:rsidRDefault="000E589C" w:rsidP="004D3F43">
      <w:pPr>
        <w:spacing w:after="0" w:line="276" w:lineRule="auto"/>
        <w:rPr>
          <w:rFonts w:ascii="Times New Roman" w:hAnsi="Times New Roman" w:cs="Times New Roman"/>
          <w:sz w:val="24"/>
          <w:szCs w:val="24"/>
        </w:rPr>
      </w:pPr>
      <w:r w:rsidRPr="003D319D">
        <w:rPr>
          <w:rFonts w:ascii="Times New Roman" w:hAnsi="Times New Roman" w:cs="Times New Roman"/>
          <w:sz w:val="24"/>
          <w:szCs w:val="24"/>
        </w:rPr>
        <w:t>Tracking Lessons Learned</w:t>
      </w:r>
    </w:p>
    <w:p w14:paraId="6F9860BB" w14:textId="77777777" w:rsidR="00872973" w:rsidRPr="003D319D" w:rsidRDefault="000E589C" w:rsidP="004D3F43">
      <w:pPr>
        <w:pStyle w:val="ListParagraph"/>
        <w:numPr>
          <w:ilvl w:val="0"/>
          <w:numId w:val="29"/>
        </w:numPr>
        <w:spacing w:after="0" w:line="276" w:lineRule="auto"/>
        <w:rPr>
          <w:rFonts w:ascii="Times New Roman" w:eastAsiaTheme="minorEastAsia" w:hAnsi="Times New Roman" w:cs="Times New Roman"/>
          <w:sz w:val="24"/>
          <w:szCs w:val="24"/>
        </w:rPr>
      </w:pPr>
      <w:proofErr w:type="spellStart"/>
      <w:r w:rsidRPr="003D319D">
        <w:rPr>
          <w:rFonts w:ascii="Times New Roman" w:hAnsi="Times New Roman" w:cs="Times New Roman"/>
          <w:sz w:val="24"/>
          <w:szCs w:val="24"/>
        </w:rPr>
        <w:t>Painpoints</w:t>
      </w:r>
      <w:proofErr w:type="spellEnd"/>
      <w:r w:rsidRPr="003D319D">
        <w:rPr>
          <w:rFonts w:ascii="Times New Roman" w:hAnsi="Times New Roman" w:cs="Times New Roman"/>
          <w:sz w:val="24"/>
          <w:szCs w:val="24"/>
        </w:rPr>
        <w:t xml:space="preserve"> and lessons will be documented throughout the project cycle and collected</w:t>
      </w:r>
    </w:p>
    <w:p w14:paraId="52E935B0" w14:textId="77777777" w:rsidR="00872973" w:rsidRPr="003D319D" w:rsidRDefault="000E589C" w:rsidP="004D3F43">
      <w:pPr>
        <w:pStyle w:val="ListParagraph"/>
        <w:numPr>
          <w:ilvl w:val="0"/>
          <w:numId w:val="29"/>
        </w:numPr>
        <w:spacing w:after="0" w:line="276" w:lineRule="auto"/>
        <w:rPr>
          <w:rFonts w:ascii="Times New Roman" w:hAnsi="Times New Roman" w:cs="Times New Roman"/>
          <w:sz w:val="24"/>
          <w:szCs w:val="24"/>
        </w:rPr>
      </w:pPr>
      <w:r w:rsidRPr="003D319D">
        <w:rPr>
          <w:rFonts w:ascii="Times New Roman" w:hAnsi="Times New Roman" w:cs="Times New Roman"/>
          <w:sz w:val="24"/>
          <w:szCs w:val="24"/>
        </w:rPr>
        <w:t>Feedback from the project team will be requested on their experience throughout the project cycle.</w:t>
      </w:r>
    </w:p>
    <w:p w14:paraId="0635D093" w14:textId="77777777" w:rsidR="00872973" w:rsidRPr="003D319D" w:rsidRDefault="000E589C" w:rsidP="004D3F43">
      <w:pPr>
        <w:pStyle w:val="ListParagraph"/>
        <w:numPr>
          <w:ilvl w:val="0"/>
          <w:numId w:val="29"/>
        </w:numPr>
        <w:spacing w:after="0" w:line="276" w:lineRule="auto"/>
        <w:rPr>
          <w:rFonts w:ascii="Times New Roman" w:hAnsi="Times New Roman" w:cs="Times New Roman"/>
          <w:sz w:val="24"/>
          <w:szCs w:val="24"/>
        </w:rPr>
      </w:pPr>
      <w:r w:rsidRPr="003D319D">
        <w:rPr>
          <w:rFonts w:ascii="Times New Roman" w:hAnsi="Times New Roman" w:cs="Times New Roman"/>
          <w:sz w:val="24"/>
          <w:szCs w:val="24"/>
        </w:rPr>
        <w:lastRenderedPageBreak/>
        <w:t xml:space="preserve">All of these data points will be summarized and collected in a document to be shared on Confluence and stored on </w:t>
      </w:r>
      <w:proofErr w:type="spellStart"/>
      <w:r w:rsidRPr="003D319D">
        <w:rPr>
          <w:rFonts w:ascii="Times New Roman" w:hAnsi="Times New Roman" w:cs="Times New Roman"/>
          <w:sz w:val="24"/>
          <w:szCs w:val="24"/>
        </w:rPr>
        <w:t>Sharepoint</w:t>
      </w:r>
      <w:proofErr w:type="spellEnd"/>
    </w:p>
    <w:p w14:paraId="2CBBEC24" w14:textId="77777777" w:rsidR="00872973" w:rsidRPr="003D319D" w:rsidRDefault="000E589C" w:rsidP="004D3F43">
      <w:pPr>
        <w:spacing w:after="0" w:line="276" w:lineRule="auto"/>
        <w:rPr>
          <w:rFonts w:ascii="Times New Roman" w:hAnsi="Times New Roman" w:cs="Times New Roman"/>
          <w:sz w:val="24"/>
          <w:szCs w:val="24"/>
        </w:rPr>
      </w:pPr>
      <w:r w:rsidRPr="003D319D">
        <w:rPr>
          <w:rFonts w:ascii="Times New Roman" w:hAnsi="Times New Roman" w:cs="Times New Roman"/>
          <w:sz w:val="24"/>
          <w:szCs w:val="24"/>
        </w:rPr>
        <w:t>Project Closeout Report</w:t>
      </w:r>
    </w:p>
    <w:p w14:paraId="4B235438" w14:textId="77777777" w:rsidR="00872973" w:rsidRPr="003D319D" w:rsidRDefault="000E589C" w:rsidP="004D3F43">
      <w:pPr>
        <w:pStyle w:val="ListParagraph"/>
        <w:numPr>
          <w:ilvl w:val="0"/>
          <w:numId w:val="28"/>
        </w:numPr>
        <w:spacing w:after="0" w:line="276" w:lineRule="auto"/>
        <w:rPr>
          <w:rFonts w:ascii="Times New Roman" w:eastAsiaTheme="minorEastAsia" w:hAnsi="Times New Roman" w:cs="Times New Roman"/>
          <w:sz w:val="24"/>
          <w:szCs w:val="24"/>
        </w:rPr>
      </w:pPr>
      <w:r w:rsidRPr="003D319D">
        <w:rPr>
          <w:rFonts w:ascii="Times New Roman" w:hAnsi="Times New Roman" w:cs="Times New Roman"/>
          <w:sz w:val="24"/>
          <w:szCs w:val="24"/>
        </w:rPr>
        <w:t>The project closeout report will include a review of the final requirements, an overview of the developed system, final metrics for success, pain points, lessons learned, and a transition guide</w:t>
      </w:r>
    </w:p>
    <w:p w14:paraId="3AECF1B3" w14:textId="77777777" w:rsidR="00872973" w:rsidRPr="003D319D" w:rsidRDefault="000E589C" w:rsidP="004D3F43">
      <w:pPr>
        <w:pStyle w:val="ListParagraph"/>
        <w:numPr>
          <w:ilvl w:val="0"/>
          <w:numId w:val="28"/>
        </w:numPr>
        <w:spacing w:after="0" w:line="276" w:lineRule="auto"/>
        <w:rPr>
          <w:rFonts w:ascii="Times New Roman" w:hAnsi="Times New Roman" w:cs="Times New Roman"/>
          <w:sz w:val="24"/>
          <w:szCs w:val="24"/>
        </w:rPr>
      </w:pPr>
      <w:r w:rsidRPr="003D319D">
        <w:rPr>
          <w:rFonts w:ascii="Times New Roman" w:hAnsi="Times New Roman" w:cs="Times New Roman"/>
          <w:sz w:val="24"/>
          <w:szCs w:val="24"/>
        </w:rPr>
        <w:t xml:space="preserve">The report will be shared with the project sponsor and stored on </w:t>
      </w:r>
      <w:proofErr w:type="spellStart"/>
      <w:r w:rsidRPr="003D319D">
        <w:rPr>
          <w:rFonts w:ascii="Times New Roman" w:hAnsi="Times New Roman" w:cs="Times New Roman"/>
          <w:sz w:val="24"/>
          <w:szCs w:val="24"/>
        </w:rPr>
        <w:t>Sharepoint</w:t>
      </w:r>
      <w:proofErr w:type="spellEnd"/>
    </w:p>
    <w:p w14:paraId="678EA82A" w14:textId="77777777" w:rsidR="00872973" w:rsidRPr="003D319D" w:rsidRDefault="000E589C" w:rsidP="004D3F43">
      <w:pPr>
        <w:spacing w:after="0" w:line="276" w:lineRule="auto"/>
        <w:rPr>
          <w:rFonts w:ascii="Times New Roman" w:hAnsi="Times New Roman" w:cs="Times New Roman"/>
          <w:sz w:val="24"/>
          <w:szCs w:val="24"/>
        </w:rPr>
      </w:pPr>
      <w:r w:rsidRPr="003D319D">
        <w:rPr>
          <w:rFonts w:ascii="Times New Roman" w:hAnsi="Times New Roman" w:cs="Times New Roman"/>
          <w:sz w:val="24"/>
          <w:szCs w:val="24"/>
        </w:rPr>
        <w:t>Transitioning</w:t>
      </w:r>
    </w:p>
    <w:p w14:paraId="264C28A3" w14:textId="77777777" w:rsidR="00872973" w:rsidRPr="003D319D" w:rsidRDefault="000E589C" w:rsidP="004D3F43">
      <w:pPr>
        <w:pStyle w:val="ListParagraph"/>
        <w:numPr>
          <w:ilvl w:val="0"/>
          <w:numId w:val="27"/>
        </w:numPr>
        <w:spacing w:after="0" w:line="276" w:lineRule="auto"/>
        <w:rPr>
          <w:rFonts w:ascii="Times New Roman" w:eastAsiaTheme="minorEastAsia" w:hAnsi="Times New Roman" w:cs="Times New Roman"/>
          <w:sz w:val="24"/>
          <w:szCs w:val="24"/>
        </w:rPr>
      </w:pPr>
      <w:r w:rsidRPr="003D319D">
        <w:rPr>
          <w:rFonts w:ascii="Times New Roman" w:hAnsi="Times New Roman" w:cs="Times New Roman"/>
          <w:sz w:val="24"/>
          <w:szCs w:val="24"/>
        </w:rPr>
        <w:t>Members of the project team will remain in the company to provide future maintenance and improvements to the system.</w:t>
      </w:r>
    </w:p>
    <w:p w14:paraId="10E6BD6D" w14:textId="77777777" w:rsidR="00872973" w:rsidRPr="003D319D" w:rsidRDefault="000E589C" w:rsidP="004D3F43">
      <w:pPr>
        <w:pStyle w:val="ListParagraph"/>
        <w:numPr>
          <w:ilvl w:val="0"/>
          <w:numId w:val="27"/>
        </w:numPr>
        <w:spacing w:after="0" w:line="276" w:lineRule="auto"/>
        <w:rPr>
          <w:rFonts w:ascii="Times New Roman" w:hAnsi="Times New Roman" w:cs="Times New Roman"/>
          <w:sz w:val="24"/>
          <w:szCs w:val="24"/>
        </w:rPr>
      </w:pPr>
      <w:r w:rsidRPr="003D319D">
        <w:rPr>
          <w:rFonts w:ascii="Times New Roman" w:hAnsi="Times New Roman" w:cs="Times New Roman"/>
          <w:sz w:val="24"/>
          <w:szCs w:val="24"/>
        </w:rPr>
        <w:t>If a major upgrade or change is needed, a new project team will come to gather requirements and develop a new system.</w:t>
      </w:r>
    </w:p>
    <w:p w14:paraId="1299C43A" w14:textId="77777777" w:rsidR="003D319D" w:rsidRPr="00872973" w:rsidRDefault="003D319D" w:rsidP="004D3F43">
      <w:pPr>
        <w:pStyle w:val="ListParagraph"/>
        <w:spacing w:after="0" w:line="276" w:lineRule="auto"/>
        <w:rPr>
          <w:rFonts w:ascii="Times New Roman" w:hAnsi="Times New Roman" w:cs="Times New Roman"/>
        </w:rPr>
      </w:pPr>
    </w:p>
    <w:p w14:paraId="55D53C1F" w14:textId="77777777" w:rsidR="003D319D" w:rsidRDefault="000E589C" w:rsidP="004D3F43">
      <w:pPr>
        <w:pStyle w:val="Heading1"/>
        <w:numPr>
          <w:ilvl w:val="1"/>
          <w:numId w:val="17"/>
        </w:numPr>
        <w:spacing w:line="276" w:lineRule="auto"/>
        <w:ind w:left="630" w:hanging="612"/>
        <w:rPr>
          <w:rFonts w:ascii="Times New Roman" w:hAnsi="Times New Roman" w:cs="Times New Roman"/>
          <w:sz w:val="28"/>
          <w:szCs w:val="28"/>
        </w:rPr>
      </w:pPr>
      <w:r w:rsidRPr="003D319D">
        <w:rPr>
          <w:rFonts w:ascii="Times New Roman" w:hAnsi="Times New Roman" w:cs="Times New Roman"/>
          <w:sz w:val="28"/>
          <w:szCs w:val="28"/>
        </w:rPr>
        <w:t>Project Execution Deliverables</w:t>
      </w:r>
    </w:p>
    <w:p w14:paraId="4DDBEF00" w14:textId="77777777" w:rsidR="003D319D" w:rsidRPr="003D319D" w:rsidRDefault="003D319D" w:rsidP="004D3F43">
      <w:pPr>
        <w:spacing w:line="276" w:lineRule="auto"/>
      </w:pPr>
    </w:p>
    <w:tbl>
      <w:tblPr>
        <w:tblStyle w:val="TableGrid"/>
        <w:tblW w:w="9355" w:type="dxa"/>
        <w:tblLook w:val="0600" w:firstRow="0" w:lastRow="0" w:firstColumn="0" w:lastColumn="0" w:noHBand="1" w:noVBand="1"/>
      </w:tblPr>
      <w:tblGrid>
        <w:gridCol w:w="3060"/>
        <w:gridCol w:w="3507"/>
        <w:gridCol w:w="2788"/>
      </w:tblGrid>
      <w:tr w:rsidR="008A7DBD" w14:paraId="1A57151B" w14:textId="77777777" w:rsidTr="00FF65AF">
        <w:tc>
          <w:tcPr>
            <w:tcW w:w="3060" w:type="dxa"/>
          </w:tcPr>
          <w:p w14:paraId="07312269" w14:textId="77777777" w:rsidR="00872973" w:rsidRPr="003D319D" w:rsidRDefault="000E589C" w:rsidP="004D3F43">
            <w:pPr>
              <w:spacing w:line="276" w:lineRule="auto"/>
              <w:rPr>
                <w:rFonts w:ascii="Times New Roman" w:eastAsiaTheme="minorEastAsia" w:hAnsi="Times New Roman" w:cs="Times New Roman"/>
                <w:b/>
                <w:bCs/>
                <w:sz w:val="24"/>
                <w:szCs w:val="24"/>
              </w:rPr>
            </w:pPr>
            <w:r w:rsidRPr="003D319D">
              <w:rPr>
                <w:rFonts w:ascii="Times New Roman" w:eastAsiaTheme="minorEastAsia" w:hAnsi="Times New Roman" w:cs="Times New Roman"/>
                <w:b/>
                <w:bCs/>
                <w:sz w:val="24"/>
                <w:szCs w:val="24"/>
              </w:rPr>
              <w:t>Deliverable</w:t>
            </w:r>
          </w:p>
        </w:tc>
        <w:tc>
          <w:tcPr>
            <w:tcW w:w="3507" w:type="dxa"/>
          </w:tcPr>
          <w:p w14:paraId="6B40C331" w14:textId="77777777" w:rsidR="00872973" w:rsidRPr="003D319D" w:rsidRDefault="000E589C" w:rsidP="004D3F43">
            <w:pPr>
              <w:spacing w:line="276" w:lineRule="auto"/>
              <w:rPr>
                <w:rFonts w:ascii="Times New Roman" w:eastAsiaTheme="minorEastAsia" w:hAnsi="Times New Roman" w:cs="Times New Roman"/>
                <w:b/>
                <w:bCs/>
                <w:sz w:val="24"/>
                <w:szCs w:val="24"/>
              </w:rPr>
            </w:pPr>
            <w:r w:rsidRPr="003D319D">
              <w:rPr>
                <w:rFonts w:ascii="Times New Roman" w:eastAsiaTheme="minorEastAsia" w:hAnsi="Times New Roman" w:cs="Times New Roman"/>
                <w:b/>
                <w:bCs/>
                <w:sz w:val="24"/>
                <w:szCs w:val="24"/>
              </w:rPr>
              <w:t>Acceptance Criteria</w:t>
            </w:r>
          </w:p>
        </w:tc>
        <w:tc>
          <w:tcPr>
            <w:tcW w:w="2788" w:type="dxa"/>
          </w:tcPr>
          <w:p w14:paraId="33347E02" w14:textId="77777777" w:rsidR="00872973" w:rsidRPr="003D319D" w:rsidRDefault="000E589C" w:rsidP="004D3F43">
            <w:pPr>
              <w:spacing w:line="276" w:lineRule="auto"/>
              <w:rPr>
                <w:rFonts w:ascii="Times New Roman" w:eastAsiaTheme="minorEastAsia" w:hAnsi="Times New Roman" w:cs="Times New Roman"/>
                <w:b/>
                <w:bCs/>
                <w:sz w:val="24"/>
                <w:szCs w:val="24"/>
              </w:rPr>
            </w:pPr>
            <w:r w:rsidRPr="003D319D">
              <w:rPr>
                <w:rFonts w:ascii="Times New Roman" w:eastAsiaTheme="minorEastAsia" w:hAnsi="Times New Roman" w:cs="Times New Roman"/>
                <w:b/>
                <w:bCs/>
                <w:sz w:val="24"/>
                <w:szCs w:val="24"/>
              </w:rPr>
              <w:t>Who Reviews (R) or Accepts (A)</w:t>
            </w:r>
          </w:p>
        </w:tc>
      </w:tr>
      <w:tr w:rsidR="008A7DBD" w14:paraId="3FEB1953" w14:textId="77777777" w:rsidTr="00FF65AF">
        <w:tc>
          <w:tcPr>
            <w:tcW w:w="3060" w:type="dxa"/>
          </w:tcPr>
          <w:p w14:paraId="72397D4B" w14:textId="77777777" w:rsidR="00872973" w:rsidRPr="003D319D" w:rsidRDefault="000E589C" w:rsidP="004D3F43">
            <w:pPr>
              <w:spacing w:line="276" w:lineRule="auto"/>
              <w:rPr>
                <w:rFonts w:ascii="Times New Roman" w:hAnsi="Times New Roman" w:cs="Times New Roman"/>
                <w:sz w:val="24"/>
                <w:szCs w:val="24"/>
              </w:rPr>
            </w:pPr>
            <w:r w:rsidRPr="003D319D">
              <w:rPr>
                <w:rFonts w:ascii="Times New Roman" w:hAnsi="Times New Roman" w:cs="Times New Roman"/>
                <w:sz w:val="24"/>
                <w:szCs w:val="24"/>
              </w:rPr>
              <w:t>Architecture Design Document</w:t>
            </w:r>
          </w:p>
        </w:tc>
        <w:tc>
          <w:tcPr>
            <w:tcW w:w="3507" w:type="dxa"/>
          </w:tcPr>
          <w:p w14:paraId="1B911449" w14:textId="77777777" w:rsidR="00872973" w:rsidRPr="003D319D" w:rsidRDefault="000E589C" w:rsidP="004D3F43">
            <w:pPr>
              <w:spacing w:line="276" w:lineRule="auto"/>
              <w:rPr>
                <w:rFonts w:ascii="Times New Roman" w:hAnsi="Times New Roman" w:cs="Times New Roman"/>
                <w:sz w:val="24"/>
                <w:szCs w:val="24"/>
              </w:rPr>
            </w:pPr>
            <w:r w:rsidRPr="003D319D">
              <w:rPr>
                <w:rFonts w:ascii="Times New Roman" w:hAnsi="Times New Roman" w:cs="Times New Roman"/>
                <w:sz w:val="24"/>
                <w:szCs w:val="24"/>
              </w:rPr>
              <w:t>Stakeholders approve of architecture design.</w:t>
            </w:r>
          </w:p>
        </w:tc>
        <w:tc>
          <w:tcPr>
            <w:tcW w:w="2788" w:type="dxa"/>
          </w:tcPr>
          <w:p w14:paraId="0B3B23E0" w14:textId="77777777" w:rsidR="00872973" w:rsidRPr="003D319D" w:rsidRDefault="000E589C" w:rsidP="004D3F43">
            <w:pPr>
              <w:spacing w:line="276" w:lineRule="auto"/>
              <w:rPr>
                <w:rFonts w:ascii="Times New Roman" w:hAnsi="Times New Roman" w:cs="Times New Roman"/>
                <w:sz w:val="24"/>
                <w:szCs w:val="24"/>
              </w:rPr>
            </w:pPr>
            <w:r w:rsidRPr="003D319D">
              <w:rPr>
                <w:rFonts w:ascii="Times New Roman" w:hAnsi="Times New Roman" w:cs="Times New Roman"/>
                <w:sz w:val="24"/>
                <w:szCs w:val="24"/>
              </w:rPr>
              <w:t>Technical Lead</w:t>
            </w:r>
          </w:p>
          <w:p w14:paraId="6F55AF5A" w14:textId="77777777" w:rsidR="00872973" w:rsidRPr="003D319D" w:rsidRDefault="000E589C" w:rsidP="004D3F43">
            <w:pPr>
              <w:spacing w:line="276" w:lineRule="auto"/>
              <w:rPr>
                <w:rFonts w:ascii="Times New Roman" w:hAnsi="Times New Roman" w:cs="Times New Roman"/>
                <w:sz w:val="24"/>
                <w:szCs w:val="24"/>
              </w:rPr>
            </w:pPr>
            <w:r w:rsidRPr="003D319D">
              <w:rPr>
                <w:rFonts w:ascii="Times New Roman" w:hAnsi="Times New Roman" w:cs="Times New Roman"/>
                <w:sz w:val="24"/>
                <w:szCs w:val="24"/>
              </w:rPr>
              <w:t>Project Sponsor</w:t>
            </w:r>
          </w:p>
        </w:tc>
      </w:tr>
      <w:tr w:rsidR="008A7DBD" w14:paraId="1AFCAEE3" w14:textId="77777777" w:rsidTr="00FF65AF">
        <w:tc>
          <w:tcPr>
            <w:tcW w:w="3060" w:type="dxa"/>
          </w:tcPr>
          <w:p w14:paraId="220D5038" w14:textId="77777777" w:rsidR="00872973" w:rsidRPr="003D319D" w:rsidRDefault="000E589C" w:rsidP="004D3F43">
            <w:pPr>
              <w:spacing w:line="276" w:lineRule="auto"/>
              <w:rPr>
                <w:rFonts w:ascii="Times New Roman" w:hAnsi="Times New Roman" w:cs="Times New Roman"/>
                <w:sz w:val="24"/>
                <w:szCs w:val="24"/>
              </w:rPr>
            </w:pPr>
            <w:r w:rsidRPr="003D319D">
              <w:rPr>
                <w:rFonts w:ascii="Times New Roman" w:hAnsi="Times New Roman" w:cs="Times New Roman"/>
                <w:sz w:val="24"/>
                <w:szCs w:val="24"/>
              </w:rPr>
              <w:t>Procurement of development environments and tools</w:t>
            </w:r>
          </w:p>
        </w:tc>
        <w:tc>
          <w:tcPr>
            <w:tcW w:w="3507" w:type="dxa"/>
          </w:tcPr>
          <w:p w14:paraId="5CEF1FDD" w14:textId="77777777" w:rsidR="00872973" w:rsidRPr="003D319D" w:rsidRDefault="000E589C" w:rsidP="004D3F43">
            <w:pPr>
              <w:spacing w:line="276" w:lineRule="auto"/>
              <w:rPr>
                <w:rFonts w:ascii="Times New Roman" w:hAnsi="Times New Roman" w:cs="Times New Roman"/>
                <w:sz w:val="24"/>
                <w:szCs w:val="24"/>
              </w:rPr>
            </w:pPr>
            <w:r w:rsidRPr="003D319D">
              <w:rPr>
                <w:rFonts w:ascii="Times New Roman" w:hAnsi="Times New Roman" w:cs="Times New Roman"/>
                <w:sz w:val="24"/>
                <w:szCs w:val="24"/>
              </w:rPr>
              <w:t>Developers have access to development, test, and production environments and have the necessary tools to accomplish a job.</w:t>
            </w:r>
          </w:p>
        </w:tc>
        <w:tc>
          <w:tcPr>
            <w:tcW w:w="2788" w:type="dxa"/>
          </w:tcPr>
          <w:p w14:paraId="3A2F2879" w14:textId="77777777" w:rsidR="00872973" w:rsidRPr="003D319D" w:rsidRDefault="000E589C" w:rsidP="004D3F43">
            <w:pPr>
              <w:spacing w:line="276" w:lineRule="auto"/>
              <w:rPr>
                <w:rFonts w:ascii="Times New Roman" w:hAnsi="Times New Roman" w:cs="Times New Roman"/>
                <w:sz w:val="24"/>
                <w:szCs w:val="24"/>
              </w:rPr>
            </w:pPr>
            <w:r w:rsidRPr="003D319D">
              <w:rPr>
                <w:rFonts w:ascii="Times New Roman" w:hAnsi="Times New Roman" w:cs="Times New Roman"/>
                <w:sz w:val="24"/>
                <w:szCs w:val="24"/>
              </w:rPr>
              <w:t>Finance</w:t>
            </w:r>
          </w:p>
        </w:tc>
      </w:tr>
      <w:tr w:rsidR="008A7DBD" w14:paraId="2AF42049" w14:textId="77777777" w:rsidTr="00FF65AF">
        <w:tc>
          <w:tcPr>
            <w:tcW w:w="3060" w:type="dxa"/>
          </w:tcPr>
          <w:p w14:paraId="501927CE" w14:textId="77777777" w:rsidR="00872973" w:rsidRPr="003D319D" w:rsidRDefault="000E589C" w:rsidP="004D3F43">
            <w:pPr>
              <w:spacing w:line="276" w:lineRule="auto"/>
              <w:rPr>
                <w:rFonts w:ascii="Times New Roman" w:hAnsi="Times New Roman" w:cs="Times New Roman"/>
                <w:sz w:val="24"/>
                <w:szCs w:val="24"/>
              </w:rPr>
            </w:pPr>
            <w:r w:rsidRPr="003D319D">
              <w:rPr>
                <w:rFonts w:ascii="Times New Roman" w:hAnsi="Times New Roman" w:cs="Times New Roman"/>
                <w:sz w:val="24"/>
                <w:szCs w:val="24"/>
              </w:rPr>
              <w:t>ITS Main Module Code</w:t>
            </w:r>
          </w:p>
        </w:tc>
        <w:tc>
          <w:tcPr>
            <w:tcW w:w="3507" w:type="dxa"/>
          </w:tcPr>
          <w:p w14:paraId="147A9BD4" w14:textId="77777777" w:rsidR="00872973" w:rsidRPr="003D319D" w:rsidRDefault="000E589C" w:rsidP="004D3F43">
            <w:pPr>
              <w:spacing w:line="276" w:lineRule="auto"/>
              <w:rPr>
                <w:rFonts w:ascii="Times New Roman" w:hAnsi="Times New Roman" w:cs="Times New Roman"/>
                <w:sz w:val="24"/>
                <w:szCs w:val="24"/>
              </w:rPr>
            </w:pPr>
            <w:r w:rsidRPr="003D319D">
              <w:rPr>
                <w:rFonts w:ascii="Times New Roman" w:hAnsi="Times New Roman" w:cs="Times New Roman"/>
                <w:sz w:val="24"/>
                <w:szCs w:val="24"/>
              </w:rPr>
              <w:t>Documentation and code available in the code repository</w:t>
            </w:r>
          </w:p>
        </w:tc>
        <w:tc>
          <w:tcPr>
            <w:tcW w:w="2788" w:type="dxa"/>
          </w:tcPr>
          <w:p w14:paraId="6CB8F9B5" w14:textId="77777777" w:rsidR="00872973" w:rsidRPr="003D319D" w:rsidRDefault="000E589C" w:rsidP="004D3F43">
            <w:pPr>
              <w:spacing w:line="276" w:lineRule="auto"/>
              <w:rPr>
                <w:rFonts w:ascii="Times New Roman" w:hAnsi="Times New Roman" w:cs="Times New Roman"/>
                <w:sz w:val="24"/>
                <w:szCs w:val="24"/>
              </w:rPr>
            </w:pPr>
            <w:r w:rsidRPr="003D319D">
              <w:rPr>
                <w:rFonts w:ascii="Times New Roman" w:hAnsi="Times New Roman" w:cs="Times New Roman"/>
                <w:sz w:val="24"/>
                <w:szCs w:val="24"/>
              </w:rPr>
              <w:t>Technical Lead</w:t>
            </w:r>
          </w:p>
          <w:p w14:paraId="3461D779" w14:textId="77777777" w:rsidR="00872973" w:rsidRPr="003D319D" w:rsidRDefault="00872973" w:rsidP="004D3F43">
            <w:pPr>
              <w:spacing w:line="276" w:lineRule="auto"/>
              <w:rPr>
                <w:rFonts w:ascii="Times New Roman" w:hAnsi="Times New Roman" w:cs="Times New Roman"/>
                <w:sz w:val="24"/>
                <w:szCs w:val="24"/>
              </w:rPr>
            </w:pPr>
          </w:p>
        </w:tc>
      </w:tr>
      <w:tr w:rsidR="008A7DBD" w14:paraId="5429C6DF" w14:textId="77777777" w:rsidTr="00FF65AF">
        <w:tc>
          <w:tcPr>
            <w:tcW w:w="3060" w:type="dxa"/>
          </w:tcPr>
          <w:p w14:paraId="777AD8B5" w14:textId="77777777" w:rsidR="00872973" w:rsidRPr="003D319D" w:rsidRDefault="000E589C" w:rsidP="004D3F43">
            <w:pPr>
              <w:spacing w:line="276" w:lineRule="auto"/>
              <w:rPr>
                <w:rFonts w:ascii="Times New Roman" w:hAnsi="Times New Roman" w:cs="Times New Roman"/>
                <w:sz w:val="24"/>
                <w:szCs w:val="24"/>
              </w:rPr>
            </w:pPr>
            <w:r w:rsidRPr="003D319D">
              <w:rPr>
                <w:rFonts w:ascii="Times New Roman" w:hAnsi="Times New Roman" w:cs="Times New Roman"/>
                <w:sz w:val="24"/>
                <w:szCs w:val="24"/>
              </w:rPr>
              <w:t>Reservation Module Code</w:t>
            </w:r>
          </w:p>
        </w:tc>
        <w:tc>
          <w:tcPr>
            <w:tcW w:w="3507" w:type="dxa"/>
          </w:tcPr>
          <w:p w14:paraId="4B1CD0A0" w14:textId="77777777" w:rsidR="00872973" w:rsidRPr="003D319D" w:rsidRDefault="000E589C" w:rsidP="004D3F43">
            <w:pPr>
              <w:spacing w:line="276" w:lineRule="auto"/>
              <w:rPr>
                <w:rFonts w:ascii="Times New Roman" w:hAnsi="Times New Roman" w:cs="Times New Roman"/>
                <w:sz w:val="24"/>
                <w:szCs w:val="24"/>
              </w:rPr>
            </w:pPr>
            <w:r w:rsidRPr="003D319D">
              <w:rPr>
                <w:rFonts w:ascii="Times New Roman" w:hAnsi="Times New Roman" w:cs="Times New Roman"/>
                <w:sz w:val="24"/>
                <w:szCs w:val="24"/>
              </w:rPr>
              <w:t>Documentation and code available in the code repository</w:t>
            </w:r>
          </w:p>
        </w:tc>
        <w:tc>
          <w:tcPr>
            <w:tcW w:w="2788" w:type="dxa"/>
          </w:tcPr>
          <w:p w14:paraId="2DE4398E" w14:textId="77777777" w:rsidR="00872973" w:rsidRPr="003D319D" w:rsidRDefault="000E589C" w:rsidP="004D3F43">
            <w:pPr>
              <w:spacing w:line="276" w:lineRule="auto"/>
              <w:rPr>
                <w:rFonts w:ascii="Times New Roman" w:hAnsi="Times New Roman" w:cs="Times New Roman"/>
                <w:sz w:val="24"/>
                <w:szCs w:val="24"/>
              </w:rPr>
            </w:pPr>
            <w:r w:rsidRPr="003D319D">
              <w:rPr>
                <w:rFonts w:ascii="Times New Roman" w:hAnsi="Times New Roman" w:cs="Times New Roman"/>
                <w:sz w:val="24"/>
                <w:szCs w:val="24"/>
              </w:rPr>
              <w:t>Technical Lead</w:t>
            </w:r>
          </w:p>
          <w:p w14:paraId="3CF2D8B6" w14:textId="77777777" w:rsidR="00872973" w:rsidRPr="003D319D" w:rsidRDefault="00872973" w:rsidP="004D3F43">
            <w:pPr>
              <w:spacing w:line="276" w:lineRule="auto"/>
              <w:rPr>
                <w:rFonts w:ascii="Times New Roman" w:hAnsi="Times New Roman" w:cs="Times New Roman"/>
                <w:sz w:val="24"/>
                <w:szCs w:val="24"/>
              </w:rPr>
            </w:pPr>
          </w:p>
        </w:tc>
      </w:tr>
      <w:tr w:rsidR="008A7DBD" w14:paraId="022DB98A" w14:textId="77777777" w:rsidTr="00FF65AF">
        <w:tc>
          <w:tcPr>
            <w:tcW w:w="3060" w:type="dxa"/>
          </w:tcPr>
          <w:p w14:paraId="61F6DE0C" w14:textId="77777777" w:rsidR="00872973" w:rsidRPr="003D319D" w:rsidRDefault="000E589C" w:rsidP="004D3F43">
            <w:pPr>
              <w:spacing w:line="276" w:lineRule="auto"/>
              <w:rPr>
                <w:rFonts w:ascii="Times New Roman" w:hAnsi="Times New Roman" w:cs="Times New Roman"/>
                <w:sz w:val="24"/>
                <w:szCs w:val="24"/>
              </w:rPr>
            </w:pPr>
            <w:r w:rsidRPr="003D319D">
              <w:rPr>
                <w:rFonts w:ascii="Times New Roman" w:hAnsi="Times New Roman" w:cs="Times New Roman"/>
                <w:sz w:val="24"/>
                <w:szCs w:val="24"/>
              </w:rPr>
              <w:t>Payroll System Code</w:t>
            </w:r>
          </w:p>
        </w:tc>
        <w:tc>
          <w:tcPr>
            <w:tcW w:w="3507" w:type="dxa"/>
          </w:tcPr>
          <w:p w14:paraId="13A1C05A" w14:textId="77777777" w:rsidR="00872973" w:rsidRPr="003D319D" w:rsidRDefault="000E589C" w:rsidP="004D3F43">
            <w:pPr>
              <w:spacing w:line="276" w:lineRule="auto"/>
              <w:rPr>
                <w:rFonts w:ascii="Times New Roman" w:hAnsi="Times New Roman" w:cs="Times New Roman"/>
                <w:sz w:val="24"/>
                <w:szCs w:val="24"/>
              </w:rPr>
            </w:pPr>
            <w:r w:rsidRPr="003D319D">
              <w:rPr>
                <w:rFonts w:ascii="Times New Roman" w:hAnsi="Times New Roman" w:cs="Times New Roman"/>
                <w:sz w:val="24"/>
                <w:szCs w:val="24"/>
              </w:rPr>
              <w:t>Documentation and code available in the code repository</w:t>
            </w:r>
          </w:p>
        </w:tc>
        <w:tc>
          <w:tcPr>
            <w:tcW w:w="2788" w:type="dxa"/>
          </w:tcPr>
          <w:p w14:paraId="737EBF74" w14:textId="77777777" w:rsidR="00872973" w:rsidRPr="003D319D" w:rsidRDefault="000E589C" w:rsidP="004D3F43">
            <w:pPr>
              <w:spacing w:line="276" w:lineRule="auto"/>
              <w:rPr>
                <w:rFonts w:ascii="Times New Roman" w:hAnsi="Times New Roman" w:cs="Times New Roman"/>
                <w:sz w:val="24"/>
                <w:szCs w:val="24"/>
              </w:rPr>
            </w:pPr>
            <w:r w:rsidRPr="003D319D">
              <w:rPr>
                <w:rFonts w:ascii="Times New Roman" w:hAnsi="Times New Roman" w:cs="Times New Roman"/>
                <w:sz w:val="24"/>
                <w:szCs w:val="24"/>
              </w:rPr>
              <w:t>Technical Lead</w:t>
            </w:r>
          </w:p>
          <w:p w14:paraId="0FB78278" w14:textId="77777777" w:rsidR="00872973" w:rsidRPr="003D319D" w:rsidRDefault="00872973" w:rsidP="004D3F43">
            <w:pPr>
              <w:spacing w:line="276" w:lineRule="auto"/>
              <w:rPr>
                <w:rFonts w:ascii="Times New Roman" w:hAnsi="Times New Roman" w:cs="Times New Roman"/>
                <w:sz w:val="24"/>
                <w:szCs w:val="24"/>
              </w:rPr>
            </w:pPr>
          </w:p>
        </w:tc>
      </w:tr>
      <w:tr w:rsidR="008A7DBD" w14:paraId="4BA01D8A" w14:textId="77777777" w:rsidTr="00FF65AF">
        <w:tc>
          <w:tcPr>
            <w:tcW w:w="3060" w:type="dxa"/>
          </w:tcPr>
          <w:p w14:paraId="3BA09471" w14:textId="77777777" w:rsidR="00872973" w:rsidRPr="003D319D" w:rsidRDefault="000E589C" w:rsidP="004D3F43">
            <w:pPr>
              <w:spacing w:line="276" w:lineRule="auto"/>
              <w:rPr>
                <w:rFonts w:ascii="Times New Roman" w:hAnsi="Times New Roman" w:cs="Times New Roman"/>
                <w:sz w:val="24"/>
                <w:szCs w:val="24"/>
              </w:rPr>
            </w:pPr>
            <w:r w:rsidRPr="003D319D">
              <w:rPr>
                <w:rFonts w:ascii="Times New Roman" w:hAnsi="Times New Roman" w:cs="Times New Roman"/>
                <w:sz w:val="24"/>
                <w:szCs w:val="24"/>
              </w:rPr>
              <w:t>Other Backend Service code</w:t>
            </w:r>
          </w:p>
        </w:tc>
        <w:tc>
          <w:tcPr>
            <w:tcW w:w="3507" w:type="dxa"/>
          </w:tcPr>
          <w:p w14:paraId="4A830255" w14:textId="77777777" w:rsidR="00872973" w:rsidRPr="003D319D" w:rsidRDefault="000E589C" w:rsidP="004D3F43">
            <w:pPr>
              <w:spacing w:line="276" w:lineRule="auto"/>
              <w:rPr>
                <w:rFonts w:ascii="Times New Roman" w:hAnsi="Times New Roman" w:cs="Times New Roman"/>
                <w:sz w:val="24"/>
                <w:szCs w:val="24"/>
              </w:rPr>
            </w:pPr>
            <w:r w:rsidRPr="003D319D">
              <w:rPr>
                <w:rFonts w:ascii="Times New Roman" w:hAnsi="Times New Roman" w:cs="Times New Roman"/>
                <w:sz w:val="24"/>
                <w:szCs w:val="24"/>
              </w:rPr>
              <w:t>Documentation and code available in the code repository</w:t>
            </w:r>
          </w:p>
        </w:tc>
        <w:tc>
          <w:tcPr>
            <w:tcW w:w="2788" w:type="dxa"/>
          </w:tcPr>
          <w:p w14:paraId="24BFF91F" w14:textId="77777777" w:rsidR="00872973" w:rsidRPr="003D319D" w:rsidRDefault="000E589C" w:rsidP="004D3F43">
            <w:pPr>
              <w:spacing w:line="276" w:lineRule="auto"/>
              <w:rPr>
                <w:rFonts w:ascii="Times New Roman" w:hAnsi="Times New Roman" w:cs="Times New Roman"/>
                <w:sz w:val="24"/>
                <w:szCs w:val="24"/>
              </w:rPr>
            </w:pPr>
            <w:r w:rsidRPr="003D319D">
              <w:rPr>
                <w:rFonts w:ascii="Times New Roman" w:hAnsi="Times New Roman" w:cs="Times New Roman"/>
                <w:sz w:val="24"/>
                <w:szCs w:val="24"/>
              </w:rPr>
              <w:t>Technical Lead</w:t>
            </w:r>
          </w:p>
          <w:p w14:paraId="1FC39945" w14:textId="77777777" w:rsidR="00872973" w:rsidRPr="003D319D" w:rsidRDefault="00872973" w:rsidP="004D3F43">
            <w:pPr>
              <w:spacing w:line="276" w:lineRule="auto"/>
              <w:rPr>
                <w:rFonts w:ascii="Times New Roman" w:hAnsi="Times New Roman" w:cs="Times New Roman"/>
                <w:sz w:val="24"/>
                <w:szCs w:val="24"/>
              </w:rPr>
            </w:pPr>
          </w:p>
        </w:tc>
      </w:tr>
      <w:tr w:rsidR="008A7DBD" w14:paraId="03DB87F5" w14:textId="77777777" w:rsidTr="00FF65AF">
        <w:tc>
          <w:tcPr>
            <w:tcW w:w="3060" w:type="dxa"/>
          </w:tcPr>
          <w:p w14:paraId="3F26BF4A" w14:textId="77777777" w:rsidR="00872973" w:rsidRPr="003D319D" w:rsidRDefault="000E589C" w:rsidP="004D3F43">
            <w:pPr>
              <w:spacing w:line="276" w:lineRule="auto"/>
              <w:rPr>
                <w:rFonts w:ascii="Times New Roman" w:hAnsi="Times New Roman" w:cs="Times New Roman"/>
                <w:sz w:val="24"/>
                <w:szCs w:val="24"/>
              </w:rPr>
            </w:pPr>
            <w:r w:rsidRPr="003D319D">
              <w:rPr>
                <w:rFonts w:ascii="Times New Roman" w:hAnsi="Times New Roman" w:cs="Times New Roman"/>
                <w:sz w:val="24"/>
                <w:szCs w:val="24"/>
              </w:rPr>
              <w:t>Frontend Code</w:t>
            </w:r>
          </w:p>
        </w:tc>
        <w:tc>
          <w:tcPr>
            <w:tcW w:w="3507" w:type="dxa"/>
          </w:tcPr>
          <w:p w14:paraId="7B81F272" w14:textId="77777777" w:rsidR="00872973" w:rsidRPr="003D319D" w:rsidRDefault="000E589C" w:rsidP="004D3F43">
            <w:pPr>
              <w:spacing w:line="276" w:lineRule="auto"/>
              <w:rPr>
                <w:rFonts w:ascii="Times New Roman" w:hAnsi="Times New Roman" w:cs="Times New Roman"/>
                <w:sz w:val="24"/>
                <w:szCs w:val="24"/>
              </w:rPr>
            </w:pPr>
            <w:r w:rsidRPr="003D319D">
              <w:rPr>
                <w:rFonts w:ascii="Times New Roman" w:hAnsi="Times New Roman" w:cs="Times New Roman"/>
                <w:sz w:val="24"/>
                <w:szCs w:val="24"/>
              </w:rPr>
              <w:t>Documentation and code available in the code repository</w:t>
            </w:r>
          </w:p>
        </w:tc>
        <w:tc>
          <w:tcPr>
            <w:tcW w:w="2788" w:type="dxa"/>
          </w:tcPr>
          <w:p w14:paraId="026FEDFF" w14:textId="77777777" w:rsidR="00872973" w:rsidRPr="003D319D" w:rsidRDefault="000E589C" w:rsidP="004D3F43">
            <w:pPr>
              <w:spacing w:line="276" w:lineRule="auto"/>
              <w:rPr>
                <w:rFonts w:ascii="Times New Roman" w:hAnsi="Times New Roman" w:cs="Times New Roman"/>
                <w:sz w:val="24"/>
                <w:szCs w:val="24"/>
              </w:rPr>
            </w:pPr>
            <w:r w:rsidRPr="003D319D">
              <w:rPr>
                <w:rFonts w:ascii="Times New Roman" w:hAnsi="Times New Roman" w:cs="Times New Roman"/>
                <w:sz w:val="24"/>
                <w:szCs w:val="24"/>
              </w:rPr>
              <w:t>Technical Lead</w:t>
            </w:r>
          </w:p>
          <w:p w14:paraId="0562CB0E" w14:textId="77777777" w:rsidR="00872973" w:rsidRPr="003D319D" w:rsidRDefault="00872973" w:rsidP="004D3F43">
            <w:pPr>
              <w:spacing w:line="276" w:lineRule="auto"/>
              <w:rPr>
                <w:rFonts w:ascii="Times New Roman" w:hAnsi="Times New Roman" w:cs="Times New Roman"/>
                <w:sz w:val="24"/>
                <w:szCs w:val="24"/>
              </w:rPr>
            </w:pPr>
          </w:p>
        </w:tc>
      </w:tr>
      <w:tr w:rsidR="008A7DBD" w14:paraId="2C29A928" w14:textId="77777777" w:rsidTr="00FF65AF">
        <w:tc>
          <w:tcPr>
            <w:tcW w:w="3060" w:type="dxa"/>
          </w:tcPr>
          <w:p w14:paraId="59F33BB4" w14:textId="77777777" w:rsidR="00872973" w:rsidRPr="003D319D" w:rsidRDefault="000E589C" w:rsidP="004D3F43">
            <w:pPr>
              <w:spacing w:line="276" w:lineRule="auto"/>
              <w:rPr>
                <w:rFonts w:ascii="Times New Roman" w:hAnsi="Times New Roman" w:cs="Times New Roman"/>
                <w:sz w:val="24"/>
                <w:szCs w:val="24"/>
              </w:rPr>
            </w:pPr>
            <w:r w:rsidRPr="003D319D">
              <w:rPr>
                <w:rFonts w:ascii="Times New Roman" w:hAnsi="Times New Roman" w:cs="Times New Roman"/>
                <w:sz w:val="24"/>
                <w:szCs w:val="24"/>
              </w:rPr>
              <w:t>Deploy to QA environment</w:t>
            </w:r>
          </w:p>
        </w:tc>
        <w:tc>
          <w:tcPr>
            <w:tcW w:w="3507" w:type="dxa"/>
          </w:tcPr>
          <w:p w14:paraId="56D91C99" w14:textId="77777777" w:rsidR="00872973" w:rsidRPr="003D319D" w:rsidRDefault="000E589C" w:rsidP="004D3F43">
            <w:pPr>
              <w:spacing w:line="276" w:lineRule="auto"/>
              <w:rPr>
                <w:rFonts w:ascii="Times New Roman" w:hAnsi="Times New Roman" w:cs="Times New Roman"/>
                <w:sz w:val="24"/>
                <w:szCs w:val="24"/>
              </w:rPr>
            </w:pPr>
            <w:r w:rsidRPr="003D319D">
              <w:rPr>
                <w:rFonts w:ascii="Times New Roman" w:hAnsi="Times New Roman" w:cs="Times New Roman"/>
                <w:sz w:val="24"/>
                <w:szCs w:val="24"/>
              </w:rPr>
              <w:t>QA Environment stood up</w:t>
            </w:r>
          </w:p>
          <w:p w14:paraId="34CE0A41" w14:textId="77777777" w:rsidR="00872973" w:rsidRPr="003D319D" w:rsidRDefault="00872973" w:rsidP="004D3F43">
            <w:pPr>
              <w:spacing w:line="276" w:lineRule="auto"/>
              <w:rPr>
                <w:rFonts w:ascii="Times New Roman" w:hAnsi="Times New Roman" w:cs="Times New Roman"/>
                <w:sz w:val="24"/>
                <w:szCs w:val="24"/>
              </w:rPr>
            </w:pPr>
          </w:p>
          <w:p w14:paraId="30033501" w14:textId="77777777" w:rsidR="00872973" w:rsidRPr="003D319D" w:rsidRDefault="000E589C" w:rsidP="004D3F43">
            <w:pPr>
              <w:spacing w:line="276" w:lineRule="auto"/>
              <w:rPr>
                <w:rFonts w:ascii="Times New Roman" w:hAnsi="Times New Roman" w:cs="Times New Roman"/>
                <w:sz w:val="24"/>
                <w:szCs w:val="24"/>
              </w:rPr>
            </w:pPr>
            <w:r w:rsidRPr="003D319D">
              <w:rPr>
                <w:rFonts w:ascii="Times New Roman" w:hAnsi="Times New Roman" w:cs="Times New Roman"/>
                <w:sz w:val="24"/>
                <w:szCs w:val="24"/>
              </w:rPr>
              <w:t>Services deployed for QA testing</w:t>
            </w:r>
          </w:p>
        </w:tc>
        <w:tc>
          <w:tcPr>
            <w:tcW w:w="2788" w:type="dxa"/>
          </w:tcPr>
          <w:p w14:paraId="68241960" w14:textId="77777777" w:rsidR="00872973" w:rsidRPr="003D319D" w:rsidRDefault="000E589C" w:rsidP="004D3F43">
            <w:pPr>
              <w:spacing w:line="276" w:lineRule="auto"/>
              <w:rPr>
                <w:rFonts w:ascii="Times New Roman" w:hAnsi="Times New Roman" w:cs="Times New Roman"/>
                <w:sz w:val="24"/>
                <w:szCs w:val="24"/>
              </w:rPr>
            </w:pPr>
            <w:r w:rsidRPr="003D319D">
              <w:rPr>
                <w:rFonts w:ascii="Times New Roman" w:hAnsi="Times New Roman" w:cs="Times New Roman"/>
                <w:sz w:val="24"/>
                <w:szCs w:val="24"/>
              </w:rPr>
              <w:t>Technical Lead</w:t>
            </w:r>
          </w:p>
          <w:p w14:paraId="62EBF3C5" w14:textId="77777777" w:rsidR="00872973" w:rsidRPr="003D319D" w:rsidRDefault="00872973" w:rsidP="004D3F43">
            <w:pPr>
              <w:spacing w:line="276" w:lineRule="auto"/>
              <w:rPr>
                <w:rFonts w:ascii="Times New Roman" w:hAnsi="Times New Roman" w:cs="Times New Roman"/>
                <w:sz w:val="24"/>
                <w:szCs w:val="24"/>
              </w:rPr>
            </w:pPr>
          </w:p>
        </w:tc>
      </w:tr>
      <w:tr w:rsidR="008A7DBD" w14:paraId="0BC65C9A" w14:textId="77777777" w:rsidTr="00FF65AF">
        <w:tc>
          <w:tcPr>
            <w:tcW w:w="3060" w:type="dxa"/>
          </w:tcPr>
          <w:p w14:paraId="1AE50F0E" w14:textId="77777777" w:rsidR="00872973" w:rsidRPr="003D319D" w:rsidRDefault="000E589C" w:rsidP="004D3F43">
            <w:pPr>
              <w:spacing w:line="276" w:lineRule="auto"/>
              <w:rPr>
                <w:rFonts w:ascii="Times New Roman" w:hAnsi="Times New Roman" w:cs="Times New Roman"/>
                <w:sz w:val="24"/>
                <w:szCs w:val="24"/>
              </w:rPr>
            </w:pPr>
            <w:r w:rsidRPr="003D319D">
              <w:rPr>
                <w:rFonts w:ascii="Times New Roman" w:hAnsi="Times New Roman" w:cs="Times New Roman"/>
                <w:sz w:val="24"/>
                <w:szCs w:val="24"/>
              </w:rPr>
              <w:lastRenderedPageBreak/>
              <w:t>Initial QA Test Plan</w:t>
            </w:r>
          </w:p>
        </w:tc>
        <w:tc>
          <w:tcPr>
            <w:tcW w:w="3507" w:type="dxa"/>
          </w:tcPr>
          <w:p w14:paraId="33393FD5" w14:textId="77777777" w:rsidR="00872973" w:rsidRPr="003D319D" w:rsidRDefault="000E589C" w:rsidP="004D3F43">
            <w:pPr>
              <w:spacing w:line="276" w:lineRule="auto"/>
              <w:rPr>
                <w:rFonts w:ascii="Times New Roman" w:hAnsi="Times New Roman" w:cs="Times New Roman"/>
                <w:sz w:val="24"/>
                <w:szCs w:val="24"/>
              </w:rPr>
            </w:pPr>
            <w:r w:rsidRPr="003D319D">
              <w:rPr>
                <w:rFonts w:ascii="Times New Roman" w:hAnsi="Times New Roman" w:cs="Times New Roman"/>
                <w:sz w:val="24"/>
                <w:szCs w:val="24"/>
              </w:rPr>
              <w:t>QA Test Plan created and implemented</w:t>
            </w:r>
          </w:p>
          <w:p w14:paraId="6D98A12B" w14:textId="77777777" w:rsidR="00872973" w:rsidRPr="003D319D" w:rsidRDefault="00872973" w:rsidP="004D3F43">
            <w:pPr>
              <w:spacing w:line="276" w:lineRule="auto"/>
              <w:rPr>
                <w:rFonts w:ascii="Times New Roman" w:hAnsi="Times New Roman" w:cs="Times New Roman"/>
                <w:sz w:val="24"/>
                <w:szCs w:val="24"/>
              </w:rPr>
            </w:pPr>
          </w:p>
          <w:p w14:paraId="42845AA1" w14:textId="77777777" w:rsidR="00872973" w:rsidRPr="003D319D" w:rsidRDefault="000E589C" w:rsidP="004D3F43">
            <w:pPr>
              <w:spacing w:line="276" w:lineRule="auto"/>
              <w:rPr>
                <w:rFonts w:ascii="Times New Roman" w:hAnsi="Times New Roman" w:cs="Times New Roman"/>
                <w:sz w:val="24"/>
                <w:szCs w:val="24"/>
              </w:rPr>
            </w:pPr>
            <w:r w:rsidRPr="003D319D">
              <w:rPr>
                <w:rFonts w:ascii="Times New Roman" w:hAnsi="Times New Roman" w:cs="Times New Roman"/>
                <w:sz w:val="24"/>
                <w:szCs w:val="24"/>
              </w:rPr>
              <w:t>Any resulting bugs or changes fixed</w:t>
            </w:r>
          </w:p>
        </w:tc>
        <w:tc>
          <w:tcPr>
            <w:tcW w:w="2788" w:type="dxa"/>
          </w:tcPr>
          <w:p w14:paraId="2ACA8AF9" w14:textId="77777777" w:rsidR="00872973" w:rsidRPr="003D319D" w:rsidRDefault="000E589C" w:rsidP="004D3F43">
            <w:pPr>
              <w:spacing w:line="276" w:lineRule="auto"/>
              <w:rPr>
                <w:rFonts w:ascii="Times New Roman" w:hAnsi="Times New Roman" w:cs="Times New Roman"/>
                <w:sz w:val="24"/>
                <w:szCs w:val="24"/>
              </w:rPr>
            </w:pPr>
            <w:r w:rsidRPr="003D319D">
              <w:rPr>
                <w:rFonts w:ascii="Times New Roman" w:hAnsi="Times New Roman" w:cs="Times New Roman"/>
                <w:sz w:val="24"/>
                <w:szCs w:val="24"/>
              </w:rPr>
              <w:t>Technical Lead</w:t>
            </w:r>
          </w:p>
          <w:p w14:paraId="2946DB82" w14:textId="77777777" w:rsidR="00872973" w:rsidRPr="003D319D" w:rsidRDefault="00872973" w:rsidP="004D3F43">
            <w:pPr>
              <w:spacing w:line="276" w:lineRule="auto"/>
              <w:rPr>
                <w:rFonts w:ascii="Times New Roman" w:hAnsi="Times New Roman" w:cs="Times New Roman"/>
                <w:sz w:val="24"/>
                <w:szCs w:val="24"/>
              </w:rPr>
            </w:pPr>
          </w:p>
        </w:tc>
      </w:tr>
      <w:tr w:rsidR="008A7DBD" w14:paraId="77EC7447" w14:textId="77777777" w:rsidTr="00FF65AF">
        <w:tc>
          <w:tcPr>
            <w:tcW w:w="3060" w:type="dxa"/>
          </w:tcPr>
          <w:p w14:paraId="243A7AA5" w14:textId="77777777" w:rsidR="00872973" w:rsidRPr="003D319D" w:rsidRDefault="000E589C" w:rsidP="004D3F43">
            <w:pPr>
              <w:spacing w:line="276" w:lineRule="auto"/>
              <w:rPr>
                <w:rFonts w:ascii="Times New Roman" w:hAnsi="Times New Roman" w:cs="Times New Roman"/>
                <w:sz w:val="24"/>
                <w:szCs w:val="24"/>
              </w:rPr>
            </w:pPr>
            <w:r w:rsidRPr="003D319D">
              <w:rPr>
                <w:rFonts w:ascii="Times New Roman" w:hAnsi="Times New Roman" w:cs="Times New Roman"/>
                <w:sz w:val="24"/>
                <w:szCs w:val="24"/>
              </w:rPr>
              <w:t>User Acceptance Test Plan</w:t>
            </w:r>
          </w:p>
        </w:tc>
        <w:tc>
          <w:tcPr>
            <w:tcW w:w="3507" w:type="dxa"/>
          </w:tcPr>
          <w:p w14:paraId="2D0C75D4" w14:textId="77777777" w:rsidR="00872973" w:rsidRPr="003D319D" w:rsidRDefault="000E589C" w:rsidP="004D3F43">
            <w:pPr>
              <w:spacing w:line="276" w:lineRule="auto"/>
              <w:rPr>
                <w:rFonts w:ascii="Times New Roman" w:hAnsi="Times New Roman" w:cs="Times New Roman"/>
                <w:sz w:val="24"/>
                <w:szCs w:val="24"/>
              </w:rPr>
            </w:pPr>
            <w:r w:rsidRPr="003D319D">
              <w:rPr>
                <w:rFonts w:ascii="Times New Roman" w:hAnsi="Times New Roman" w:cs="Times New Roman"/>
                <w:sz w:val="24"/>
                <w:szCs w:val="24"/>
              </w:rPr>
              <w:t>User Acceptance Test plan created and implemented</w:t>
            </w:r>
          </w:p>
          <w:p w14:paraId="5997CC1D" w14:textId="77777777" w:rsidR="00872973" w:rsidRPr="003D319D" w:rsidRDefault="00872973" w:rsidP="004D3F43">
            <w:pPr>
              <w:spacing w:line="276" w:lineRule="auto"/>
              <w:rPr>
                <w:rFonts w:ascii="Times New Roman" w:hAnsi="Times New Roman" w:cs="Times New Roman"/>
                <w:sz w:val="24"/>
                <w:szCs w:val="24"/>
              </w:rPr>
            </w:pPr>
          </w:p>
          <w:p w14:paraId="5CFD969F" w14:textId="77777777" w:rsidR="00872973" w:rsidRPr="003D319D" w:rsidRDefault="000E589C" w:rsidP="004D3F43">
            <w:pPr>
              <w:spacing w:line="276" w:lineRule="auto"/>
              <w:rPr>
                <w:rFonts w:ascii="Times New Roman" w:hAnsi="Times New Roman" w:cs="Times New Roman"/>
                <w:sz w:val="24"/>
                <w:szCs w:val="24"/>
              </w:rPr>
            </w:pPr>
            <w:r w:rsidRPr="003D319D">
              <w:rPr>
                <w:rFonts w:ascii="Times New Roman" w:hAnsi="Times New Roman" w:cs="Times New Roman"/>
                <w:sz w:val="24"/>
                <w:szCs w:val="24"/>
              </w:rPr>
              <w:t>Feedback incorporated into the application</w:t>
            </w:r>
          </w:p>
        </w:tc>
        <w:tc>
          <w:tcPr>
            <w:tcW w:w="2788" w:type="dxa"/>
          </w:tcPr>
          <w:p w14:paraId="71BA3EC4" w14:textId="77777777" w:rsidR="00872973" w:rsidRPr="003D319D" w:rsidRDefault="000E589C" w:rsidP="004D3F43">
            <w:pPr>
              <w:spacing w:line="276" w:lineRule="auto"/>
              <w:rPr>
                <w:rFonts w:ascii="Times New Roman" w:hAnsi="Times New Roman" w:cs="Times New Roman"/>
                <w:sz w:val="24"/>
                <w:szCs w:val="24"/>
              </w:rPr>
            </w:pPr>
            <w:r w:rsidRPr="003D319D">
              <w:rPr>
                <w:rFonts w:ascii="Times New Roman" w:hAnsi="Times New Roman" w:cs="Times New Roman"/>
                <w:sz w:val="24"/>
                <w:szCs w:val="24"/>
              </w:rPr>
              <w:t>Developers</w:t>
            </w:r>
          </w:p>
          <w:p w14:paraId="2F7BD2AB" w14:textId="77777777" w:rsidR="00872973" w:rsidRPr="003D319D" w:rsidRDefault="000E589C" w:rsidP="004D3F43">
            <w:pPr>
              <w:spacing w:line="276" w:lineRule="auto"/>
              <w:rPr>
                <w:rFonts w:ascii="Times New Roman" w:hAnsi="Times New Roman" w:cs="Times New Roman"/>
                <w:sz w:val="24"/>
                <w:szCs w:val="24"/>
              </w:rPr>
            </w:pPr>
            <w:r w:rsidRPr="003D319D">
              <w:rPr>
                <w:rFonts w:ascii="Times New Roman" w:hAnsi="Times New Roman" w:cs="Times New Roman"/>
                <w:sz w:val="24"/>
                <w:szCs w:val="24"/>
              </w:rPr>
              <w:t>Project Sponsor</w:t>
            </w:r>
          </w:p>
        </w:tc>
      </w:tr>
      <w:tr w:rsidR="008A7DBD" w14:paraId="6CB0EFFD" w14:textId="77777777" w:rsidTr="00FF65AF">
        <w:tc>
          <w:tcPr>
            <w:tcW w:w="3060" w:type="dxa"/>
          </w:tcPr>
          <w:p w14:paraId="41D007A1" w14:textId="77777777" w:rsidR="00872973" w:rsidRPr="003D319D" w:rsidRDefault="000E589C" w:rsidP="004D3F43">
            <w:pPr>
              <w:spacing w:line="276" w:lineRule="auto"/>
              <w:rPr>
                <w:rFonts w:ascii="Times New Roman" w:hAnsi="Times New Roman" w:cs="Times New Roman"/>
                <w:sz w:val="24"/>
                <w:szCs w:val="24"/>
              </w:rPr>
            </w:pPr>
            <w:r w:rsidRPr="003D319D">
              <w:rPr>
                <w:rFonts w:ascii="Times New Roman" w:hAnsi="Times New Roman" w:cs="Times New Roman"/>
                <w:sz w:val="24"/>
                <w:szCs w:val="24"/>
              </w:rPr>
              <w:t>Deploy to PROD environment</w:t>
            </w:r>
          </w:p>
        </w:tc>
        <w:tc>
          <w:tcPr>
            <w:tcW w:w="3507" w:type="dxa"/>
          </w:tcPr>
          <w:p w14:paraId="2BDA5101" w14:textId="77777777" w:rsidR="00872973" w:rsidRPr="003D319D" w:rsidRDefault="000E589C" w:rsidP="004D3F43">
            <w:pPr>
              <w:spacing w:line="276" w:lineRule="auto"/>
              <w:rPr>
                <w:rFonts w:ascii="Times New Roman" w:hAnsi="Times New Roman" w:cs="Times New Roman"/>
                <w:sz w:val="24"/>
                <w:szCs w:val="24"/>
              </w:rPr>
            </w:pPr>
            <w:r w:rsidRPr="003D319D">
              <w:rPr>
                <w:rFonts w:ascii="Times New Roman" w:hAnsi="Times New Roman" w:cs="Times New Roman"/>
                <w:sz w:val="24"/>
                <w:szCs w:val="24"/>
              </w:rPr>
              <w:t>PROD environment stood up</w:t>
            </w:r>
          </w:p>
          <w:p w14:paraId="110FFD37" w14:textId="77777777" w:rsidR="00872973" w:rsidRPr="003D319D" w:rsidRDefault="00872973" w:rsidP="004D3F43">
            <w:pPr>
              <w:spacing w:line="276" w:lineRule="auto"/>
              <w:rPr>
                <w:rFonts w:ascii="Times New Roman" w:hAnsi="Times New Roman" w:cs="Times New Roman"/>
                <w:sz w:val="24"/>
                <w:szCs w:val="24"/>
              </w:rPr>
            </w:pPr>
          </w:p>
          <w:p w14:paraId="3ED0C5D9" w14:textId="77777777" w:rsidR="00872973" w:rsidRPr="003D319D" w:rsidRDefault="000E589C" w:rsidP="004D3F43">
            <w:pPr>
              <w:spacing w:line="276" w:lineRule="auto"/>
              <w:rPr>
                <w:rFonts w:ascii="Times New Roman" w:hAnsi="Times New Roman" w:cs="Times New Roman"/>
                <w:sz w:val="24"/>
                <w:szCs w:val="24"/>
              </w:rPr>
            </w:pPr>
            <w:r w:rsidRPr="003D319D">
              <w:rPr>
                <w:rFonts w:ascii="Times New Roman" w:hAnsi="Times New Roman" w:cs="Times New Roman"/>
                <w:sz w:val="24"/>
                <w:szCs w:val="24"/>
              </w:rPr>
              <w:t>Services deployed to PROD</w:t>
            </w:r>
          </w:p>
        </w:tc>
        <w:tc>
          <w:tcPr>
            <w:tcW w:w="2788" w:type="dxa"/>
          </w:tcPr>
          <w:p w14:paraId="6247543B" w14:textId="77777777" w:rsidR="00872973" w:rsidRPr="003D319D" w:rsidRDefault="000E589C" w:rsidP="004D3F43">
            <w:pPr>
              <w:spacing w:line="276" w:lineRule="auto"/>
              <w:rPr>
                <w:rFonts w:ascii="Times New Roman" w:hAnsi="Times New Roman" w:cs="Times New Roman"/>
                <w:sz w:val="24"/>
                <w:szCs w:val="24"/>
              </w:rPr>
            </w:pPr>
            <w:r w:rsidRPr="003D319D">
              <w:rPr>
                <w:rFonts w:ascii="Times New Roman" w:hAnsi="Times New Roman" w:cs="Times New Roman"/>
                <w:sz w:val="24"/>
                <w:szCs w:val="24"/>
              </w:rPr>
              <w:t>Project Sponsor</w:t>
            </w:r>
          </w:p>
        </w:tc>
      </w:tr>
      <w:tr w:rsidR="008A7DBD" w14:paraId="1CA43B30" w14:textId="77777777" w:rsidTr="00FF65AF">
        <w:tc>
          <w:tcPr>
            <w:tcW w:w="3060" w:type="dxa"/>
          </w:tcPr>
          <w:p w14:paraId="6370E280" w14:textId="77777777" w:rsidR="00872973" w:rsidRPr="003D319D" w:rsidRDefault="000E589C" w:rsidP="004D3F43">
            <w:pPr>
              <w:spacing w:line="276" w:lineRule="auto"/>
              <w:rPr>
                <w:rFonts w:ascii="Times New Roman" w:hAnsi="Times New Roman" w:cs="Times New Roman"/>
                <w:sz w:val="24"/>
                <w:szCs w:val="24"/>
              </w:rPr>
            </w:pPr>
            <w:r w:rsidRPr="003D319D">
              <w:rPr>
                <w:rFonts w:ascii="Times New Roman" w:hAnsi="Times New Roman" w:cs="Times New Roman"/>
                <w:sz w:val="24"/>
                <w:szCs w:val="24"/>
              </w:rPr>
              <w:t>Training Manual</w:t>
            </w:r>
          </w:p>
        </w:tc>
        <w:tc>
          <w:tcPr>
            <w:tcW w:w="3507" w:type="dxa"/>
          </w:tcPr>
          <w:p w14:paraId="1088DF1D" w14:textId="77777777" w:rsidR="00872973" w:rsidRPr="003D319D" w:rsidRDefault="000E589C" w:rsidP="004D3F43">
            <w:pPr>
              <w:spacing w:line="276" w:lineRule="auto"/>
              <w:rPr>
                <w:rFonts w:ascii="Times New Roman" w:hAnsi="Times New Roman" w:cs="Times New Roman"/>
                <w:sz w:val="24"/>
                <w:szCs w:val="24"/>
              </w:rPr>
            </w:pPr>
            <w:r w:rsidRPr="003D319D">
              <w:rPr>
                <w:rFonts w:ascii="Times New Roman" w:hAnsi="Times New Roman" w:cs="Times New Roman"/>
                <w:sz w:val="24"/>
                <w:szCs w:val="24"/>
              </w:rPr>
              <w:t>Training Documentation available to stakeholders for review</w:t>
            </w:r>
          </w:p>
        </w:tc>
        <w:tc>
          <w:tcPr>
            <w:tcW w:w="2788" w:type="dxa"/>
          </w:tcPr>
          <w:p w14:paraId="3024E4C8" w14:textId="77777777" w:rsidR="00872973" w:rsidRPr="003D319D" w:rsidRDefault="000E589C" w:rsidP="004D3F43">
            <w:pPr>
              <w:spacing w:line="276" w:lineRule="auto"/>
              <w:rPr>
                <w:rFonts w:ascii="Times New Roman" w:hAnsi="Times New Roman" w:cs="Times New Roman"/>
                <w:sz w:val="24"/>
                <w:szCs w:val="24"/>
              </w:rPr>
            </w:pPr>
            <w:r w:rsidRPr="003D319D">
              <w:rPr>
                <w:rFonts w:ascii="Times New Roman" w:hAnsi="Times New Roman" w:cs="Times New Roman"/>
                <w:sz w:val="24"/>
                <w:szCs w:val="24"/>
              </w:rPr>
              <w:t>Project Sponsor</w:t>
            </w:r>
          </w:p>
        </w:tc>
      </w:tr>
      <w:tr w:rsidR="008A7DBD" w14:paraId="35D1FF26" w14:textId="77777777" w:rsidTr="00FF65AF">
        <w:tc>
          <w:tcPr>
            <w:tcW w:w="3060" w:type="dxa"/>
          </w:tcPr>
          <w:p w14:paraId="5E28381A" w14:textId="77777777" w:rsidR="00872973" w:rsidRPr="003D319D" w:rsidRDefault="000E589C" w:rsidP="004D3F43">
            <w:pPr>
              <w:spacing w:line="276" w:lineRule="auto"/>
              <w:rPr>
                <w:rFonts w:ascii="Times New Roman" w:hAnsi="Times New Roman" w:cs="Times New Roman"/>
                <w:sz w:val="24"/>
                <w:szCs w:val="24"/>
              </w:rPr>
            </w:pPr>
            <w:r w:rsidRPr="003D319D">
              <w:rPr>
                <w:rFonts w:ascii="Times New Roman" w:hAnsi="Times New Roman" w:cs="Times New Roman"/>
                <w:sz w:val="24"/>
                <w:szCs w:val="24"/>
              </w:rPr>
              <w:t>Maintenance and Transition Plan</w:t>
            </w:r>
          </w:p>
        </w:tc>
        <w:tc>
          <w:tcPr>
            <w:tcW w:w="3507" w:type="dxa"/>
          </w:tcPr>
          <w:p w14:paraId="1965813F" w14:textId="77777777" w:rsidR="00872973" w:rsidRPr="003D319D" w:rsidRDefault="000E589C" w:rsidP="004D3F43">
            <w:pPr>
              <w:spacing w:line="276" w:lineRule="auto"/>
              <w:rPr>
                <w:rFonts w:ascii="Times New Roman" w:hAnsi="Times New Roman" w:cs="Times New Roman"/>
                <w:sz w:val="24"/>
                <w:szCs w:val="24"/>
              </w:rPr>
            </w:pPr>
            <w:r w:rsidRPr="003D319D">
              <w:rPr>
                <w:rFonts w:ascii="Times New Roman" w:hAnsi="Times New Roman" w:cs="Times New Roman"/>
                <w:sz w:val="24"/>
                <w:szCs w:val="24"/>
              </w:rPr>
              <w:t>Maintenance and Transition Report available to stakeholders for future releases and improvements</w:t>
            </w:r>
          </w:p>
        </w:tc>
        <w:tc>
          <w:tcPr>
            <w:tcW w:w="2788" w:type="dxa"/>
          </w:tcPr>
          <w:p w14:paraId="19F1BC3E" w14:textId="77777777" w:rsidR="00872973" w:rsidRPr="003D319D" w:rsidRDefault="000E589C" w:rsidP="004D3F43">
            <w:pPr>
              <w:spacing w:line="276" w:lineRule="auto"/>
              <w:rPr>
                <w:rFonts w:ascii="Times New Roman" w:hAnsi="Times New Roman" w:cs="Times New Roman"/>
                <w:sz w:val="24"/>
                <w:szCs w:val="24"/>
              </w:rPr>
            </w:pPr>
            <w:r w:rsidRPr="003D319D">
              <w:rPr>
                <w:rFonts w:ascii="Times New Roman" w:hAnsi="Times New Roman" w:cs="Times New Roman"/>
                <w:sz w:val="24"/>
                <w:szCs w:val="24"/>
              </w:rPr>
              <w:t>Technical Lead</w:t>
            </w:r>
          </w:p>
          <w:p w14:paraId="193867AB" w14:textId="77777777" w:rsidR="00872973" w:rsidRPr="003D319D" w:rsidRDefault="000E589C" w:rsidP="004D3F43">
            <w:pPr>
              <w:spacing w:line="276" w:lineRule="auto"/>
              <w:rPr>
                <w:rFonts w:ascii="Times New Roman" w:hAnsi="Times New Roman" w:cs="Times New Roman"/>
                <w:sz w:val="24"/>
                <w:szCs w:val="24"/>
              </w:rPr>
            </w:pPr>
            <w:r w:rsidRPr="003D319D">
              <w:rPr>
                <w:rFonts w:ascii="Times New Roman" w:hAnsi="Times New Roman" w:cs="Times New Roman"/>
                <w:sz w:val="24"/>
                <w:szCs w:val="24"/>
              </w:rPr>
              <w:t>Project Sponsor</w:t>
            </w:r>
          </w:p>
        </w:tc>
      </w:tr>
    </w:tbl>
    <w:p w14:paraId="6B699379" w14:textId="77777777" w:rsidR="00BB6AAF" w:rsidRPr="00BB6AAF" w:rsidRDefault="00BB6AAF" w:rsidP="004D3F43">
      <w:pPr>
        <w:pStyle w:val="Heading1"/>
        <w:spacing w:line="276" w:lineRule="auto"/>
        <w:ind w:left="630"/>
        <w:rPr>
          <w:rFonts w:ascii="Times New Roman" w:eastAsiaTheme="minorEastAsia" w:hAnsi="Times New Roman" w:cs="Times New Roman"/>
          <w:color w:val="445369"/>
          <w:sz w:val="22"/>
          <w:szCs w:val="22"/>
        </w:rPr>
      </w:pPr>
    </w:p>
    <w:p w14:paraId="796888EA" w14:textId="77777777" w:rsidR="00872973" w:rsidRPr="00872973" w:rsidRDefault="01368166" w:rsidP="0CF95A8C">
      <w:pPr>
        <w:pStyle w:val="Heading1"/>
        <w:numPr>
          <w:ilvl w:val="1"/>
          <w:numId w:val="17"/>
        </w:numPr>
        <w:spacing w:line="276" w:lineRule="auto"/>
        <w:ind w:left="630" w:hanging="612"/>
        <w:rPr>
          <w:sz w:val="28"/>
          <w:szCs w:val="28"/>
        </w:rPr>
      </w:pPr>
      <w:r w:rsidRPr="00126D75">
        <w:rPr>
          <w:sz w:val="28"/>
          <w:szCs w:val="28"/>
        </w:rPr>
        <w:t>Risk and Issue Management Plan</w:t>
      </w:r>
    </w:p>
    <w:p w14:paraId="01E10401" w14:textId="1A1B2EF7" w:rsidR="00872973" w:rsidRPr="006F3236" w:rsidRDefault="000E589C" w:rsidP="004D3F43">
      <w:pPr>
        <w:spacing w:after="0" w:line="276" w:lineRule="auto"/>
        <w:rPr>
          <w:rFonts w:ascii="Times New Roman" w:hAnsi="Times New Roman" w:cs="Times New Roman"/>
          <w:sz w:val="24"/>
          <w:szCs w:val="24"/>
        </w:rPr>
      </w:pPr>
      <w:r w:rsidRPr="10C672EA">
        <w:rPr>
          <w:rFonts w:ascii="Times New Roman" w:hAnsi="Times New Roman" w:cs="Times New Roman"/>
          <w:sz w:val="24"/>
          <w:szCs w:val="24"/>
        </w:rPr>
        <w:t>Risk management</w:t>
      </w:r>
      <w:r w:rsidR="382CD575" w:rsidRPr="10C672EA">
        <w:rPr>
          <w:rFonts w:ascii="Times New Roman" w:hAnsi="Times New Roman" w:cs="Times New Roman"/>
          <w:sz w:val="24"/>
          <w:szCs w:val="24"/>
        </w:rPr>
        <w:t xml:space="preserve"> is</w:t>
      </w:r>
      <w:r w:rsidRPr="10C672EA">
        <w:rPr>
          <w:rFonts w:ascii="Times New Roman" w:hAnsi="Times New Roman" w:cs="Times New Roman"/>
          <w:sz w:val="24"/>
          <w:szCs w:val="24"/>
        </w:rPr>
        <w:t xml:space="preserve"> structured into phases to assess risk</w:t>
      </w:r>
      <w:r w:rsidR="3FE5EAEC" w:rsidRPr="10C672EA">
        <w:rPr>
          <w:rFonts w:ascii="Times New Roman" w:hAnsi="Times New Roman" w:cs="Times New Roman"/>
          <w:sz w:val="24"/>
          <w:szCs w:val="24"/>
        </w:rPr>
        <w:t>s</w:t>
      </w:r>
      <w:r w:rsidRPr="10C672EA">
        <w:rPr>
          <w:rFonts w:ascii="Times New Roman" w:hAnsi="Times New Roman" w:cs="Times New Roman"/>
          <w:sz w:val="24"/>
          <w:szCs w:val="24"/>
        </w:rPr>
        <w:t xml:space="preserve"> depending on the phase on the project. A risk checklist from similar projects will serve as a baseline of potential risk. The project sponsor and technical leads will identify risks that are specific to the ITS project.</w:t>
      </w:r>
      <w:r w:rsidR="0FF9E967" w:rsidRPr="10C672EA">
        <w:rPr>
          <w:rFonts w:ascii="Times New Roman" w:hAnsi="Times New Roman" w:cs="Times New Roman"/>
          <w:sz w:val="24"/>
          <w:szCs w:val="24"/>
        </w:rPr>
        <w:t xml:space="preserve"> As a best practice,</w:t>
      </w:r>
      <w:r w:rsidRPr="10C672EA">
        <w:rPr>
          <w:rFonts w:ascii="Times New Roman" w:hAnsi="Times New Roman" w:cs="Times New Roman"/>
          <w:sz w:val="24"/>
          <w:szCs w:val="24"/>
        </w:rPr>
        <w:t xml:space="preserve"> </w:t>
      </w:r>
      <w:r w:rsidR="3A334745" w:rsidRPr="10C672EA">
        <w:rPr>
          <w:rFonts w:ascii="Times New Roman" w:hAnsi="Times New Roman" w:cs="Times New Roman"/>
          <w:sz w:val="24"/>
          <w:szCs w:val="24"/>
        </w:rPr>
        <w:t>a</w:t>
      </w:r>
      <w:r w:rsidRPr="10C672EA">
        <w:rPr>
          <w:rFonts w:ascii="Times New Roman" w:hAnsi="Times New Roman" w:cs="Times New Roman"/>
          <w:sz w:val="24"/>
          <w:szCs w:val="24"/>
        </w:rPr>
        <w:t>t every phase of the project, the checklist of risks is updated and evaluated</w:t>
      </w:r>
      <w:r w:rsidR="221EC007" w:rsidRPr="10C672EA">
        <w:rPr>
          <w:rFonts w:ascii="Times New Roman" w:hAnsi="Times New Roman" w:cs="Times New Roman"/>
          <w:sz w:val="24"/>
          <w:szCs w:val="24"/>
        </w:rPr>
        <w:t xml:space="preserve"> (Project Management Institute, 2019, p. 28)</w:t>
      </w:r>
      <w:r w:rsidRPr="10C672EA">
        <w:rPr>
          <w:rFonts w:ascii="Times New Roman" w:hAnsi="Times New Roman" w:cs="Times New Roman"/>
          <w:sz w:val="24"/>
          <w:szCs w:val="24"/>
        </w:rPr>
        <w:t>.</w:t>
      </w:r>
    </w:p>
    <w:p w14:paraId="29D6B04F" w14:textId="77777777" w:rsidR="00872973" w:rsidRPr="006F3236" w:rsidRDefault="000E589C" w:rsidP="004D3F43">
      <w:pPr>
        <w:spacing w:after="0" w:line="276" w:lineRule="auto"/>
        <w:rPr>
          <w:rFonts w:ascii="Times New Roman" w:hAnsi="Times New Roman" w:cs="Times New Roman"/>
          <w:sz w:val="24"/>
          <w:szCs w:val="24"/>
        </w:rPr>
      </w:pPr>
      <w:r w:rsidRPr="006F3236">
        <w:rPr>
          <w:rFonts w:ascii="Times New Roman" w:hAnsi="Times New Roman" w:cs="Times New Roman"/>
          <w:sz w:val="24"/>
          <w:szCs w:val="24"/>
        </w:rPr>
        <w:t xml:space="preserve"> </w:t>
      </w:r>
    </w:p>
    <w:p w14:paraId="27052806" w14:textId="77777777" w:rsidR="00872973" w:rsidRPr="006F3236" w:rsidRDefault="000E589C" w:rsidP="004D3F43">
      <w:pPr>
        <w:pStyle w:val="ListParagraph"/>
        <w:numPr>
          <w:ilvl w:val="0"/>
          <w:numId w:val="26"/>
        </w:numPr>
        <w:spacing w:after="0" w:line="276" w:lineRule="auto"/>
        <w:rPr>
          <w:rFonts w:ascii="Times New Roman" w:eastAsiaTheme="minorEastAsia" w:hAnsi="Times New Roman" w:cs="Times New Roman"/>
          <w:sz w:val="24"/>
          <w:szCs w:val="24"/>
        </w:rPr>
      </w:pPr>
      <w:r w:rsidRPr="006F3236">
        <w:rPr>
          <w:rFonts w:ascii="Times New Roman" w:hAnsi="Times New Roman" w:cs="Times New Roman"/>
          <w:sz w:val="24"/>
          <w:szCs w:val="24"/>
        </w:rPr>
        <w:t>Initiation</w:t>
      </w:r>
    </w:p>
    <w:p w14:paraId="01A36DF2" w14:textId="77777777" w:rsidR="00872973" w:rsidRPr="006F3236" w:rsidRDefault="000E589C" w:rsidP="004D3F43">
      <w:pPr>
        <w:pStyle w:val="ListParagraph"/>
        <w:numPr>
          <w:ilvl w:val="1"/>
          <w:numId w:val="26"/>
        </w:numPr>
        <w:spacing w:after="0" w:line="276" w:lineRule="auto"/>
        <w:rPr>
          <w:rFonts w:ascii="Times New Roman" w:hAnsi="Times New Roman" w:cs="Times New Roman"/>
          <w:sz w:val="24"/>
          <w:szCs w:val="24"/>
        </w:rPr>
      </w:pPr>
      <w:r w:rsidRPr="006F3236">
        <w:rPr>
          <w:rFonts w:ascii="Times New Roman" w:hAnsi="Times New Roman" w:cs="Times New Roman"/>
          <w:sz w:val="24"/>
          <w:szCs w:val="24"/>
        </w:rPr>
        <w:t>Brainstorming unknown potential risks</w:t>
      </w:r>
    </w:p>
    <w:p w14:paraId="1105BA24" w14:textId="77777777" w:rsidR="00872973" w:rsidRPr="006F3236" w:rsidRDefault="000E589C" w:rsidP="004D3F43">
      <w:pPr>
        <w:pStyle w:val="ListParagraph"/>
        <w:numPr>
          <w:ilvl w:val="1"/>
          <w:numId w:val="26"/>
        </w:numPr>
        <w:spacing w:after="0" w:line="276" w:lineRule="auto"/>
        <w:rPr>
          <w:rFonts w:ascii="Times New Roman" w:hAnsi="Times New Roman" w:cs="Times New Roman"/>
          <w:sz w:val="24"/>
          <w:szCs w:val="24"/>
        </w:rPr>
      </w:pPr>
      <w:r w:rsidRPr="006F3236">
        <w:rPr>
          <w:rFonts w:ascii="Times New Roman" w:hAnsi="Times New Roman" w:cs="Times New Roman"/>
          <w:sz w:val="24"/>
          <w:szCs w:val="24"/>
        </w:rPr>
        <w:t>Risks to choosing the design of the project</w:t>
      </w:r>
    </w:p>
    <w:p w14:paraId="02948448" w14:textId="77777777" w:rsidR="00872973" w:rsidRPr="006F3236" w:rsidRDefault="000E589C" w:rsidP="004D3F43">
      <w:pPr>
        <w:pStyle w:val="ListParagraph"/>
        <w:numPr>
          <w:ilvl w:val="1"/>
          <w:numId w:val="26"/>
        </w:numPr>
        <w:spacing w:after="0" w:line="276" w:lineRule="auto"/>
        <w:rPr>
          <w:rFonts w:ascii="Times New Roman" w:hAnsi="Times New Roman" w:cs="Times New Roman"/>
          <w:sz w:val="24"/>
          <w:szCs w:val="24"/>
        </w:rPr>
      </w:pPr>
      <w:r w:rsidRPr="006F3236">
        <w:rPr>
          <w:rFonts w:ascii="Times New Roman" w:hAnsi="Times New Roman" w:cs="Times New Roman"/>
          <w:sz w:val="24"/>
          <w:szCs w:val="24"/>
        </w:rPr>
        <w:t>Assign low and high risks</w:t>
      </w:r>
    </w:p>
    <w:p w14:paraId="3D668791" w14:textId="77777777" w:rsidR="00872973" w:rsidRPr="006F3236" w:rsidRDefault="000E589C" w:rsidP="004D3F43">
      <w:pPr>
        <w:pStyle w:val="ListParagraph"/>
        <w:numPr>
          <w:ilvl w:val="0"/>
          <w:numId w:val="25"/>
        </w:numPr>
        <w:spacing w:after="0" w:line="276" w:lineRule="auto"/>
        <w:rPr>
          <w:rFonts w:ascii="Times New Roman" w:eastAsiaTheme="minorEastAsia" w:hAnsi="Times New Roman" w:cs="Times New Roman"/>
          <w:sz w:val="24"/>
          <w:szCs w:val="24"/>
        </w:rPr>
      </w:pPr>
      <w:r w:rsidRPr="006F3236">
        <w:rPr>
          <w:rFonts w:ascii="Times New Roman" w:hAnsi="Times New Roman" w:cs="Times New Roman"/>
          <w:sz w:val="24"/>
          <w:szCs w:val="24"/>
        </w:rPr>
        <w:t>Planning Phase</w:t>
      </w:r>
    </w:p>
    <w:p w14:paraId="0EA8C64E" w14:textId="77777777" w:rsidR="00872973" w:rsidRPr="006F3236" w:rsidRDefault="000E589C" w:rsidP="004D3F43">
      <w:pPr>
        <w:pStyle w:val="ListParagraph"/>
        <w:numPr>
          <w:ilvl w:val="1"/>
          <w:numId w:val="25"/>
        </w:numPr>
        <w:spacing w:after="0" w:line="276" w:lineRule="auto"/>
        <w:rPr>
          <w:rFonts w:ascii="Times New Roman" w:hAnsi="Times New Roman" w:cs="Times New Roman"/>
          <w:sz w:val="24"/>
          <w:szCs w:val="24"/>
        </w:rPr>
      </w:pPr>
      <w:r w:rsidRPr="006F3236">
        <w:rPr>
          <w:rFonts w:ascii="Times New Roman" w:hAnsi="Times New Roman" w:cs="Times New Roman"/>
          <w:sz w:val="24"/>
          <w:szCs w:val="24"/>
        </w:rPr>
        <w:t>Risk analysis of the planning phases after project approval</w:t>
      </w:r>
    </w:p>
    <w:p w14:paraId="61914579" w14:textId="77777777" w:rsidR="006F3236" w:rsidRPr="006F3236" w:rsidRDefault="000E589C" w:rsidP="004D3F43">
      <w:pPr>
        <w:pStyle w:val="ListParagraph"/>
        <w:numPr>
          <w:ilvl w:val="2"/>
          <w:numId w:val="25"/>
        </w:numPr>
        <w:spacing w:after="0" w:line="276" w:lineRule="auto"/>
        <w:rPr>
          <w:rFonts w:ascii="Times New Roman" w:hAnsi="Times New Roman" w:cs="Times New Roman"/>
          <w:sz w:val="24"/>
          <w:szCs w:val="24"/>
        </w:rPr>
      </w:pPr>
      <w:r w:rsidRPr="006F3236">
        <w:rPr>
          <w:rFonts w:ascii="Times New Roman" w:hAnsi="Times New Roman" w:cs="Times New Roman"/>
          <w:sz w:val="24"/>
          <w:szCs w:val="24"/>
        </w:rPr>
        <w:t>Risk avoidance</w:t>
      </w:r>
    </w:p>
    <w:p w14:paraId="352584B7" w14:textId="77777777" w:rsidR="006F3236" w:rsidRPr="006F3236" w:rsidRDefault="000E589C" w:rsidP="004D3F43">
      <w:pPr>
        <w:pStyle w:val="ListParagraph"/>
        <w:numPr>
          <w:ilvl w:val="2"/>
          <w:numId w:val="25"/>
        </w:numPr>
        <w:spacing w:after="0" w:line="276" w:lineRule="auto"/>
        <w:rPr>
          <w:rFonts w:ascii="Times New Roman" w:hAnsi="Times New Roman" w:cs="Times New Roman"/>
          <w:sz w:val="24"/>
          <w:szCs w:val="24"/>
        </w:rPr>
      </w:pPr>
      <w:r w:rsidRPr="006F3236">
        <w:rPr>
          <w:rFonts w:ascii="Times New Roman" w:hAnsi="Times New Roman" w:cs="Times New Roman"/>
          <w:sz w:val="24"/>
          <w:szCs w:val="24"/>
        </w:rPr>
        <w:t>Risk sharing</w:t>
      </w:r>
    </w:p>
    <w:p w14:paraId="7C5C2E80" w14:textId="77777777" w:rsidR="006F3236" w:rsidRDefault="000E589C" w:rsidP="004D3F43">
      <w:pPr>
        <w:pStyle w:val="ListParagraph"/>
        <w:numPr>
          <w:ilvl w:val="2"/>
          <w:numId w:val="25"/>
        </w:numPr>
        <w:spacing w:after="0" w:line="276" w:lineRule="auto"/>
        <w:rPr>
          <w:rFonts w:ascii="Times New Roman" w:hAnsi="Times New Roman" w:cs="Times New Roman"/>
          <w:sz w:val="24"/>
          <w:szCs w:val="24"/>
        </w:rPr>
      </w:pPr>
      <w:r w:rsidRPr="006F3236">
        <w:rPr>
          <w:rFonts w:ascii="Times New Roman" w:hAnsi="Times New Roman" w:cs="Times New Roman"/>
          <w:sz w:val="24"/>
          <w:szCs w:val="24"/>
        </w:rPr>
        <w:t>Risk reduction</w:t>
      </w:r>
    </w:p>
    <w:p w14:paraId="62C7E55E" w14:textId="77777777" w:rsidR="00872973" w:rsidRPr="006F3236" w:rsidRDefault="000E589C" w:rsidP="004D3F43">
      <w:pPr>
        <w:pStyle w:val="ListParagraph"/>
        <w:numPr>
          <w:ilvl w:val="2"/>
          <w:numId w:val="25"/>
        </w:numPr>
        <w:spacing w:after="0" w:line="276" w:lineRule="auto"/>
        <w:rPr>
          <w:rFonts w:ascii="Times New Roman" w:hAnsi="Times New Roman" w:cs="Times New Roman"/>
          <w:sz w:val="24"/>
          <w:szCs w:val="24"/>
        </w:rPr>
      </w:pPr>
      <w:r w:rsidRPr="006F3236">
        <w:rPr>
          <w:rFonts w:ascii="Times New Roman" w:hAnsi="Times New Roman" w:cs="Times New Roman"/>
          <w:sz w:val="24"/>
          <w:szCs w:val="24"/>
        </w:rPr>
        <w:t>Risk transfer</w:t>
      </w:r>
    </w:p>
    <w:p w14:paraId="10AB1ACD" w14:textId="77777777" w:rsidR="00872973" w:rsidRPr="006F3236" w:rsidRDefault="000E589C" w:rsidP="004D3F43">
      <w:pPr>
        <w:pStyle w:val="ListParagraph"/>
        <w:numPr>
          <w:ilvl w:val="0"/>
          <w:numId w:val="24"/>
        </w:numPr>
        <w:spacing w:after="0" w:line="276" w:lineRule="auto"/>
        <w:rPr>
          <w:rFonts w:ascii="Times New Roman" w:eastAsiaTheme="minorEastAsia" w:hAnsi="Times New Roman" w:cs="Times New Roman"/>
          <w:sz w:val="24"/>
          <w:szCs w:val="24"/>
        </w:rPr>
      </w:pPr>
      <w:r w:rsidRPr="006F3236">
        <w:rPr>
          <w:rFonts w:ascii="Times New Roman" w:hAnsi="Times New Roman" w:cs="Times New Roman"/>
          <w:sz w:val="24"/>
          <w:szCs w:val="24"/>
        </w:rPr>
        <w:lastRenderedPageBreak/>
        <w:t>Implementation Phase</w:t>
      </w:r>
    </w:p>
    <w:p w14:paraId="3DB27B62" w14:textId="77777777" w:rsidR="00872973" w:rsidRPr="006F3236" w:rsidRDefault="000E589C" w:rsidP="004D3F43">
      <w:pPr>
        <w:pStyle w:val="ListParagraph"/>
        <w:numPr>
          <w:ilvl w:val="1"/>
          <w:numId w:val="24"/>
        </w:numPr>
        <w:spacing w:after="0" w:line="276" w:lineRule="auto"/>
        <w:rPr>
          <w:rFonts w:ascii="Times New Roman" w:hAnsi="Times New Roman" w:cs="Times New Roman"/>
          <w:sz w:val="24"/>
          <w:szCs w:val="24"/>
        </w:rPr>
      </w:pPr>
      <w:r w:rsidRPr="006F3236">
        <w:rPr>
          <w:rFonts w:ascii="Times New Roman" w:hAnsi="Times New Roman" w:cs="Times New Roman"/>
          <w:sz w:val="24"/>
          <w:szCs w:val="24"/>
        </w:rPr>
        <w:t>Update the list of risk as a task performed</w:t>
      </w:r>
    </w:p>
    <w:p w14:paraId="1F171204" w14:textId="77777777" w:rsidR="00872973" w:rsidRPr="006F3236" w:rsidRDefault="000E589C" w:rsidP="004D3F43">
      <w:pPr>
        <w:pStyle w:val="ListParagraph"/>
        <w:numPr>
          <w:ilvl w:val="1"/>
          <w:numId w:val="24"/>
        </w:numPr>
        <w:spacing w:after="0" w:line="276" w:lineRule="auto"/>
        <w:rPr>
          <w:rFonts w:ascii="Times New Roman" w:hAnsi="Times New Roman" w:cs="Times New Roman"/>
          <w:sz w:val="24"/>
          <w:szCs w:val="24"/>
        </w:rPr>
      </w:pPr>
      <w:r w:rsidRPr="006F3236">
        <w:rPr>
          <w:rFonts w:ascii="Times New Roman" w:hAnsi="Times New Roman" w:cs="Times New Roman"/>
          <w:sz w:val="24"/>
          <w:szCs w:val="24"/>
        </w:rPr>
        <w:t>Evaluation of risks and contingency plans</w:t>
      </w:r>
    </w:p>
    <w:p w14:paraId="7381B8E9" w14:textId="77777777" w:rsidR="00872973" w:rsidRPr="006F3236" w:rsidRDefault="000E589C" w:rsidP="004D3F43">
      <w:pPr>
        <w:pStyle w:val="ListParagraph"/>
        <w:numPr>
          <w:ilvl w:val="0"/>
          <w:numId w:val="24"/>
        </w:numPr>
        <w:spacing w:after="0" w:line="276" w:lineRule="auto"/>
        <w:rPr>
          <w:rFonts w:ascii="Times New Roman" w:hAnsi="Times New Roman" w:cs="Times New Roman"/>
          <w:sz w:val="24"/>
          <w:szCs w:val="24"/>
        </w:rPr>
      </w:pPr>
      <w:r w:rsidRPr="006F3236">
        <w:rPr>
          <w:rFonts w:ascii="Times New Roman" w:hAnsi="Times New Roman" w:cs="Times New Roman"/>
          <w:sz w:val="24"/>
          <w:szCs w:val="24"/>
        </w:rPr>
        <w:t>Closeout Phase</w:t>
      </w:r>
    </w:p>
    <w:p w14:paraId="752C310C" w14:textId="77777777" w:rsidR="00872973" w:rsidRPr="006F3236" w:rsidRDefault="000E589C" w:rsidP="004D3F43">
      <w:pPr>
        <w:pStyle w:val="ListParagraph"/>
        <w:numPr>
          <w:ilvl w:val="1"/>
          <w:numId w:val="24"/>
        </w:numPr>
        <w:spacing w:after="0" w:line="276" w:lineRule="auto"/>
        <w:rPr>
          <w:rFonts w:ascii="Times New Roman" w:hAnsi="Times New Roman" w:cs="Times New Roman"/>
          <w:sz w:val="24"/>
          <w:szCs w:val="24"/>
        </w:rPr>
      </w:pPr>
      <w:r w:rsidRPr="006F3236">
        <w:rPr>
          <w:rFonts w:ascii="Times New Roman" w:hAnsi="Times New Roman" w:cs="Times New Roman"/>
          <w:sz w:val="24"/>
          <w:szCs w:val="24"/>
        </w:rPr>
        <w:t xml:space="preserve">Risk sharing and risk transfer are concluded </w:t>
      </w:r>
    </w:p>
    <w:p w14:paraId="43BE199C" w14:textId="77777777" w:rsidR="00872973" w:rsidRPr="006F3236" w:rsidRDefault="000E589C" w:rsidP="004D3F43">
      <w:pPr>
        <w:pStyle w:val="ListParagraph"/>
        <w:numPr>
          <w:ilvl w:val="1"/>
          <w:numId w:val="24"/>
        </w:numPr>
        <w:spacing w:after="0" w:line="276" w:lineRule="auto"/>
        <w:rPr>
          <w:rFonts w:ascii="Times New Roman" w:hAnsi="Times New Roman" w:cs="Times New Roman"/>
          <w:sz w:val="24"/>
          <w:szCs w:val="24"/>
        </w:rPr>
      </w:pPr>
      <w:r w:rsidRPr="006F3236">
        <w:rPr>
          <w:rFonts w:ascii="Times New Roman" w:hAnsi="Times New Roman" w:cs="Times New Roman"/>
          <w:sz w:val="24"/>
          <w:szCs w:val="24"/>
        </w:rPr>
        <w:t>Verify closure and mitigation of risks</w:t>
      </w:r>
    </w:p>
    <w:p w14:paraId="3FE9F23F" w14:textId="77777777" w:rsidR="00872973" w:rsidRPr="00872973" w:rsidRDefault="00872973" w:rsidP="004D3F43">
      <w:pPr>
        <w:spacing w:line="276" w:lineRule="auto"/>
        <w:rPr>
          <w:rFonts w:ascii="Times New Roman" w:eastAsiaTheme="minorEastAsia" w:hAnsi="Times New Roman" w:cs="Times New Roman"/>
          <w:color w:val="000000" w:themeColor="text1"/>
        </w:rPr>
      </w:pPr>
    </w:p>
    <w:tbl>
      <w:tblPr>
        <w:tblStyle w:val="PlainTable1"/>
        <w:tblW w:w="0" w:type="auto"/>
        <w:tblLook w:val="06A0" w:firstRow="1" w:lastRow="0" w:firstColumn="1" w:lastColumn="0" w:noHBand="1" w:noVBand="1"/>
      </w:tblPr>
      <w:tblGrid>
        <w:gridCol w:w="2664"/>
        <w:gridCol w:w="6686"/>
      </w:tblGrid>
      <w:tr w:rsidR="008A7DBD" w14:paraId="7B4336BC" w14:textId="77777777" w:rsidTr="008A7D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5" w:type="dxa"/>
          </w:tcPr>
          <w:p w14:paraId="31B8CF47" w14:textId="77777777" w:rsidR="00872973" w:rsidRPr="006F3236" w:rsidRDefault="000E589C" w:rsidP="004D3F43">
            <w:pPr>
              <w:spacing w:line="276" w:lineRule="auto"/>
              <w:rPr>
                <w:rFonts w:ascii="Times New Roman" w:eastAsiaTheme="minorEastAsia" w:hAnsi="Times New Roman" w:cs="Times New Roman"/>
                <w:color w:val="000000" w:themeColor="text1"/>
                <w:sz w:val="24"/>
                <w:szCs w:val="24"/>
              </w:rPr>
            </w:pPr>
            <w:r w:rsidRPr="006F3236">
              <w:rPr>
                <w:rFonts w:ascii="Times New Roman" w:eastAsiaTheme="minorEastAsia" w:hAnsi="Times New Roman" w:cs="Times New Roman"/>
                <w:color w:val="000000" w:themeColor="text1"/>
                <w:sz w:val="24"/>
                <w:szCs w:val="24"/>
              </w:rPr>
              <w:t>Risk Event</w:t>
            </w:r>
          </w:p>
        </w:tc>
        <w:tc>
          <w:tcPr>
            <w:tcW w:w="6772" w:type="dxa"/>
          </w:tcPr>
          <w:p w14:paraId="3C76A695" w14:textId="77777777" w:rsidR="00872973" w:rsidRPr="006F3236" w:rsidRDefault="000E589C" w:rsidP="004D3F4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sz w:val="24"/>
                <w:szCs w:val="24"/>
              </w:rPr>
            </w:pPr>
            <w:r w:rsidRPr="006F3236">
              <w:rPr>
                <w:rFonts w:ascii="Times New Roman" w:eastAsiaTheme="minorEastAsia" w:hAnsi="Times New Roman" w:cs="Times New Roman"/>
                <w:color w:val="000000" w:themeColor="text1"/>
                <w:sz w:val="24"/>
                <w:szCs w:val="24"/>
              </w:rPr>
              <w:t>Mitigation Strategy</w:t>
            </w:r>
          </w:p>
        </w:tc>
      </w:tr>
      <w:tr w:rsidR="008A7DBD" w14:paraId="3B9CB2B9" w14:textId="77777777" w:rsidTr="008A7DBD">
        <w:tc>
          <w:tcPr>
            <w:cnfStyle w:val="001000000000" w:firstRow="0" w:lastRow="0" w:firstColumn="1" w:lastColumn="0" w:oddVBand="0" w:evenVBand="0" w:oddHBand="0" w:evenHBand="0" w:firstRowFirstColumn="0" w:firstRowLastColumn="0" w:lastRowFirstColumn="0" w:lastRowLastColumn="0"/>
            <w:tcW w:w="2685" w:type="dxa"/>
          </w:tcPr>
          <w:p w14:paraId="1831E95E" w14:textId="77777777" w:rsidR="00872973" w:rsidRPr="006F3236" w:rsidRDefault="000E589C" w:rsidP="004D3F43">
            <w:pPr>
              <w:spacing w:line="276" w:lineRule="auto"/>
              <w:rPr>
                <w:rFonts w:ascii="Times New Roman" w:eastAsiaTheme="minorEastAsia" w:hAnsi="Times New Roman" w:cs="Times New Roman"/>
                <w:color w:val="000000" w:themeColor="text1"/>
                <w:sz w:val="24"/>
                <w:szCs w:val="24"/>
              </w:rPr>
            </w:pPr>
            <w:r w:rsidRPr="006F3236">
              <w:rPr>
                <w:rFonts w:ascii="Times New Roman" w:eastAsiaTheme="minorEastAsia" w:hAnsi="Times New Roman" w:cs="Times New Roman"/>
                <w:color w:val="000000" w:themeColor="text1"/>
                <w:sz w:val="24"/>
                <w:szCs w:val="24"/>
              </w:rPr>
              <w:t>Insufficient technical resources</w:t>
            </w:r>
          </w:p>
        </w:tc>
        <w:tc>
          <w:tcPr>
            <w:tcW w:w="6772" w:type="dxa"/>
          </w:tcPr>
          <w:p w14:paraId="6EA60438" w14:textId="77777777" w:rsidR="00872973" w:rsidRPr="006F3236" w:rsidRDefault="000E589C" w:rsidP="004D3F4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sz w:val="24"/>
                <w:szCs w:val="24"/>
              </w:rPr>
            </w:pPr>
            <w:r w:rsidRPr="006F3236">
              <w:rPr>
                <w:rFonts w:ascii="Times New Roman" w:eastAsiaTheme="minorEastAsia" w:hAnsi="Times New Roman" w:cs="Times New Roman"/>
                <w:color w:val="000000" w:themeColor="text1"/>
                <w:sz w:val="24"/>
                <w:szCs w:val="24"/>
              </w:rPr>
              <w:t>Provide technical training throughout the project.</w:t>
            </w:r>
          </w:p>
        </w:tc>
      </w:tr>
      <w:tr w:rsidR="008A7DBD" w14:paraId="2B9EA743" w14:textId="77777777" w:rsidTr="008A7DBD">
        <w:tc>
          <w:tcPr>
            <w:cnfStyle w:val="001000000000" w:firstRow="0" w:lastRow="0" w:firstColumn="1" w:lastColumn="0" w:oddVBand="0" w:evenVBand="0" w:oddHBand="0" w:evenHBand="0" w:firstRowFirstColumn="0" w:firstRowLastColumn="0" w:lastRowFirstColumn="0" w:lastRowLastColumn="0"/>
            <w:tcW w:w="2685" w:type="dxa"/>
          </w:tcPr>
          <w:p w14:paraId="6E1B196C" w14:textId="77777777" w:rsidR="00872973" w:rsidRPr="006F3236" w:rsidRDefault="000E589C" w:rsidP="004D3F43">
            <w:pPr>
              <w:spacing w:line="276" w:lineRule="auto"/>
              <w:rPr>
                <w:rFonts w:ascii="Times New Roman" w:eastAsiaTheme="minorEastAsia" w:hAnsi="Times New Roman" w:cs="Times New Roman"/>
                <w:color w:val="000000" w:themeColor="text1"/>
                <w:sz w:val="24"/>
                <w:szCs w:val="24"/>
              </w:rPr>
            </w:pPr>
            <w:r w:rsidRPr="006F3236">
              <w:rPr>
                <w:rFonts w:ascii="Times New Roman" w:eastAsiaTheme="minorEastAsia" w:hAnsi="Times New Roman" w:cs="Times New Roman"/>
                <w:color w:val="000000" w:themeColor="text1"/>
                <w:sz w:val="24"/>
                <w:szCs w:val="24"/>
              </w:rPr>
              <w:t>Failure to integrate system components</w:t>
            </w:r>
          </w:p>
        </w:tc>
        <w:tc>
          <w:tcPr>
            <w:tcW w:w="6772" w:type="dxa"/>
          </w:tcPr>
          <w:p w14:paraId="772F1AF1" w14:textId="77777777" w:rsidR="00872973" w:rsidRPr="006F3236" w:rsidRDefault="000E589C" w:rsidP="004D3F4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sz w:val="24"/>
                <w:szCs w:val="24"/>
              </w:rPr>
            </w:pPr>
            <w:r w:rsidRPr="006F3236">
              <w:rPr>
                <w:rFonts w:ascii="Times New Roman" w:eastAsiaTheme="minorEastAsia" w:hAnsi="Times New Roman" w:cs="Times New Roman"/>
                <w:color w:val="000000" w:themeColor="text1"/>
                <w:sz w:val="24"/>
                <w:szCs w:val="24"/>
              </w:rPr>
              <w:t>Communication should occur early and often, particularly for cross-workstreams.</w:t>
            </w:r>
          </w:p>
        </w:tc>
      </w:tr>
      <w:tr w:rsidR="008A7DBD" w14:paraId="573C1062" w14:textId="77777777" w:rsidTr="008A7DBD">
        <w:tc>
          <w:tcPr>
            <w:cnfStyle w:val="001000000000" w:firstRow="0" w:lastRow="0" w:firstColumn="1" w:lastColumn="0" w:oddVBand="0" w:evenVBand="0" w:oddHBand="0" w:evenHBand="0" w:firstRowFirstColumn="0" w:firstRowLastColumn="0" w:lastRowFirstColumn="0" w:lastRowLastColumn="0"/>
            <w:tcW w:w="2685" w:type="dxa"/>
          </w:tcPr>
          <w:p w14:paraId="7578926C" w14:textId="77777777" w:rsidR="00872973" w:rsidRPr="006F3236" w:rsidRDefault="000E589C" w:rsidP="004D3F43">
            <w:pPr>
              <w:spacing w:line="276" w:lineRule="auto"/>
              <w:rPr>
                <w:rFonts w:ascii="Times New Roman" w:eastAsiaTheme="minorEastAsia" w:hAnsi="Times New Roman" w:cs="Times New Roman"/>
                <w:color w:val="000000" w:themeColor="text1"/>
                <w:sz w:val="24"/>
                <w:szCs w:val="24"/>
              </w:rPr>
            </w:pPr>
            <w:r w:rsidRPr="006F3236">
              <w:rPr>
                <w:rFonts w:ascii="Times New Roman" w:eastAsiaTheme="minorEastAsia" w:hAnsi="Times New Roman" w:cs="Times New Roman"/>
                <w:color w:val="000000" w:themeColor="text1"/>
                <w:sz w:val="24"/>
                <w:szCs w:val="24"/>
              </w:rPr>
              <w:t>Inadequate testing</w:t>
            </w:r>
          </w:p>
        </w:tc>
        <w:tc>
          <w:tcPr>
            <w:tcW w:w="6772" w:type="dxa"/>
          </w:tcPr>
          <w:p w14:paraId="4A2E007C" w14:textId="77777777" w:rsidR="00872973" w:rsidRPr="006F3236" w:rsidRDefault="000E589C" w:rsidP="004D3F4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sz w:val="24"/>
                <w:szCs w:val="24"/>
              </w:rPr>
            </w:pPr>
            <w:r w:rsidRPr="006F3236">
              <w:rPr>
                <w:rFonts w:ascii="Times New Roman" w:eastAsiaTheme="minorEastAsia" w:hAnsi="Times New Roman" w:cs="Times New Roman"/>
                <w:color w:val="000000" w:themeColor="text1"/>
                <w:sz w:val="24"/>
                <w:szCs w:val="24"/>
              </w:rPr>
              <w:t>Identify and create a plan for system testing.</w:t>
            </w:r>
          </w:p>
        </w:tc>
      </w:tr>
    </w:tbl>
    <w:p w14:paraId="1F72F646" w14:textId="77777777" w:rsidR="00872973" w:rsidRPr="00BB6AAF" w:rsidRDefault="00872973" w:rsidP="004D3F43">
      <w:pPr>
        <w:pStyle w:val="Heading1"/>
        <w:spacing w:line="276" w:lineRule="auto"/>
        <w:rPr>
          <w:rFonts w:ascii="Times New Roman" w:hAnsi="Times New Roman" w:cs="Times New Roman"/>
          <w:sz w:val="28"/>
          <w:szCs w:val="28"/>
        </w:rPr>
      </w:pPr>
    </w:p>
    <w:p w14:paraId="5EAD34E0" w14:textId="77777777" w:rsidR="00872973" w:rsidRPr="00BB6AAF" w:rsidRDefault="000E589C" w:rsidP="004D3F43">
      <w:pPr>
        <w:pStyle w:val="Heading1"/>
        <w:numPr>
          <w:ilvl w:val="1"/>
          <w:numId w:val="17"/>
        </w:numPr>
        <w:spacing w:line="276" w:lineRule="auto"/>
        <w:ind w:left="630" w:hanging="612"/>
        <w:rPr>
          <w:rFonts w:ascii="Times New Roman" w:hAnsi="Times New Roman" w:cs="Times New Roman"/>
          <w:sz w:val="28"/>
          <w:szCs w:val="28"/>
        </w:rPr>
      </w:pPr>
      <w:r w:rsidRPr="00BB6AAF">
        <w:rPr>
          <w:rFonts w:ascii="Times New Roman" w:hAnsi="Times New Roman" w:cs="Times New Roman"/>
          <w:sz w:val="28"/>
          <w:szCs w:val="28"/>
        </w:rPr>
        <w:t>Communication Plan</w:t>
      </w:r>
    </w:p>
    <w:p w14:paraId="331F46FC" w14:textId="77777777" w:rsidR="00872973" w:rsidRPr="006F3236" w:rsidRDefault="000E589C" w:rsidP="004D3F43">
      <w:pPr>
        <w:spacing w:line="276" w:lineRule="auto"/>
        <w:rPr>
          <w:rFonts w:ascii="Times New Roman" w:eastAsiaTheme="minorEastAsia" w:hAnsi="Times New Roman" w:cs="Times New Roman"/>
          <w:i/>
          <w:iCs/>
          <w:color w:val="000000" w:themeColor="text1"/>
          <w:sz w:val="24"/>
          <w:szCs w:val="24"/>
        </w:rPr>
      </w:pPr>
      <w:r w:rsidRPr="006F3236">
        <w:rPr>
          <w:rFonts w:ascii="Times New Roman" w:eastAsia="Calibri" w:hAnsi="Times New Roman" w:cs="Times New Roman"/>
          <w:sz w:val="24"/>
          <w:szCs w:val="24"/>
        </w:rPr>
        <w:t>This communication plan provides a framework for informing, involving, and obtaining buy-in from all participants throughout the duration of the project.</w:t>
      </w:r>
      <w:r w:rsidRPr="006F3236">
        <w:rPr>
          <w:rFonts w:ascii="Times New Roman" w:hAnsi="Times New Roman" w:cs="Times New Roman"/>
          <w:sz w:val="24"/>
          <w:szCs w:val="24"/>
        </w:rPr>
        <w:t xml:space="preserve"> </w:t>
      </w:r>
    </w:p>
    <w:p w14:paraId="5F26E09F" w14:textId="77777777" w:rsidR="00872973" w:rsidRPr="006F3236" w:rsidRDefault="000E589C" w:rsidP="004D3F43">
      <w:pPr>
        <w:pStyle w:val="ListParagraph"/>
        <w:numPr>
          <w:ilvl w:val="0"/>
          <w:numId w:val="23"/>
        </w:numPr>
        <w:spacing w:line="276" w:lineRule="auto"/>
        <w:rPr>
          <w:rFonts w:ascii="Times New Roman" w:eastAsiaTheme="minorEastAsia" w:hAnsi="Times New Roman" w:cs="Times New Roman"/>
          <w:sz w:val="24"/>
          <w:szCs w:val="24"/>
        </w:rPr>
      </w:pPr>
      <w:r w:rsidRPr="006F3236">
        <w:rPr>
          <w:rFonts w:ascii="Times New Roman" w:hAnsi="Times New Roman" w:cs="Times New Roman"/>
          <w:sz w:val="24"/>
          <w:szCs w:val="24"/>
        </w:rPr>
        <w:t xml:space="preserve">Audience </w:t>
      </w:r>
    </w:p>
    <w:p w14:paraId="1406F17C" w14:textId="77777777" w:rsidR="00872973" w:rsidRPr="006F3236" w:rsidRDefault="000E589C" w:rsidP="004D3F43">
      <w:pPr>
        <w:pStyle w:val="ListParagraph"/>
        <w:numPr>
          <w:ilvl w:val="1"/>
          <w:numId w:val="23"/>
        </w:numPr>
        <w:spacing w:line="276" w:lineRule="auto"/>
        <w:rPr>
          <w:rFonts w:ascii="Times New Roman" w:hAnsi="Times New Roman" w:cs="Times New Roman"/>
          <w:sz w:val="24"/>
          <w:szCs w:val="24"/>
        </w:rPr>
      </w:pPr>
      <w:r w:rsidRPr="006F3236">
        <w:rPr>
          <w:rFonts w:ascii="Times New Roman" w:hAnsi="Times New Roman" w:cs="Times New Roman"/>
          <w:sz w:val="24"/>
          <w:szCs w:val="24"/>
        </w:rPr>
        <w:t>Project Sponsor</w:t>
      </w:r>
    </w:p>
    <w:p w14:paraId="57D42967" w14:textId="77777777" w:rsidR="00872973" w:rsidRPr="006F3236" w:rsidRDefault="000E589C" w:rsidP="004D3F43">
      <w:pPr>
        <w:pStyle w:val="ListParagraph"/>
        <w:numPr>
          <w:ilvl w:val="1"/>
          <w:numId w:val="23"/>
        </w:numPr>
        <w:spacing w:line="276" w:lineRule="auto"/>
        <w:rPr>
          <w:rFonts w:ascii="Times New Roman" w:hAnsi="Times New Roman" w:cs="Times New Roman"/>
          <w:sz w:val="24"/>
          <w:szCs w:val="24"/>
        </w:rPr>
      </w:pPr>
      <w:r w:rsidRPr="006F3236">
        <w:rPr>
          <w:rFonts w:ascii="Times New Roman" w:hAnsi="Times New Roman" w:cs="Times New Roman"/>
          <w:sz w:val="24"/>
          <w:szCs w:val="24"/>
        </w:rPr>
        <w:t>Technical Leads</w:t>
      </w:r>
    </w:p>
    <w:p w14:paraId="202A03E4" w14:textId="77777777" w:rsidR="00872973" w:rsidRPr="006F3236" w:rsidRDefault="000E589C" w:rsidP="004D3F43">
      <w:pPr>
        <w:pStyle w:val="ListParagraph"/>
        <w:numPr>
          <w:ilvl w:val="1"/>
          <w:numId w:val="23"/>
        </w:numPr>
        <w:spacing w:line="276" w:lineRule="auto"/>
        <w:rPr>
          <w:rFonts w:ascii="Times New Roman" w:hAnsi="Times New Roman" w:cs="Times New Roman"/>
          <w:sz w:val="24"/>
          <w:szCs w:val="24"/>
        </w:rPr>
      </w:pPr>
      <w:r w:rsidRPr="006F3236">
        <w:rPr>
          <w:rFonts w:ascii="Times New Roman" w:hAnsi="Times New Roman" w:cs="Times New Roman"/>
          <w:sz w:val="24"/>
          <w:szCs w:val="24"/>
        </w:rPr>
        <w:t xml:space="preserve">Developers </w:t>
      </w:r>
    </w:p>
    <w:p w14:paraId="05E2B455" w14:textId="77777777" w:rsidR="00872973" w:rsidRPr="006F3236" w:rsidRDefault="000E589C" w:rsidP="004D3F43">
      <w:pPr>
        <w:pStyle w:val="ListParagraph"/>
        <w:numPr>
          <w:ilvl w:val="1"/>
          <w:numId w:val="23"/>
        </w:numPr>
        <w:spacing w:line="276" w:lineRule="auto"/>
        <w:rPr>
          <w:rFonts w:ascii="Times New Roman" w:hAnsi="Times New Roman" w:cs="Times New Roman"/>
          <w:sz w:val="24"/>
          <w:szCs w:val="24"/>
        </w:rPr>
      </w:pPr>
      <w:r w:rsidRPr="006F3236">
        <w:rPr>
          <w:rFonts w:ascii="Times New Roman" w:hAnsi="Times New Roman" w:cs="Times New Roman"/>
          <w:sz w:val="24"/>
          <w:szCs w:val="24"/>
        </w:rPr>
        <w:t>SMEs</w:t>
      </w:r>
    </w:p>
    <w:p w14:paraId="6E8F1BA5" w14:textId="77777777" w:rsidR="00872973" w:rsidRPr="006F3236" w:rsidRDefault="000E589C" w:rsidP="004D3F43">
      <w:pPr>
        <w:pStyle w:val="ListParagraph"/>
        <w:numPr>
          <w:ilvl w:val="1"/>
          <w:numId w:val="23"/>
        </w:numPr>
        <w:spacing w:line="276" w:lineRule="auto"/>
        <w:rPr>
          <w:rFonts w:ascii="Times New Roman" w:hAnsi="Times New Roman" w:cs="Times New Roman"/>
          <w:sz w:val="24"/>
          <w:szCs w:val="24"/>
        </w:rPr>
      </w:pPr>
      <w:r w:rsidRPr="006F3236">
        <w:rPr>
          <w:rFonts w:ascii="Times New Roman" w:hAnsi="Times New Roman" w:cs="Times New Roman"/>
          <w:sz w:val="24"/>
          <w:szCs w:val="24"/>
        </w:rPr>
        <w:t>Users</w:t>
      </w:r>
    </w:p>
    <w:p w14:paraId="26F26724" w14:textId="77777777" w:rsidR="00872973" w:rsidRPr="006F3236" w:rsidRDefault="000E589C" w:rsidP="004D3F43">
      <w:pPr>
        <w:pStyle w:val="ListParagraph"/>
        <w:numPr>
          <w:ilvl w:val="0"/>
          <w:numId w:val="22"/>
        </w:numPr>
        <w:spacing w:line="276" w:lineRule="auto"/>
        <w:rPr>
          <w:rFonts w:ascii="Times New Roman" w:eastAsiaTheme="minorEastAsia" w:hAnsi="Times New Roman" w:cs="Times New Roman"/>
          <w:sz w:val="24"/>
          <w:szCs w:val="24"/>
        </w:rPr>
      </w:pPr>
      <w:r w:rsidRPr="006F3236">
        <w:rPr>
          <w:rFonts w:ascii="Times New Roman" w:hAnsi="Times New Roman" w:cs="Times New Roman"/>
          <w:sz w:val="24"/>
          <w:szCs w:val="24"/>
        </w:rPr>
        <w:t>Communications Methodology (Top-bottom, Bottom-up, and Middle-out)</w:t>
      </w:r>
    </w:p>
    <w:p w14:paraId="62E1D4FE" w14:textId="77777777" w:rsidR="00872973" w:rsidRPr="006F3236" w:rsidRDefault="000E589C" w:rsidP="004D3F43">
      <w:pPr>
        <w:pStyle w:val="ListParagraph"/>
        <w:numPr>
          <w:ilvl w:val="1"/>
          <w:numId w:val="22"/>
        </w:numPr>
        <w:spacing w:line="276" w:lineRule="auto"/>
        <w:rPr>
          <w:rFonts w:ascii="Times New Roman" w:hAnsi="Times New Roman" w:cs="Times New Roman"/>
          <w:sz w:val="24"/>
          <w:szCs w:val="24"/>
        </w:rPr>
      </w:pPr>
      <w:r w:rsidRPr="006F3236">
        <w:rPr>
          <w:rFonts w:ascii="Times New Roman" w:hAnsi="Times New Roman" w:cs="Times New Roman"/>
          <w:sz w:val="24"/>
          <w:szCs w:val="24"/>
        </w:rPr>
        <w:t xml:space="preserve">Middle-out: Full support at all levels where changes will be implemented. Communicating specific benefits of changes and groups taking personal stakes for project success. </w:t>
      </w:r>
    </w:p>
    <w:p w14:paraId="469297C8" w14:textId="77777777" w:rsidR="00872973" w:rsidRPr="006F3236" w:rsidRDefault="000E589C" w:rsidP="004D3F43">
      <w:pPr>
        <w:pStyle w:val="ListParagraph"/>
        <w:numPr>
          <w:ilvl w:val="0"/>
          <w:numId w:val="21"/>
        </w:numPr>
        <w:spacing w:line="276" w:lineRule="auto"/>
        <w:rPr>
          <w:rFonts w:ascii="Times New Roman" w:eastAsiaTheme="minorEastAsia" w:hAnsi="Times New Roman" w:cs="Times New Roman"/>
          <w:sz w:val="24"/>
          <w:szCs w:val="24"/>
        </w:rPr>
      </w:pPr>
      <w:r w:rsidRPr="006F3236">
        <w:rPr>
          <w:rFonts w:ascii="Times New Roman" w:hAnsi="Times New Roman" w:cs="Times New Roman"/>
          <w:sz w:val="24"/>
          <w:szCs w:val="24"/>
        </w:rPr>
        <w:t>Communications events</w:t>
      </w:r>
    </w:p>
    <w:p w14:paraId="0C64CD90" w14:textId="77777777" w:rsidR="00872973" w:rsidRPr="006F3236" w:rsidRDefault="000E589C" w:rsidP="004D3F43">
      <w:pPr>
        <w:pStyle w:val="ListParagraph"/>
        <w:numPr>
          <w:ilvl w:val="1"/>
          <w:numId w:val="21"/>
        </w:numPr>
        <w:spacing w:line="276" w:lineRule="auto"/>
        <w:rPr>
          <w:rFonts w:ascii="Times New Roman" w:hAnsi="Times New Roman" w:cs="Times New Roman"/>
          <w:sz w:val="24"/>
          <w:szCs w:val="24"/>
        </w:rPr>
      </w:pPr>
      <w:r w:rsidRPr="006F3236">
        <w:rPr>
          <w:rFonts w:ascii="Times New Roman" w:hAnsi="Times New Roman" w:cs="Times New Roman"/>
          <w:sz w:val="24"/>
          <w:szCs w:val="24"/>
        </w:rPr>
        <w:t>Monthly status reports: Project sponsor provide monthly written reports tracked against the project plan</w:t>
      </w:r>
    </w:p>
    <w:p w14:paraId="738D3F25" w14:textId="77777777" w:rsidR="00872973" w:rsidRPr="006F3236" w:rsidRDefault="000E589C" w:rsidP="004D3F43">
      <w:pPr>
        <w:pStyle w:val="ListParagraph"/>
        <w:numPr>
          <w:ilvl w:val="2"/>
          <w:numId w:val="21"/>
        </w:numPr>
        <w:spacing w:line="276" w:lineRule="auto"/>
        <w:rPr>
          <w:rFonts w:ascii="Times New Roman" w:hAnsi="Times New Roman" w:cs="Times New Roman"/>
          <w:sz w:val="24"/>
          <w:szCs w:val="24"/>
        </w:rPr>
      </w:pPr>
      <w:r w:rsidRPr="006F3236">
        <w:rPr>
          <w:rFonts w:ascii="Times New Roman" w:hAnsi="Times New Roman" w:cs="Times New Roman"/>
          <w:sz w:val="24"/>
          <w:szCs w:val="24"/>
        </w:rPr>
        <w:t xml:space="preserve">Task completed </w:t>
      </w:r>
    </w:p>
    <w:p w14:paraId="6104DF6F" w14:textId="77777777" w:rsidR="00872973" w:rsidRPr="006F3236" w:rsidRDefault="000E589C" w:rsidP="004D3F43">
      <w:pPr>
        <w:pStyle w:val="ListParagraph"/>
        <w:numPr>
          <w:ilvl w:val="2"/>
          <w:numId w:val="21"/>
        </w:numPr>
        <w:spacing w:line="276" w:lineRule="auto"/>
        <w:rPr>
          <w:rFonts w:ascii="Times New Roman" w:hAnsi="Times New Roman" w:cs="Times New Roman"/>
          <w:sz w:val="24"/>
          <w:szCs w:val="24"/>
        </w:rPr>
      </w:pPr>
      <w:r w:rsidRPr="006F3236">
        <w:rPr>
          <w:rFonts w:ascii="Times New Roman" w:hAnsi="Times New Roman" w:cs="Times New Roman"/>
          <w:sz w:val="24"/>
          <w:szCs w:val="24"/>
        </w:rPr>
        <w:t xml:space="preserve">Task scheduled </w:t>
      </w:r>
    </w:p>
    <w:p w14:paraId="3D058B69" w14:textId="77777777" w:rsidR="00872973" w:rsidRPr="006F3236" w:rsidRDefault="000E589C" w:rsidP="004D3F43">
      <w:pPr>
        <w:pStyle w:val="ListParagraph"/>
        <w:numPr>
          <w:ilvl w:val="2"/>
          <w:numId w:val="21"/>
        </w:numPr>
        <w:spacing w:line="276" w:lineRule="auto"/>
        <w:rPr>
          <w:rFonts w:ascii="Times New Roman" w:hAnsi="Times New Roman" w:cs="Times New Roman"/>
          <w:sz w:val="24"/>
          <w:szCs w:val="24"/>
        </w:rPr>
      </w:pPr>
      <w:r w:rsidRPr="006F3236">
        <w:rPr>
          <w:rFonts w:ascii="Times New Roman" w:hAnsi="Times New Roman" w:cs="Times New Roman"/>
          <w:sz w:val="24"/>
          <w:szCs w:val="24"/>
        </w:rPr>
        <w:t xml:space="preserve">Issues and resolutions  </w:t>
      </w:r>
    </w:p>
    <w:p w14:paraId="1C03C035" w14:textId="77777777" w:rsidR="00872973" w:rsidRPr="006F3236" w:rsidRDefault="000E589C" w:rsidP="004D3F43">
      <w:pPr>
        <w:pStyle w:val="ListParagraph"/>
        <w:numPr>
          <w:ilvl w:val="1"/>
          <w:numId w:val="20"/>
        </w:numPr>
        <w:spacing w:line="276" w:lineRule="auto"/>
        <w:rPr>
          <w:rFonts w:ascii="Times New Roman" w:eastAsiaTheme="minorEastAsia" w:hAnsi="Times New Roman" w:cs="Times New Roman"/>
          <w:sz w:val="24"/>
          <w:szCs w:val="24"/>
        </w:rPr>
      </w:pPr>
      <w:r w:rsidRPr="006F3236">
        <w:rPr>
          <w:rFonts w:ascii="Times New Roman" w:hAnsi="Times New Roman" w:cs="Times New Roman"/>
          <w:sz w:val="24"/>
          <w:szCs w:val="24"/>
        </w:rPr>
        <w:t>Bi-monthly Team status meeting</w:t>
      </w:r>
    </w:p>
    <w:p w14:paraId="2BA05DD1" w14:textId="77777777" w:rsidR="00872973" w:rsidRPr="006F3236" w:rsidRDefault="000E589C" w:rsidP="004D3F43">
      <w:pPr>
        <w:pStyle w:val="ListParagraph"/>
        <w:numPr>
          <w:ilvl w:val="1"/>
          <w:numId w:val="20"/>
        </w:numPr>
        <w:spacing w:line="276" w:lineRule="auto"/>
        <w:rPr>
          <w:rFonts w:ascii="Times New Roman" w:hAnsi="Times New Roman" w:cs="Times New Roman"/>
          <w:sz w:val="24"/>
          <w:szCs w:val="24"/>
        </w:rPr>
      </w:pPr>
      <w:r w:rsidRPr="006F3236">
        <w:rPr>
          <w:rFonts w:ascii="Times New Roman" w:hAnsi="Times New Roman" w:cs="Times New Roman"/>
          <w:sz w:val="24"/>
          <w:szCs w:val="24"/>
        </w:rPr>
        <w:t>Centralized communications: SME and users share at the discretion</w:t>
      </w:r>
    </w:p>
    <w:p w14:paraId="6C3EAF41" w14:textId="77777777" w:rsidR="00872973" w:rsidRPr="006F3236" w:rsidRDefault="000E589C" w:rsidP="004D3F43">
      <w:pPr>
        <w:pStyle w:val="Heading1"/>
        <w:numPr>
          <w:ilvl w:val="1"/>
          <w:numId w:val="17"/>
        </w:numPr>
        <w:spacing w:line="276" w:lineRule="auto"/>
        <w:ind w:left="630" w:hanging="612"/>
        <w:rPr>
          <w:rFonts w:ascii="Times New Roman" w:hAnsi="Times New Roman" w:cs="Times New Roman"/>
          <w:sz w:val="28"/>
          <w:szCs w:val="28"/>
        </w:rPr>
      </w:pPr>
      <w:r w:rsidRPr="006F3236">
        <w:rPr>
          <w:rFonts w:ascii="Times New Roman" w:hAnsi="Times New Roman" w:cs="Times New Roman"/>
          <w:sz w:val="28"/>
          <w:szCs w:val="28"/>
        </w:rPr>
        <w:lastRenderedPageBreak/>
        <w:t>Stakeholder Groups</w:t>
      </w:r>
    </w:p>
    <w:tbl>
      <w:tblPr>
        <w:tblStyle w:val="TableGrid"/>
        <w:tblW w:w="9360" w:type="dxa"/>
        <w:tblLayout w:type="fixed"/>
        <w:tblLook w:val="04A0" w:firstRow="1" w:lastRow="0" w:firstColumn="1" w:lastColumn="0" w:noHBand="0" w:noVBand="1"/>
      </w:tblPr>
      <w:tblGrid>
        <w:gridCol w:w="3120"/>
        <w:gridCol w:w="3315"/>
        <w:gridCol w:w="2925"/>
      </w:tblGrid>
      <w:tr w:rsidR="008A7DBD" w14:paraId="4DEDBC6C" w14:textId="77777777" w:rsidTr="0CF95A8C">
        <w:tc>
          <w:tcPr>
            <w:tcW w:w="3120" w:type="dxa"/>
          </w:tcPr>
          <w:p w14:paraId="20849E1D" w14:textId="77777777" w:rsidR="00872973" w:rsidRPr="006F3236" w:rsidRDefault="000E589C" w:rsidP="004D3F43">
            <w:pPr>
              <w:spacing w:line="276" w:lineRule="auto"/>
              <w:rPr>
                <w:rFonts w:ascii="Times New Roman" w:eastAsiaTheme="minorEastAsia" w:hAnsi="Times New Roman" w:cs="Times New Roman"/>
                <w:b/>
                <w:bCs/>
                <w:color w:val="000000" w:themeColor="text1"/>
                <w:sz w:val="24"/>
                <w:szCs w:val="24"/>
              </w:rPr>
            </w:pPr>
            <w:r w:rsidRPr="006F3236">
              <w:rPr>
                <w:rFonts w:ascii="Times New Roman" w:eastAsiaTheme="minorEastAsia" w:hAnsi="Times New Roman" w:cs="Times New Roman"/>
                <w:b/>
                <w:bCs/>
                <w:color w:val="000000" w:themeColor="text1"/>
                <w:sz w:val="24"/>
                <w:szCs w:val="24"/>
              </w:rPr>
              <w:t>Stakeholder Group</w:t>
            </w:r>
          </w:p>
        </w:tc>
        <w:tc>
          <w:tcPr>
            <w:tcW w:w="3315" w:type="dxa"/>
          </w:tcPr>
          <w:p w14:paraId="31FF54C8" w14:textId="77777777" w:rsidR="00872973" w:rsidRPr="006F3236" w:rsidRDefault="000E589C" w:rsidP="004D3F43">
            <w:pPr>
              <w:spacing w:line="276" w:lineRule="auto"/>
              <w:rPr>
                <w:rFonts w:ascii="Times New Roman" w:eastAsiaTheme="minorEastAsia" w:hAnsi="Times New Roman" w:cs="Times New Roman"/>
                <w:b/>
                <w:bCs/>
                <w:color w:val="000000" w:themeColor="text1"/>
                <w:sz w:val="24"/>
                <w:szCs w:val="24"/>
              </w:rPr>
            </w:pPr>
            <w:r w:rsidRPr="006F3236">
              <w:rPr>
                <w:rFonts w:ascii="Times New Roman" w:eastAsiaTheme="minorEastAsia" w:hAnsi="Times New Roman" w:cs="Times New Roman"/>
                <w:b/>
                <w:bCs/>
                <w:color w:val="000000" w:themeColor="text1"/>
                <w:sz w:val="24"/>
                <w:szCs w:val="24"/>
              </w:rPr>
              <w:t>Description</w:t>
            </w:r>
          </w:p>
        </w:tc>
        <w:tc>
          <w:tcPr>
            <w:tcW w:w="2925" w:type="dxa"/>
          </w:tcPr>
          <w:p w14:paraId="4FE7966D" w14:textId="77777777" w:rsidR="00872973" w:rsidRPr="006F3236" w:rsidRDefault="000E589C" w:rsidP="004D3F43">
            <w:pPr>
              <w:spacing w:line="276" w:lineRule="auto"/>
              <w:rPr>
                <w:rFonts w:ascii="Times New Roman" w:eastAsiaTheme="minorEastAsia" w:hAnsi="Times New Roman" w:cs="Times New Roman"/>
                <w:b/>
                <w:bCs/>
                <w:color w:val="000000" w:themeColor="text1"/>
                <w:sz w:val="24"/>
                <w:szCs w:val="24"/>
              </w:rPr>
            </w:pPr>
            <w:r w:rsidRPr="006F3236">
              <w:rPr>
                <w:rFonts w:ascii="Times New Roman" w:eastAsiaTheme="minorEastAsia" w:hAnsi="Times New Roman" w:cs="Times New Roman"/>
                <w:b/>
                <w:bCs/>
                <w:color w:val="000000" w:themeColor="text1"/>
                <w:sz w:val="24"/>
                <w:szCs w:val="24"/>
              </w:rPr>
              <w:t>Stakeholder Issues/Concerns</w:t>
            </w:r>
          </w:p>
        </w:tc>
      </w:tr>
      <w:tr w:rsidR="008A7DBD" w14:paraId="7E50EB98" w14:textId="77777777" w:rsidTr="0CF95A8C">
        <w:tc>
          <w:tcPr>
            <w:tcW w:w="3120" w:type="dxa"/>
          </w:tcPr>
          <w:p w14:paraId="67262DB6" w14:textId="77777777" w:rsidR="00872973" w:rsidRPr="006F3236" w:rsidRDefault="000E589C" w:rsidP="004D3F43">
            <w:pPr>
              <w:spacing w:line="276" w:lineRule="auto"/>
              <w:rPr>
                <w:rFonts w:ascii="Times New Roman" w:eastAsiaTheme="minorEastAsia" w:hAnsi="Times New Roman" w:cs="Times New Roman"/>
                <w:color w:val="000000" w:themeColor="text1"/>
                <w:sz w:val="24"/>
                <w:szCs w:val="24"/>
              </w:rPr>
            </w:pPr>
            <w:r w:rsidRPr="006F3236">
              <w:rPr>
                <w:rFonts w:ascii="Times New Roman" w:eastAsiaTheme="minorEastAsia" w:hAnsi="Times New Roman" w:cs="Times New Roman"/>
                <w:color w:val="000000" w:themeColor="text1"/>
                <w:sz w:val="24"/>
                <w:szCs w:val="24"/>
              </w:rPr>
              <w:t>Project sponsor</w:t>
            </w:r>
          </w:p>
        </w:tc>
        <w:tc>
          <w:tcPr>
            <w:tcW w:w="3315" w:type="dxa"/>
          </w:tcPr>
          <w:p w14:paraId="4DE992E6" w14:textId="54C428FC" w:rsidR="00872973" w:rsidRPr="006F3236" w:rsidRDefault="000E589C" w:rsidP="3880B595">
            <w:pPr>
              <w:spacing w:line="276" w:lineRule="auto"/>
              <w:rPr>
                <w:rFonts w:ascii="Times New Roman" w:eastAsiaTheme="minorEastAsia" w:hAnsi="Times New Roman" w:cs="Times New Roman"/>
                <w:color w:val="000000" w:themeColor="text1"/>
                <w:sz w:val="24"/>
                <w:szCs w:val="24"/>
              </w:rPr>
            </w:pPr>
            <w:r w:rsidRPr="3880B595">
              <w:rPr>
                <w:rFonts w:ascii="Times New Roman" w:eastAsiaTheme="minorEastAsia" w:hAnsi="Times New Roman" w:cs="Times New Roman"/>
                <w:color w:val="000000" w:themeColor="text1"/>
                <w:sz w:val="24"/>
                <w:szCs w:val="24"/>
              </w:rPr>
              <w:t>Exec</w:t>
            </w:r>
            <w:r w:rsidR="28DED2B5" w:rsidRPr="3880B595">
              <w:rPr>
                <w:rFonts w:ascii="Times New Roman" w:eastAsiaTheme="minorEastAsia" w:hAnsi="Times New Roman" w:cs="Times New Roman"/>
                <w:color w:val="000000" w:themeColor="text1"/>
                <w:sz w:val="24"/>
                <w:szCs w:val="24"/>
              </w:rPr>
              <w:t>utive</w:t>
            </w:r>
            <w:r w:rsidRPr="3880B595">
              <w:rPr>
                <w:rFonts w:ascii="Times New Roman" w:eastAsiaTheme="minorEastAsia" w:hAnsi="Times New Roman" w:cs="Times New Roman"/>
                <w:color w:val="000000" w:themeColor="text1"/>
                <w:sz w:val="24"/>
                <w:szCs w:val="24"/>
              </w:rPr>
              <w:t xml:space="preserve"> stakeholder management </w:t>
            </w:r>
          </w:p>
        </w:tc>
        <w:tc>
          <w:tcPr>
            <w:tcW w:w="2925" w:type="dxa"/>
          </w:tcPr>
          <w:p w14:paraId="773FBAF0" w14:textId="77777777" w:rsidR="00872973" w:rsidRPr="006F3236" w:rsidRDefault="000E589C" w:rsidP="004D3F43">
            <w:pPr>
              <w:spacing w:line="276" w:lineRule="auto"/>
              <w:rPr>
                <w:rFonts w:ascii="Times New Roman" w:eastAsiaTheme="minorEastAsia" w:hAnsi="Times New Roman" w:cs="Times New Roman"/>
                <w:color w:val="000000" w:themeColor="text1"/>
                <w:sz w:val="24"/>
                <w:szCs w:val="24"/>
              </w:rPr>
            </w:pPr>
            <w:r w:rsidRPr="006F3236">
              <w:rPr>
                <w:rFonts w:ascii="Times New Roman" w:eastAsiaTheme="minorEastAsia" w:hAnsi="Times New Roman" w:cs="Times New Roman"/>
                <w:color w:val="000000" w:themeColor="text1"/>
                <w:sz w:val="24"/>
                <w:szCs w:val="24"/>
              </w:rPr>
              <w:t>Funding and business strategies/</w:t>
            </w:r>
            <w:r w:rsidRPr="006F3236">
              <w:rPr>
                <w:rFonts w:ascii="Times New Roman" w:eastAsia="Malgun Gothic" w:hAnsi="Times New Roman" w:cs="Times New Roman"/>
                <w:sz w:val="24"/>
                <w:szCs w:val="24"/>
              </w:rPr>
              <w:t xml:space="preserve"> project critical success factors and approve deliverables</w:t>
            </w:r>
          </w:p>
        </w:tc>
      </w:tr>
      <w:tr w:rsidR="008A7DBD" w14:paraId="29AFC574" w14:textId="77777777" w:rsidTr="0CF95A8C">
        <w:tc>
          <w:tcPr>
            <w:tcW w:w="3120" w:type="dxa"/>
          </w:tcPr>
          <w:p w14:paraId="5CE64C25" w14:textId="77777777" w:rsidR="00872973" w:rsidRPr="006F3236" w:rsidRDefault="000E589C" w:rsidP="004D3F43">
            <w:pPr>
              <w:spacing w:line="276" w:lineRule="auto"/>
              <w:rPr>
                <w:rFonts w:ascii="Times New Roman" w:eastAsiaTheme="minorEastAsia" w:hAnsi="Times New Roman" w:cs="Times New Roman"/>
                <w:color w:val="000000" w:themeColor="text1"/>
                <w:sz w:val="24"/>
                <w:szCs w:val="24"/>
              </w:rPr>
            </w:pPr>
            <w:r w:rsidRPr="006F3236">
              <w:rPr>
                <w:rFonts w:ascii="Times New Roman" w:eastAsiaTheme="minorEastAsia" w:hAnsi="Times New Roman" w:cs="Times New Roman"/>
                <w:color w:val="000000" w:themeColor="text1"/>
                <w:sz w:val="24"/>
                <w:szCs w:val="24"/>
              </w:rPr>
              <w:t>Project Manager</w:t>
            </w:r>
          </w:p>
        </w:tc>
        <w:tc>
          <w:tcPr>
            <w:tcW w:w="3315" w:type="dxa"/>
          </w:tcPr>
          <w:p w14:paraId="16EA27CB" w14:textId="77777777" w:rsidR="00872973" w:rsidRPr="006F3236" w:rsidRDefault="000E589C" w:rsidP="004D3F43">
            <w:pPr>
              <w:spacing w:line="276" w:lineRule="auto"/>
              <w:rPr>
                <w:rFonts w:ascii="Times New Roman" w:eastAsiaTheme="minorEastAsia" w:hAnsi="Times New Roman" w:cs="Times New Roman"/>
                <w:color w:val="000000" w:themeColor="text1"/>
                <w:sz w:val="24"/>
                <w:szCs w:val="24"/>
              </w:rPr>
            </w:pPr>
            <w:r w:rsidRPr="006F3236">
              <w:rPr>
                <w:rFonts w:ascii="Times New Roman" w:eastAsiaTheme="minorEastAsia" w:hAnsi="Times New Roman" w:cs="Times New Roman"/>
                <w:color w:val="000000" w:themeColor="text1"/>
                <w:sz w:val="24"/>
                <w:szCs w:val="24"/>
              </w:rPr>
              <w:t>Stakeholder management</w:t>
            </w:r>
          </w:p>
        </w:tc>
        <w:tc>
          <w:tcPr>
            <w:tcW w:w="2925" w:type="dxa"/>
          </w:tcPr>
          <w:p w14:paraId="3943419F" w14:textId="77777777" w:rsidR="00872973" w:rsidRPr="006F3236" w:rsidRDefault="000E589C" w:rsidP="004D3F43">
            <w:pPr>
              <w:spacing w:line="276" w:lineRule="auto"/>
              <w:rPr>
                <w:rFonts w:ascii="Times New Roman" w:hAnsi="Times New Roman" w:cs="Times New Roman"/>
                <w:sz w:val="24"/>
                <w:szCs w:val="24"/>
              </w:rPr>
            </w:pPr>
            <w:r>
              <w:rPr>
                <w:rFonts w:ascii="Times New Roman" w:eastAsia="Malgun Gothic" w:hAnsi="Times New Roman" w:cs="Times New Roman"/>
                <w:sz w:val="24"/>
                <w:szCs w:val="24"/>
              </w:rPr>
              <w:t>P</w:t>
            </w:r>
            <w:r w:rsidRPr="006F3236">
              <w:rPr>
                <w:rFonts w:ascii="Times New Roman" w:eastAsia="Malgun Gothic" w:hAnsi="Times New Roman" w:cs="Times New Roman"/>
                <w:sz w:val="24"/>
                <w:szCs w:val="24"/>
              </w:rPr>
              <w:t>roject success and completion</w:t>
            </w:r>
          </w:p>
        </w:tc>
      </w:tr>
      <w:tr w:rsidR="008A7DBD" w14:paraId="3ACBAAF7" w14:textId="77777777" w:rsidTr="0CF95A8C">
        <w:tc>
          <w:tcPr>
            <w:tcW w:w="3120" w:type="dxa"/>
          </w:tcPr>
          <w:p w14:paraId="35FAE2A5" w14:textId="77777777" w:rsidR="00872973" w:rsidRPr="006F3236" w:rsidRDefault="000E589C" w:rsidP="004D3F43">
            <w:pPr>
              <w:spacing w:line="276" w:lineRule="auto"/>
              <w:rPr>
                <w:rFonts w:ascii="Times New Roman" w:eastAsiaTheme="minorEastAsia" w:hAnsi="Times New Roman" w:cs="Times New Roman"/>
                <w:color w:val="000000" w:themeColor="text1"/>
                <w:sz w:val="24"/>
                <w:szCs w:val="24"/>
              </w:rPr>
            </w:pPr>
            <w:r w:rsidRPr="006F3236">
              <w:rPr>
                <w:rFonts w:ascii="Times New Roman" w:eastAsiaTheme="minorEastAsia" w:hAnsi="Times New Roman" w:cs="Times New Roman"/>
                <w:color w:val="000000" w:themeColor="text1"/>
                <w:sz w:val="24"/>
                <w:szCs w:val="24"/>
              </w:rPr>
              <w:t xml:space="preserve">Technical leads </w:t>
            </w:r>
          </w:p>
        </w:tc>
        <w:tc>
          <w:tcPr>
            <w:tcW w:w="3315" w:type="dxa"/>
          </w:tcPr>
          <w:p w14:paraId="0A6959E7" w14:textId="35B31D34" w:rsidR="00872973" w:rsidRPr="006F3236" w:rsidRDefault="394523CF" w:rsidP="3880B595">
            <w:pPr>
              <w:spacing w:line="276" w:lineRule="auto"/>
              <w:rPr>
                <w:rFonts w:ascii="Times New Roman" w:eastAsiaTheme="minorEastAsia" w:hAnsi="Times New Roman" w:cs="Times New Roman"/>
                <w:color w:val="000000" w:themeColor="text1"/>
                <w:sz w:val="24"/>
                <w:szCs w:val="24"/>
              </w:rPr>
            </w:pPr>
            <w:r w:rsidRPr="0CF95A8C">
              <w:rPr>
                <w:rFonts w:ascii="Times New Roman" w:eastAsiaTheme="minorEastAsia" w:hAnsi="Times New Roman" w:cs="Times New Roman"/>
                <w:color w:val="000000" w:themeColor="text1"/>
                <w:sz w:val="24"/>
                <w:szCs w:val="24"/>
              </w:rPr>
              <w:t xml:space="preserve">Code and implement </w:t>
            </w:r>
          </w:p>
        </w:tc>
        <w:tc>
          <w:tcPr>
            <w:tcW w:w="2925" w:type="dxa"/>
          </w:tcPr>
          <w:p w14:paraId="100C5B58" w14:textId="3374263D" w:rsidR="00872973" w:rsidRPr="006F3236" w:rsidRDefault="1879E9F7" w:rsidP="3880B595">
            <w:pPr>
              <w:spacing w:line="276" w:lineRule="auto"/>
              <w:rPr>
                <w:rFonts w:ascii="Times New Roman" w:eastAsiaTheme="minorEastAsia" w:hAnsi="Times New Roman" w:cs="Times New Roman"/>
                <w:color w:val="000000" w:themeColor="text1"/>
                <w:sz w:val="24"/>
                <w:szCs w:val="24"/>
              </w:rPr>
            </w:pPr>
            <w:r w:rsidRPr="0CF95A8C">
              <w:rPr>
                <w:rFonts w:ascii="Times New Roman" w:eastAsiaTheme="minorEastAsia" w:hAnsi="Times New Roman" w:cs="Times New Roman"/>
                <w:color w:val="000000" w:themeColor="text1"/>
                <w:sz w:val="24"/>
                <w:szCs w:val="24"/>
              </w:rPr>
              <w:t>Deployment and testing</w:t>
            </w:r>
          </w:p>
        </w:tc>
      </w:tr>
      <w:tr w:rsidR="008A7DBD" w14:paraId="167F7CBC" w14:textId="77777777" w:rsidTr="0CF95A8C">
        <w:tc>
          <w:tcPr>
            <w:tcW w:w="3120" w:type="dxa"/>
          </w:tcPr>
          <w:p w14:paraId="637A6D08" w14:textId="77777777" w:rsidR="00872973" w:rsidRPr="006F3236" w:rsidRDefault="000E589C" w:rsidP="004D3F43">
            <w:pPr>
              <w:spacing w:line="276" w:lineRule="auto"/>
              <w:rPr>
                <w:rFonts w:ascii="Times New Roman" w:eastAsiaTheme="minorEastAsia" w:hAnsi="Times New Roman" w:cs="Times New Roman"/>
                <w:color w:val="000000" w:themeColor="text1"/>
                <w:sz w:val="24"/>
                <w:szCs w:val="24"/>
              </w:rPr>
            </w:pPr>
            <w:r w:rsidRPr="006F3236">
              <w:rPr>
                <w:rFonts w:ascii="Times New Roman" w:eastAsiaTheme="minorEastAsia" w:hAnsi="Times New Roman" w:cs="Times New Roman"/>
                <w:color w:val="000000" w:themeColor="text1"/>
                <w:sz w:val="24"/>
                <w:szCs w:val="24"/>
              </w:rPr>
              <w:t xml:space="preserve">Project team members </w:t>
            </w:r>
          </w:p>
        </w:tc>
        <w:tc>
          <w:tcPr>
            <w:tcW w:w="3315" w:type="dxa"/>
          </w:tcPr>
          <w:p w14:paraId="08CE6F91" w14:textId="495F6010" w:rsidR="00872973" w:rsidRPr="006F3236" w:rsidRDefault="1C07F448" w:rsidP="3880B595">
            <w:pPr>
              <w:spacing w:line="276" w:lineRule="auto"/>
              <w:rPr>
                <w:rFonts w:ascii="Times New Roman" w:eastAsiaTheme="minorEastAsia" w:hAnsi="Times New Roman" w:cs="Times New Roman"/>
                <w:color w:val="000000" w:themeColor="text1"/>
                <w:sz w:val="24"/>
                <w:szCs w:val="24"/>
              </w:rPr>
            </w:pPr>
            <w:r w:rsidRPr="3880B595">
              <w:rPr>
                <w:rFonts w:ascii="Times New Roman" w:eastAsiaTheme="minorEastAsia" w:hAnsi="Times New Roman" w:cs="Times New Roman"/>
                <w:color w:val="000000" w:themeColor="text1"/>
                <w:sz w:val="24"/>
                <w:szCs w:val="24"/>
              </w:rPr>
              <w:t xml:space="preserve">Document, code and implement </w:t>
            </w:r>
          </w:p>
        </w:tc>
        <w:tc>
          <w:tcPr>
            <w:tcW w:w="2925" w:type="dxa"/>
          </w:tcPr>
          <w:p w14:paraId="61CDCEAD" w14:textId="629887A4" w:rsidR="00872973" w:rsidRPr="006F3236" w:rsidRDefault="1C07F448" w:rsidP="3880B595">
            <w:pPr>
              <w:spacing w:line="276" w:lineRule="auto"/>
              <w:rPr>
                <w:rFonts w:ascii="Times New Roman" w:eastAsiaTheme="minorEastAsia" w:hAnsi="Times New Roman" w:cs="Times New Roman"/>
                <w:color w:val="000000" w:themeColor="text1"/>
                <w:sz w:val="24"/>
                <w:szCs w:val="24"/>
              </w:rPr>
            </w:pPr>
            <w:r w:rsidRPr="3880B595">
              <w:rPr>
                <w:rFonts w:ascii="Times New Roman" w:eastAsiaTheme="minorEastAsia" w:hAnsi="Times New Roman" w:cs="Times New Roman"/>
                <w:color w:val="000000" w:themeColor="text1"/>
                <w:sz w:val="24"/>
                <w:szCs w:val="24"/>
              </w:rPr>
              <w:t>Deployment and testing</w:t>
            </w:r>
          </w:p>
        </w:tc>
      </w:tr>
    </w:tbl>
    <w:p w14:paraId="6BB9E253" w14:textId="77777777" w:rsidR="00872973" w:rsidRPr="006F3236" w:rsidRDefault="00872973" w:rsidP="004D3F43">
      <w:pPr>
        <w:spacing w:line="276" w:lineRule="auto"/>
        <w:rPr>
          <w:rFonts w:ascii="Times New Roman" w:eastAsiaTheme="minorEastAsia" w:hAnsi="Times New Roman" w:cs="Times New Roman"/>
          <w:color w:val="000000" w:themeColor="text1"/>
          <w:sz w:val="24"/>
          <w:szCs w:val="24"/>
        </w:rPr>
      </w:pPr>
    </w:p>
    <w:tbl>
      <w:tblPr>
        <w:tblStyle w:val="TableGrid"/>
        <w:tblW w:w="9360" w:type="dxa"/>
        <w:tblLayout w:type="fixed"/>
        <w:tblLook w:val="04A0" w:firstRow="1" w:lastRow="0" w:firstColumn="1" w:lastColumn="0" w:noHBand="0" w:noVBand="1"/>
      </w:tblPr>
      <w:tblGrid>
        <w:gridCol w:w="2325"/>
        <w:gridCol w:w="1755"/>
        <w:gridCol w:w="1536"/>
        <w:gridCol w:w="1872"/>
        <w:gridCol w:w="1872"/>
      </w:tblGrid>
      <w:tr w:rsidR="008A7DBD" w14:paraId="75D4DDD8" w14:textId="77777777" w:rsidTr="0CF95A8C">
        <w:tc>
          <w:tcPr>
            <w:tcW w:w="2325" w:type="dxa"/>
          </w:tcPr>
          <w:p w14:paraId="13BD2E42" w14:textId="77777777" w:rsidR="00872973" w:rsidRPr="006F3236" w:rsidRDefault="000E589C" w:rsidP="004D3F43">
            <w:pPr>
              <w:spacing w:line="276" w:lineRule="auto"/>
              <w:rPr>
                <w:rFonts w:ascii="Times New Roman" w:eastAsiaTheme="minorEastAsia" w:hAnsi="Times New Roman" w:cs="Times New Roman"/>
                <w:b/>
                <w:bCs/>
                <w:color w:val="000000" w:themeColor="text1"/>
                <w:sz w:val="24"/>
                <w:szCs w:val="24"/>
              </w:rPr>
            </w:pPr>
            <w:r w:rsidRPr="006F3236">
              <w:rPr>
                <w:rFonts w:ascii="Times New Roman" w:eastAsiaTheme="minorEastAsia" w:hAnsi="Times New Roman" w:cs="Times New Roman"/>
                <w:b/>
                <w:bCs/>
                <w:color w:val="000000" w:themeColor="text1"/>
                <w:sz w:val="24"/>
                <w:szCs w:val="24"/>
              </w:rPr>
              <w:t>Type of Communication</w:t>
            </w:r>
          </w:p>
        </w:tc>
        <w:tc>
          <w:tcPr>
            <w:tcW w:w="1755" w:type="dxa"/>
          </w:tcPr>
          <w:p w14:paraId="02F99ED9" w14:textId="77777777" w:rsidR="00872973" w:rsidRPr="006F3236" w:rsidRDefault="000E589C" w:rsidP="004D3F43">
            <w:pPr>
              <w:spacing w:line="276" w:lineRule="auto"/>
              <w:rPr>
                <w:rFonts w:ascii="Times New Roman" w:eastAsiaTheme="minorEastAsia" w:hAnsi="Times New Roman" w:cs="Times New Roman"/>
                <w:b/>
                <w:bCs/>
                <w:color w:val="000000" w:themeColor="text1"/>
                <w:sz w:val="24"/>
                <w:szCs w:val="24"/>
              </w:rPr>
            </w:pPr>
            <w:r w:rsidRPr="006F3236">
              <w:rPr>
                <w:rFonts w:ascii="Times New Roman" w:eastAsiaTheme="minorEastAsia" w:hAnsi="Times New Roman" w:cs="Times New Roman"/>
                <w:b/>
                <w:bCs/>
                <w:color w:val="000000" w:themeColor="text1"/>
                <w:sz w:val="24"/>
                <w:szCs w:val="24"/>
              </w:rPr>
              <w:t>Description</w:t>
            </w:r>
          </w:p>
        </w:tc>
        <w:tc>
          <w:tcPr>
            <w:tcW w:w="1536" w:type="dxa"/>
          </w:tcPr>
          <w:p w14:paraId="5D784375" w14:textId="77777777" w:rsidR="00872973" w:rsidRPr="006F3236" w:rsidRDefault="000E589C" w:rsidP="004D3F43">
            <w:pPr>
              <w:spacing w:line="276" w:lineRule="auto"/>
              <w:rPr>
                <w:rFonts w:ascii="Times New Roman" w:eastAsiaTheme="minorEastAsia" w:hAnsi="Times New Roman" w:cs="Times New Roman"/>
                <w:b/>
                <w:bCs/>
                <w:color w:val="000000" w:themeColor="text1"/>
                <w:sz w:val="24"/>
                <w:szCs w:val="24"/>
              </w:rPr>
            </w:pPr>
            <w:r w:rsidRPr="006F3236">
              <w:rPr>
                <w:rFonts w:ascii="Times New Roman" w:eastAsiaTheme="minorEastAsia" w:hAnsi="Times New Roman" w:cs="Times New Roman"/>
                <w:b/>
                <w:bCs/>
                <w:color w:val="000000" w:themeColor="text1"/>
                <w:sz w:val="24"/>
                <w:szCs w:val="24"/>
              </w:rPr>
              <w:t>Distribution Channel</w:t>
            </w:r>
          </w:p>
        </w:tc>
        <w:tc>
          <w:tcPr>
            <w:tcW w:w="1872" w:type="dxa"/>
          </w:tcPr>
          <w:p w14:paraId="1B0A7499" w14:textId="77777777" w:rsidR="00872973" w:rsidRPr="006F3236" w:rsidRDefault="000E589C" w:rsidP="004D3F43">
            <w:pPr>
              <w:spacing w:line="276" w:lineRule="auto"/>
              <w:rPr>
                <w:rFonts w:ascii="Times New Roman" w:eastAsiaTheme="minorEastAsia" w:hAnsi="Times New Roman" w:cs="Times New Roman"/>
                <w:b/>
                <w:bCs/>
                <w:color w:val="000000" w:themeColor="text1"/>
                <w:sz w:val="24"/>
                <w:szCs w:val="24"/>
              </w:rPr>
            </w:pPr>
            <w:r w:rsidRPr="006F3236">
              <w:rPr>
                <w:rFonts w:ascii="Times New Roman" w:eastAsiaTheme="minorEastAsia" w:hAnsi="Times New Roman" w:cs="Times New Roman"/>
                <w:b/>
                <w:bCs/>
                <w:color w:val="000000" w:themeColor="text1"/>
                <w:sz w:val="24"/>
                <w:szCs w:val="24"/>
              </w:rPr>
              <w:t>Audience</w:t>
            </w:r>
          </w:p>
        </w:tc>
        <w:tc>
          <w:tcPr>
            <w:tcW w:w="1872" w:type="dxa"/>
          </w:tcPr>
          <w:p w14:paraId="6F35DBC6" w14:textId="77777777" w:rsidR="00872973" w:rsidRPr="006F3236" w:rsidRDefault="000E589C" w:rsidP="004D3F43">
            <w:pPr>
              <w:spacing w:line="276" w:lineRule="auto"/>
              <w:rPr>
                <w:rFonts w:ascii="Times New Roman" w:eastAsiaTheme="minorEastAsia" w:hAnsi="Times New Roman" w:cs="Times New Roman"/>
                <w:b/>
                <w:bCs/>
                <w:color w:val="000000" w:themeColor="text1"/>
                <w:sz w:val="24"/>
                <w:szCs w:val="24"/>
              </w:rPr>
            </w:pPr>
            <w:r w:rsidRPr="006F3236">
              <w:rPr>
                <w:rFonts w:ascii="Times New Roman" w:eastAsiaTheme="minorEastAsia" w:hAnsi="Times New Roman" w:cs="Times New Roman"/>
                <w:b/>
                <w:bCs/>
                <w:color w:val="000000" w:themeColor="text1"/>
                <w:sz w:val="24"/>
                <w:szCs w:val="24"/>
              </w:rPr>
              <w:t>Frequency</w:t>
            </w:r>
          </w:p>
        </w:tc>
      </w:tr>
      <w:tr w:rsidR="008A7DBD" w14:paraId="4022CD14" w14:textId="77777777" w:rsidTr="0CF95A8C">
        <w:tc>
          <w:tcPr>
            <w:tcW w:w="2325" w:type="dxa"/>
          </w:tcPr>
          <w:p w14:paraId="73060EB5" w14:textId="77777777" w:rsidR="00872973" w:rsidRPr="006F3236" w:rsidRDefault="000E589C" w:rsidP="004D3F43">
            <w:pPr>
              <w:spacing w:line="276" w:lineRule="auto"/>
              <w:rPr>
                <w:rFonts w:ascii="Times New Roman" w:eastAsiaTheme="minorEastAsia" w:hAnsi="Times New Roman" w:cs="Times New Roman"/>
                <w:color w:val="000000" w:themeColor="text1"/>
                <w:sz w:val="24"/>
                <w:szCs w:val="24"/>
              </w:rPr>
            </w:pPr>
            <w:r w:rsidRPr="006F3236">
              <w:rPr>
                <w:rFonts w:ascii="Times New Roman" w:eastAsiaTheme="minorEastAsia" w:hAnsi="Times New Roman" w:cs="Times New Roman"/>
                <w:color w:val="000000" w:themeColor="text1"/>
                <w:sz w:val="24"/>
                <w:szCs w:val="24"/>
              </w:rPr>
              <w:t>Meeting Summaries</w:t>
            </w:r>
          </w:p>
        </w:tc>
        <w:tc>
          <w:tcPr>
            <w:tcW w:w="1755" w:type="dxa"/>
          </w:tcPr>
          <w:p w14:paraId="12F40E89" w14:textId="09EBBD8B" w:rsidR="00872973" w:rsidRPr="006F3236" w:rsidRDefault="65B4F699" w:rsidP="3880B595">
            <w:pPr>
              <w:spacing w:line="276" w:lineRule="auto"/>
              <w:rPr>
                <w:rFonts w:ascii="Times New Roman" w:eastAsiaTheme="minorEastAsia" w:hAnsi="Times New Roman" w:cs="Times New Roman"/>
                <w:color w:val="000000" w:themeColor="text1"/>
                <w:sz w:val="24"/>
                <w:szCs w:val="24"/>
              </w:rPr>
            </w:pPr>
            <w:r w:rsidRPr="0CF95A8C">
              <w:rPr>
                <w:rFonts w:ascii="Times New Roman" w:eastAsiaTheme="minorEastAsia" w:hAnsi="Times New Roman" w:cs="Times New Roman"/>
                <w:color w:val="000000" w:themeColor="text1"/>
                <w:sz w:val="24"/>
                <w:szCs w:val="24"/>
              </w:rPr>
              <w:t>Summary of tasks complete</w:t>
            </w:r>
            <w:r w:rsidR="3A178707" w:rsidRPr="0CF95A8C">
              <w:rPr>
                <w:rFonts w:ascii="Times New Roman" w:eastAsiaTheme="minorEastAsia" w:hAnsi="Times New Roman" w:cs="Times New Roman"/>
                <w:color w:val="000000" w:themeColor="text1"/>
                <w:sz w:val="24"/>
                <w:szCs w:val="24"/>
              </w:rPr>
              <w:t>, scheduled and issues/concerns</w:t>
            </w:r>
          </w:p>
        </w:tc>
        <w:tc>
          <w:tcPr>
            <w:tcW w:w="1536" w:type="dxa"/>
          </w:tcPr>
          <w:p w14:paraId="608DEACE" w14:textId="33D326A2" w:rsidR="00872973" w:rsidRPr="006F3236" w:rsidRDefault="208C989B" w:rsidP="3880B595">
            <w:pPr>
              <w:spacing w:line="276" w:lineRule="auto"/>
              <w:rPr>
                <w:rFonts w:ascii="Times New Roman" w:eastAsiaTheme="minorEastAsia" w:hAnsi="Times New Roman" w:cs="Times New Roman"/>
                <w:color w:val="000000" w:themeColor="text1"/>
                <w:sz w:val="24"/>
                <w:szCs w:val="24"/>
              </w:rPr>
            </w:pPr>
            <w:r w:rsidRPr="0CF95A8C">
              <w:rPr>
                <w:rFonts w:ascii="Times New Roman" w:eastAsiaTheme="minorEastAsia" w:hAnsi="Times New Roman" w:cs="Times New Roman"/>
                <w:color w:val="000000" w:themeColor="text1"/>
                <w:sz w:val="24"/>
                <w:szCs w:val="24"/>
              </w:rPr>
              <w:t>Meeting room and web conference</w:t>
            </w:r>
          </w:p>
        </w:tc>
        <w:tc>
          <w:tcPr>
            <w:tcW w:w="1872" w:type="dxa"/>
          </w:tcPr>
          <w:p w14:paraId="6EA2E3DC" w14:textId="467DE3FA" w:rsidR="00872973" w:rsidRPr="006F3236" w:rsidRDefault="09D4962E" w:rsidP="3880B595">
            <w:pPr>
              <w:spacing w:line="276" w:lineRule="auto"/>
              <w:rPr>
                <w:rFonts w:ascii="Times New Roman" w:eastAsiaTheme="minorEastAsia" w:hAnsi="Times New Roman" w:cs="Times New Roman"/>
                <w:color w:val="000000" w:themeColor="text1"/>
                <w:sz w:val="24"/>
                <w:szCs w:val="24"/>
              </w:rPr>
            </w:pPr>
            <w:r w:rsidRPr="0CF95A8C">
              <w:rPr>
                <w:rFonts w:ascii="Times New Roman" w:eastAsiaTheme="minorEastAsia" w:hAnsi="Times New Roman" w:cs="Times New Roman"/>
                <w:color w:val="000000" w:themeColor="text1"/>
                <w:sz w:val="24"/>
                <w:szCs w:val="24"/>
              </w:rPr>
              <w:t>Project Sponsor</w:t>
            </w:r>
            <w:r w:rsidR="4466C48D" w:rsidRPr="0CF95A8C">
              <w:rPr>
                <w:rFonts w:ascii="Times New Roman" w:eastAsiaTheme="minorEastAsia" w:hAnsi="Times New Roman" w:cs="Times New Roman"/>
                <w:color w:val="000000" w:themeColor="text1"/>
                <w:sz w:val="24"/>
                <w:szCs w:val="24"/>
              </w:rPr>
              <w:t>, Project Manager</w:t>
            </w:r>
          </w:p>
          <w:p w14:paraId="2BAC6FC9" w14:textId="68D65070" w:rsidR="00872973" w:rsidRPr="006F3236" w:rsidRDefault="5E0AC6B0" w:rsidP="3880B595">
            <w:pPr>
              <w:spacing w:line="276" w:lineRule="auto"/>
              <w:rPr>
                <w:rFonts w:ascii="Times New Roman" w:eastAsiaTheme="minorEastAsia" w:hAnsi="Times New Roman" w:cs="Times New Roman"/>
                <w:color w:val="000000" w:themeColor="text1"/>
                <w:sz w:val="24"/>
                <w:szCs w:val="24"/>
              </w:rPr>
            </w:pPr>
            <w:r w:rsidRPr="3880B595">
              <w:rPr>
                <w:rFonts w:ascii="Times New Roman" w:eastAsiaTheme="minorEastAsia" w:hAnsi="Times New Roman" w:cs="Times New Roman"/>
                <w:color w:val="000000" w:themeColor="text1"/>
                <w:sz w:val="24"/>
                <w:szCs w:val="24"/>
              </w:rPr>
              <w:t>Technical Leads</w:t>
            </w:r>
          </w:p>
        </w:tc>
        <w:tc>
          <w:tcPr>
            <w:tcW w:w="1872" w:type="dxa"/>
          </w:tcPr>
          <w:p w14:paraId="156A6281" w14:textId="669FC077" w:rsidR="00872973" w:rsidRPr="006F3236" w:rsidRDefault="0D639166" w:rsidP="3880B595">
            <w:pPr>
              <w:spacing w:line="276" w:lineRule="auto"/>
              <w:rPr>
                <w:rFonts w:ascii="Times New Roman" w:eastAsiaTheme="minorEastAsia" w:hAnsi="Times New Roman" w:cs="Times New Roman"/>
                <w:color w:val="000000" w:themeColor="text1"/>
                <w:sz w:val="24"/>
                <w:szCs w:val="24"/>
              </w:rPr>
            </w:pPr>
            <w:r w:rsidRPr="0CF95A8C">
              <w:rPr>
                <w:rFonts w:ascii="Times New Roman" w:eastAsiaTheme="minorEastAsia" w:hAnsi="Times New Roman" w:cs="Times New Roman"/>
                <w:color w:val="000000" w:themeColor="text1"/>
                <w:sz w:val="24"/>
                <w:szCs w:val="24"/>
              </w:rPr>
              <w:t>Monthly</w:t>
            </w:r>
          </w:p>
        </w:tc>
      </w:tr>
      <w:tr w:rsidR="008A7DBD" w14:paraId="2DA3B378" w14:textId="77777777" w:rsidTr="0CF95A8C">
        <w:tc>
          <w:tcPr>
            <w:tcW w:w="2325" w:type="dxa"/>
          </w:tcPr>
          <w:p w14:paraId="21D9FA9C" w14:textId="77777777" w:rsidR="00872973" w:rsidRPr="006F3236" w:rsidRDefault="000E589C" w:rsidP="004D3F43">
            <w:pPr>
              <w:spacing w:line="276" w:lineRule="auto"/>
              <w:rPr>
                <w:rFonts w:ascii="Times New Roman" w:eastAsiaTheme="minorEastAsia" w:hAnsi="Times New Roman" w:cs="Times New Roman"/>
                <w:color w:val="000000" w:themeColor="text1"/>
                <w:sz w:val="24"/>
                <w:szCs w:val="24"/>
              </w:rPr>
            </w:pPr>
            <w:r w:rsidRPr="006F3236">
              <w:rPr>
                <w:rFonts w:ascii="Times New Roman" w:eastAsiaTheme="minorEastAsia" w:hAnsi="Times New Roman" w:cs="Times New Roman"/>
                <w:color w:val="000000" w:themeColor="text1"/>
                <w:sz w:val="24"/>
                <w:szCs w:val="24"/>
              </w:rPr>
              <w:t>Presentations</w:t>
            </w:r>
          </w:p>
        </w:tc>
        <w:tc>
          <w:tcPr>
            <w:tcW w:w="1755" w:type="dxa"/>
          </w:tcPr>
          <w:p w14:paraId="23DE523C" w14:textId="70C7C93F" w:rsidR="00872973" w:rsidRPr="006F3236" w:rsidRDefault="364FB164" w:rsidP="3880B595">
            <w:pPr>
              <w:spacing w:line="276" w:lineRule="auto"/>
              <w:rPr>
                <w:rFonts w:ascii="Times New Roman" w:eastAsiaTheme="minorEastAsia" w:hAnsi="Times New Roman" w:cs="Times New Roman"/>
                <w:color w:val="000000" w:themeColor="text1"/>
                <w:sz w:val="24"/>
                <w:szCs w:val="24"/>
              </w:rPr>
            </w:pPr>
            <w:r w:rsidRPr="3880B595">
              <w:rPr>
                <w:rFonts w:ascii="Times New Roman" w:eastAsiaTheme="minorEastAsia" w:hAnsi="Times New Roman" w:cs="Times New Roman"/>
                <w:color w:val="000000" w:themeColor="text1"/>
                <w:sz w:val="24"/>
                <w:szCs w:val="24"/>
              </w:rPr>
              <w:t>Presentation from</w:t>
            </w:r>
            <w:r w:rsidR="3862B75A" w:rsidRPr="3880B595">
              <w:rPr>
                <w:rFonts w:ascii="Times New Roman" w:eastAsiaTheme="minorEastAsia" w:hAnsi="Times New Roman" w:cs="Times New Roman"/>
                <w:color w:val="000000" w:themeColor="text1"/>
                <w:sz w:val="24"/>
                <w:szCs w:val="24"/>
              </w:rPr>
              <w:t xml:space="preserve"> </w:t>
            </w:r>
            <w:r w:rsidRPr="3880B595">
              <w:rPr>
                <w:rFonts w:ascii="Times New Roman" w:eastAsiaTheme="minorEastAsia" w:hAnsi="Times New Roman" w:cs="Times New Roman"/>
                <w:color w:val="000000" w:themeColor="text1"/>
                <w:sz w:val="24"/>
                <w:szCs w:val="24"/>
              </w:rPr>
              <w:t>team</w:t>
            </w:r>
            <w:r w:rsidR="3F0B11B8" w:rsidRPr="3880B595">
              <w:rPr>
                <w:rFonts w:ascii="Times New Roman" w:eastAsiaTheme="minorEastAsia" w:hAnsi="Times New Roman" w:cs="Times New Roman"/>
                <w:color w:val="000000" w:themeColor="text1"/>
                <w:sz w:val="24"/>
                <w:szCs w:val="24"/>
              </w:rPr>
              <w:t>s</w:t>
            </w:r>
          </w:p>
        </w:tc>
        <w:tc>
          <w:tcPr>
            <w:tcW w:w="1536" w:type="dxa"/>
          </w:tcPr>
          <w:p w14:paraId="52E56223" w14:textId="63C59612" w:rsidR="00872973" w:rsidRPr="006F3236" w:rsidRDefault="4C6208BD" w:rsidP="3880B595">
            <w:pPr>
              <w:spacing w:line="276" w:lineRule="auto"/>
              <w:rPr>
                <w:rFonts w:ascii="Times New Roman" w:eastAsiaTheme="minorEastAsia" w:hAnsi="Times New Roman" w:cs="Times New Roman"/>
                <w:color w:val="000000" w:themeColor="text1"/>
                <w:sz w:val="24"/>
                <w:szCs w:val="24"/>
              </w:rPr>
            </w:pPr>
            <w:r w:rsidRPr="3880B595">
              <w:rPr>
                <w:rFonts w:ascii="Times New Roman" w:eastAsiaTheme="minorEastAsia" w:hAnsi="Times New Roman" w:cs="Times New Roman"/>
                <w:color w:val="000000" w:themeColor="text1"/>
                <w:sz w:val="24"/>
                <w:szCs w:val="24"/>
              </w:rPr>
              <w:t>Meeting room and web conference</w:t>
            </w:r>
          </w:p>
        </w:tc>
        <w:tc>
          <w:tcPr>
            <w:tcW w:w="1872" w:type="dxa"/>
          </w:tcPr>
          <w:p w14:paraId="07547A01" w14:textId="3F63A12E" w:rsidR="00872973" w:rsidRPr="006F3236" w:rsidRDefault="4C6208BD" w:rsidP="3880B595">
            <w:pPr>
              <w:spacing w:line="276" w:lineRule="auto"/>
              <w:rPr>
                <w:rFonts w:ascii="Times New Roman" w:eastAsiaTheme="minorEastAsia" w:hAnsi="Times New Roman" w:cs="Times New Roman"/>
                <w:color w:val="000000" w:themeColor="text1"/>
                <w:sz w:val="24"/>
                <w:szCs w:val="24"/>
              </w:rPr>
            </w:pPr>
            <w:r w:rsidRPr="3880B595">
              <w:rPr>
                <w:rFonts w:ascii="Times New Roman" w:eastAsiaTheme="minorEastAsia" w:hAnsi="Times New Roman" w:cs="Times New Roman"/>
                <w:color w:val="000000" w:themeColor="text1"/>
                <w:sz w:val="24"/>
                <w:szCs w:val="24"/>
              </w:rPr>
              <w:t>Project sponsor, Project Manager</w:t>
            </w:r>
          </w:p>
        </w:tc>
        <w:tc>
          <w:tcPr>
            <w:tcW w:w="1872" w:type="dxa"/>
          </w:tcPr>
          <w:p w14:paraId="5043CB0F" w14:textId="15F10EA6" w:rsidR="00872973" w:rsidRPr="006F3236" w:rsidRDefault="085F2C24" w:rsidP="3880B595">
            <w:pPr>
              <w:spacing w:line="276" w:lineRule="auto"/>
              <w:rPr>
                <w:rFonts w:ascii="Times New Roman" w:eastAsiaTheme="minorEastAsia" w:hAnsi="Times New Roman" w:cs="Times New Roman"/>
                <w:color w:val="000000" w:themeColor="text1"/>
                <w:sz w:val="24"/>
                <w:szCs w:val="24"/>
              </w:rPr>
            </w:pPr>
            <w:r w:rsidRPr="3880B595">
              <w:rPr>
                <w:rFonts w:ascii="Times New Roman" w:eastAsiaTheme="minorEastAsia" w:hAnsi="Times New Roman" w:cs="Times New Roman"/>
                <w:color w:val="000000" w:themeColor="text1"/>
                <w:sz w:val="24"/>
                <w:szCs w:val="24"/>
              </w:rPr>
              <w:t>Monthly</w:t>
            </w:r>
          </w:p>
        </w:tc>
      </w:tr>
      <w:tr w:rsidR="008A7DBD" w14:paraId="57FE466D" w14:textId="77777777" w:rsidTr="0CF95A8C">
        <w:tc>
          <w:tcPr>
            <w:tcW w:w="2325" w:type="dxa"/>
          </w:tcPr>
          <w:p w14:paraId="1B9B5738" w14:textId="77777777" w:rsidR="00872973" w:rsidRPr="006F3236" w:rsidRDefault="000E589C" w:rsidP="004D3F43">
            <w:pPr>
              <w:spacing w:line="276" w:lineRule="auto"/>
              <w:rPr>
                <w:rFonts w:ascii="Times New Roman" w:eastAsiaTheme="minorEastAsia" w:hAnsi="Times New Roman" w:cs="Times New Roman"/>
                <w:color w:val="000000" w:themeColor="text1"/>
                <w:sz w:val="24"/>
                <w:szCs w:val="24"/>
              </w:rPr>
            </w:pPr>
            <w:r w:rsidRPr="006F3236">
              <w:rPr>
                <w:rFonts w:ascii="Times New Roman" w:eastAsiaTheme="minorEastAsia" w:hAnsi="Times New Roman" w:cs="Times New Roman"/>
                <w:color w:val="000000" w:themeColor="text1"/>
                <w:sz w:val="24"/>
                <w:szCs w:val="24"/>
              </w:rPr>
              <w:t>Standups</w:t>
            </w:r>
          </w:p>
        </w:tc>
        <w:tc>
          <w:tcPr>
            <w:tcW w:w="1755" w:type="dxa"/>
          </w:tcPr>
          <w:p w14:paraId="07459315" w14:textId="7D37BA96" w:rsidR="00872973" w:rsidRPr="006F3236" w:rsidRDefault="420EB15C" w:rsidP="3880B595">
            <w:pPr>
              <w:spacing w:line="276" w:lineRule="auto"/>
              <w:rPr>
                <w:rFonts w:ascii="Times New Roman" w:eastAsiaTheme="minorEastAsia" w:hAnsi="Times New Roman" w:cs="Times New Roman"/>
                <w:color w:val="000000" w:themeColor="text1"/>
                <w:sz w:val="24"/>
                <w:szCs w:val="24"/>
              </w:rPr>
            </w:pPr>
            <w:r w:rsidRPr="3880B595">
              <w:rPr>
                <w:rFonts w:ascii="Times New Roman" w:eastAsiaTheme="minorEastAsia" w:hAnsi="Times New Roman" w:cs="Times New Roman"/>
                <w:color w:val="000000" w:themeColor="text1"/>
                <w:sz w:val="24"/>
                <w:szCs w:val="24"/>
              </w:rPr>
              <w:t>Short</w:t>
            </w:r>
            <w:r w:rsidR="5809D0E2" w:rsidRPr="3880B595">
              <w:rPr>
                <w:rFonts w:ascii="Times New Roman" w:eastAsiaTheme="minorEastAsia" w:hAnsi="Times New Roman" w:cs="Times New Roman"/>
                <w:color w:val="000000" w:themeColor="text1"/>
                <w:sz w:val="24"/>
                <w:szCs w:val="24"/>
              </w:rPr>
              <w:t xml:space="preserve"> daily status updates</w:t>
            </w:r>
          </w:p>
        </w:tc>
        <w:tc>
          <w:tcPr>
            <w:tcW w:w="1536" w:type="dxa"/>
          </w:tcPr>
          <w:p w14:paraId="6537F28F" w14:textId="009DC943" w:rsidR="00872973" w:rsidRPr="006F3236" w:rsidRDefault="5E510B87" w:rsidP="3880B595">
            <w:pPr>
              <w:spacing w:line="276" w:lineRule="auto"/>
              <w:rPr>
                <w:rFonts w:ascii="Times New Roman" w:eastAsiaTheme="minorEastAsia" w:hAnsi="Times New Roman" w:cs="Times New Roman"/>
                <w:color w:val="000000" w:themeColor="text1"/>
                <w:sz w:val="24"/>
                <w:szCs w:val="24"/>
              </w:rPr>
            </w:pPr>
            <w:r w:rsidRPr="3880B595">
              <w:rPr>
                <w:rFonts w:ascii="Times New Roman" w:eastAsiaTheme="minorEastAsia" w:hAnsi="Times New Roman" w:cs="Times New Roman"/>
                <w:color w:val="000000" w:themeColor="text1"/>
                <w:sz w:val="24"/>
                <w:szCs w:val="24"/>
              </w:rPr>
              <w:t>Direct communication</w:t>
            </w:r>
          </w:p>
        </w:tc>
        <w:tc>
          <w:tcPr>
            <w:tcW w:w="1872" w:type="dxa"/>
          </w:tcPr>
          <w:p w14:paraId="6DFB9E20" w14:textId="52E31C1B" w:rsidR="00872973" w:rsidRPr="006F3236" w:rsidRDefault="122CE49F" w:rsidP="3880B595">
            <w:pPr>
              <w:spacing w:line="276" w:lineRule="auto"/>
              <w:rPr>
                <w:rFonts w:ascii="Times New Roman" w:eastAsiaTheme="minorEastAsia" w:hAnsi="Times New Roman" w:cs="Times New Roman"/>
                <w:color w:val="000000" w:themeColor="text1"/>
                <w:sz w:val="24"/>
                <w:szCs w:val="24"/>
              </w:rPr>
            </w:pPr>
            <w:r w:rsidRPr="3880B595">
              <w:rPr>
                <w:rFonts w:ascii="Times New Roman" w:eastAsiaTheme="minorEastAsia" w:hAnsi="Times New Roman" w:cs="Times New Roman"/>
                <w:color w:val="000000" w:themeColor="text1"/>
                <w:sz w:val="24"/>
                <w:szCs w:val="24"/>
              </w:rPr>
              <w:t>Technical leads and team members</w:t>
            </w:r>
          </w:p>
        </w:tc>
        <w:tc>
          <w:tcPr>
            <w:tcW w:w="1872" w:type="dxa"/>
          </w:tcPr>
          <w:p w14:paraId="70DF9E56" w14:textId="465A951B" w:rsidR="00872973" w:rsidRPr="006F3236" w:rsidRDefault="5809D0E2">
            <w:pPr>
              <w:spacing w:line="276" w:lineRule="auto"/>
              <w:rPr>
                <w:rFonts w:ascii="Times New Roman" w:eastAsiaTheme="minorEastAsia" w:hAnsi="Times New Roman" w:cs="Times New Roman"/>
                <w:color w:val="000000" w:themeColor="text1"/>
                <w:sz w:val="24"/>
                <w:szCs w:val="24"/>
              </w:rPr>
            </w:pPr>
            <w:r w:rsidRPr="3880B595">
              <w:rPr>
                <w:rFonts w:ascii="Times New Roman" w:eastAsiaTheme="minorEastAsia" w:hAnsi="Times New Roman" w:cs="Times New Roman"/>
                <w:color w:val="000000" w:themeColor="text1"/>
                <w:sz w:val="24"/>
                <w:szCs w:val="24"/>
              </w:rPr>
              <w:t>Daily</w:t>
            </w:r>
          </w:p>
        </w:tc>
      </w:tr>
      <w:tr w:rsidR="008A7DBD" w14:paraId="505E7428" w14:textId="77777777" w:rsidTr="0CF95A8C">
        <w:tc>
          <w:tcPr>
            <w:tcW w:w="2325" w:type="dxa"/>
          </w:tcPr>
          <w:p w14:paraId="334AFC3D" w14:textId="77777777" w:rsidR="00872973" w:rsidRPr="006F3236" w:rsidRDefault="000E589C" w:rsidP="004D3F43">
            <w:pPr>
              <w:spacing w:line="276" w:lineRule="auto"/>
              <w:rPr>
                <w:rFonts w:ascii="Times New Roman" w:eastAsiaTheme="minorEastAsia" w:hAnsi="Times New Roman" w:cs="Times New Roman"/>
                <w:color w:val="000000" w:themeColor="text1"/>
                <w:sz w:val="24"/>
                <w:szCs w:val="24"/>
              </w:rPr>
            </w:pPr>
            <w:r w:rsidRPr="006F3236">
              <w:rPr>
                <w:rFonts w:ascii="Times New Roman" w:eastAsiaTheme="minorEastAsia" w:hAnsi="Times New Roman" w:cs="Times New Roman"/>
                <w:color w:val="000000" w:themeColor="text1"/>
                <w:sz w:val="24"/>
                <w:szCs w:val="24"/>
              </w:rPr>
              <w:t xml:space="preserve">Status reports </w:t>
            </w:r>
          </w:p>
        </w:tc>
        <w:tc>
          <w:tcPr>
            <w:tcW w:w="1755" w:type="dxa"/>
          </w:tcPr>
          <w:p w14:paraId="20876B09" w14:textId="19A77C7C" w:rsidR="00872973" w:rsidRPr="006F3236" w:rsidRDefault="605FF146" w:rsidP="3880B595">
            <w:pPr>
              <w:spacing w:line="276" w:lineRule="auto"/>
              <w:rPr>
                <w:rFonts w:ascii="Times New Roman" w:eastAsiaTheme="minorEastAsia" w:hAnsi="Times New Roman" w:cs="Times New Roman"/>
                <w:color w:val="000000" w:themeColor="text1"/>
                <w:sz w:val="24"/>
                <w:szCs w:val="24"/>
              </w:rPr>
            </w:pPr>
            <w:r w:rsidRPr="0CF95A8C">
              <w:rPr>
                <w:rFonts w:ascii="Times New Roman" w:eastAsiaTheme="minorEastAsia" w:hAnsi="Times New Roman" w:cs="Times New Roman"/>
                <w:color w:val="000000" w:themeColor="text1"/>
                <w:sz w:val="24"/>
                <w:szCs w:val="24"/>
              </w:rPr>
              <w:t>Written project status</w:t>
            </w:r>
            <w:r w:rsidR="3F4BEF0E" w:rsidRPr="0CF95A8C">
              <w:rPr>
                <w:rFonts w:ascii="Times New Roman" w:eastAsiaTheme="minorEastAsia" w:hAnsi="Times New Roman" w:cs="Times New Roman"/>
                <w:color w:val="000000" w:themeColor="text1"/>
                <w:sz w:val="24"/>
                <w:szCs w:val="24"/>
              </w:rPr>
              <w:t xml:space="preserve"> tracked against project plan</w:t>
            </w:r>
          </w:p>
        </w:tc>
        <w:tc>
          <w:tcPr>
            <w:tcW w:w="1536" w:type="dxa"/>
          </w:tcPr>
          <w:p w14:paraId="10146664" w14:textId="6AF5166F" w:rsidR="00872973" w:rsidRPr="006F3236" w:rsidRDefault="4DF506D8" w:rsidP="3880B595">
            <w:pPr>
              <w:spacing w:line="276" w:lineRule="auto"/>
              <w:rPr>
                <w:rFonts w:ascii="Times New Roman" w:eastAsia="Times New Roman" w:hAnsi="Times New Roman" w:cs="Times New Roman"/>
                <w:sz w:val="24"/>
                <w:szCs w:val="24"/>
              </w:rPr>
            </w:pPr>
            <w:r w:rsidRPr="0CF95A8C">
              <w:rPr>
                <w:rFonts w:ascii="Times New Roman" w:eastAsia="Times New Roman" w:hAnsi="Times New Roman" w:cs="Times New Roman"/>
                <w:sz w:val="24"/>
                <w:szCs w:val="24"/>
              </w:rPr>
              <w:t>Email and company SharePoint</w:t>
            </w:r>
          </w:p>
        </w:tc>
        <w:tc>
          <w:tcPr>
            <w:tcW w:w="1872" w:type="dxa"/>
          </w:tcPr>
          <w:p w14:paraId="5B68B9CD" w14:textId="576A8B3F" w:rsidR="00872973" w:rsidRPr="006F3236" w:rsidRDefault="7BEFB5C7" w:rsidP="3880B595">
            <w:pPr>
              <w:spacing w:line="276" w:lineRule="auto"/>
              <w:rPr>
                <w:rFonts w:ascii="Times New Roman" w:eastAsiaTheme="minorEastAsia" w:hAnsi="Times New Roman" w:cs="Times New Roman"/>
                <w:color w:val="000000" w:themeColor="text1"/>
                <w:sz w:val="24"/>
                <w:szCs w:val="24"/>
              </w:rPr>
            </w:pPr>
            <w:r w:rsidRPr="0CF95A8C">
              <w:rPr>
                <w:rFonts w:ascii="Times New Roman" w:eastAsiaTheme="minorEastAsia" w:hAnsi="Times New Roman" w:cs="Times New Roman"/>
                <w:color w:val="000000" w:themeColor="text1"/>
                <w:sz w:val="24"/>
                <w:szCs w:val="24"/>
              </w:rPr>
              <w:t xml:space="preserve">Project Manager and Project sponsor </w:t>
            </w:r>
          </w:p>
        </w:tc>
        <w:tc>
          <w:tcPr>
            <w:tcW w:w="1872" w:type="dxa"/>
          </w:tcPr>
          <w:p w14:paraId="176EBE00" w14:textId="2D6CD185" w:rsidR="00872973" w:rsidRPr="006F3236" w:rsidRDefault="30E2E24E" w:rsidP="3880B595">
            <w:pPr>
              <w:spacing w:line="276" w:lineRule="auto"/>
              <w:rPr>
                <w:rFonts w:ascii="Times New Roman" w:eastAsiaTheme="minorEastAsia" w:hAnsi="Times New Roman" w:cs="Times New Roman"/>
                <w:color w:val="000000" w:themeColor="text1"/>
                <w:sz w:val="24"/>
                <w:szCs w:val="24"/>
              </w:rPr>
            </w:pPr>
            <w:r w:rsidRPr="0CF95A8C">
              <w:rPr>
                <w:rFonts w:ascii="Times New Roman" w:eastAsia="Times New Roman" w:hAnsi="Times New Roman" w:cs="Times New Roman"/>
                <w:sz w:val="24"/>
                <w:szCs w:val="24"/>
              </w:rPr>
              <w:t>Bi-Monthly</w:t>
            </w:r>
          </w:p>
          <w:p w14:paraId="1B7172F4" w14:textId="5720D3FD" w:rsidR="00872973" w:rsidRPr="006F3236" w:rsidRDefault="00872973" w:rsidP="3880B595">
            <w:pPr>
              <w:spacing w:line="276" w:lineRule="auto"/>
              <w:rPr>
                <w:rFonts w:ascii="Times New Roman" w:eastAsiaTheme="minorEastAsia" w:hAnsi="Times New Roman" w:cs="Times New Roman"/>
                <w:color w:val="000000" w:themeColor="text1"/>
                <w:sz w:val="24"/>
                <w:szCs w:val="24"/>
              </w:rPr>
            </w:pPr>
          </w:p>
        </w:tc>
      </w:tr>
    </w:tbl>
    <w:p w14:paraId="325CE300" w14:textId="77777777" w:rsidR="00872973" w:rsidRPr="006F3236" w:rsidRDefault="000E589C" w:rsidP="004D3F43">
      <w:pPr>
        <w:spacing w:line="276" w:lineRule="auto"/>
        <w:rPr>
          <w:rFonts w:ascii="Times New Roman" w:eastAsiaTheme="minorEastAsia" w:hAnsi="Times New Roman" w:cs="Times New Roman"/>
          <w:color w:val="000000" w:themeColor="text1"/>
          <w:sz w:val="24"/>
          <w:szCs w:val="24"/>
        </w:rPr>
      </w:pPr>
      <w:r w:rsidRPr="006F3236">
        <w:rPr>
          <w:rFonts w:ascii="Times New Roman" w:eastAsiaTheme="minorEastAsia" w:hAnsi="Times New Roman" w:cs="Times New Roman"/>
          <w:color w:val="000000" w:themeColor="text1"/>
          <w:sz w:val="24"/>
          <w:szCs w:val="24"/>
        </w:rPr>
        <w:t xml:space="preserve"> </w:t>
      </w:r>
    </w:p>
    <w:p w14:paraId="6A540AD1" w14:textId="42AEA8CB" w:rsidR="00BB6AAF" w:rsidRDefault="01368166" w:rsidP="004E086C">
      <w:pPr>
        <w:pStyle w:val="Heading1"/>
        <w:numPr>
          <w:ilvl w:val="0"/>
          <w:numId w:val="17"/>
        </w:numPr>
        <w:spacing w:line="276" w:lineRule="auto"/>
      </w:pPr>
      <w:r w:rsidRPr="004E086C">
        <w:t>Contact Information</w:t>
      </w:r>
    </w:p>
    <w:p w14:paraId="323DBD63" w14:textId="77777777" w:rsidR="00872973" w:rsidRPr="00BB6AAF" w:rsidRDefault="000E589C" w:rsidP="004D3F43">
      <w:pPr>
        <w:pStyle w:val="Heading1"/>
        <w:spacing w:line="276" w:lineRule="auto"/>
        <w:ind w:left="360"/>
        <w:rPr>
          <w:rFonts w:ascii="Times New Roman" w:eastAsiaTheme="minorEastAsia" w:hAnsi="Times New Roman" w:cs="Times New Roman"/>
          <w:color w:val="445369"/>
          <w:sz w:val="21"/>
          <w:szCs w:val="21"/>
        </w:rPr>
      </w:pPr>
      <w:r w:rsidRPr="00BB6AAF">
        <w:rPr>
          <w:rFonts w:ascii="Times New Roman" w:eastAsiaTheme="minorEastAsia" w:hAnsi="Times New Roman" w:cs="Times New Roman"/>
          <w:color w:val="000000" w:themeColor="text1"/>
          <w:sz w:val="28"/>
          <w:szCs w:val="28"/>
        </w:rPr>
        <w:t>The following project team members can respond to inquiries about the project.</w:t>
      </w:r>
    </w:p>
    <w:tbl>
      <w:tblPr>
        <w:tblStyle w:val="TableGrid"/>
        <w:tblW w:w="5655" w:type="dxa"/>
        <w:tblLayout w:type="fixed"/>
        <w:tblLook w:val="0600" w:firstRow="0" w:lastRow="0" w:firstColumn="0" w:lastColumn="0" w:noHBand="1" w:noVBand="1"/>
      </w:tblPr>
      <w:tblGrid>
        <w:gridCol w:w="3120"/>
        <w:gridCol w:w="2535"/>
      </w:tblGrid>
      <w:tr w:rsidR="008A7DBD" w14:paraId="55F2E946" w14:textId="77777777" w:rsidTr="00D72736">
        <w:tc>
          <w:tcPr>
            <w:tcW w:w="3120" w:type="dxa"/>
          </w:tcPr>
          <w:p w14:paraId="0D909AED" w14:textId="77777777" w:rsidR="00872973" w:rsidRPr="00872973" w:rsidRDefault="000E589C" w:rsidP="004D3F43">
            <w:pPr>
              <w:spacing w:line="276" w:lineRule="auto"/>
              <w:rPr>
                <w:rFonts w:ascii="Times New Roman" w:eastAsiaTheme="minorEastAsia" w:hAnsi="Times New Roman" w:cs="Times New Roman"/>
                <w:b/>
                <w:bCs/>
              </w:rPr>
            </w:pPr>
            <w:r w:rsidRPr="00872973">
              <w:rPr>
                <w:rFonts w:ascii="Times New Roman" w:eastAsiaTheme="minorEastAsia" w:hAnsi="Times New Roman" w:cs="Times New Roman"/>
                <w:b/>
                <w:bCs/>
              </w:rPr>
              <w:t>Name</w:t>
            </w:r>
          </w:p>
        </w:tc>
        <w:tc>
          <w:tcPr>
            <w:tcW w:w="2535" w:type="dxa"/>
          </w:tcPr>
          <w:p w14:paraId="7810568A" w14:textId="77777777" w:rsidR="00872973" w:rsidRPr="00872973" w:rsidRDefault="000E589C" w:rsidP="004D3F43">
            <w:pPr>
              <w:spacing w:line="276" w:lineRule="auto"/>
              <w:rPr>
                <w:rFonts w:ascii="Times New Roman" w:eastAsiaTheme="minorEastAsia" w:hAnsi="Times New Roman" w:cs="Times New Roman"/>
                <w:b/>
                <w:bCs/>
              </w:rPr>
            </w:pPr>
            <w:r w:rsidRPr="00872973">
              <w:rPr>
                <w:rFonts w:ascii="Times New Roman" w:eastAsiaTheme="minorEastAsia" w:hAnsi="Times New Roman" w:cs="Times New Roman"/>
                <w:b/>
                <w:bCs/>
              </w:rPr>
              <w:t>Role</w:t>
            </w:r>
          </w:p>
        </w:tc>
      </w:tr>
      <w:tr w:rsidR="008A7DBD" w14:paraId="0DE573A8" w14:textId="77777777" w:rsidTr="00D72736">
        <w:tc>
          <w:tcPr>
            <w:tcW w:w="3120" w:type="dxa"/>
          </w:tcPr>
          <w:p w14:paraId="6D245F71" w14:textId="77777777" w:rsidR="00872973" w:rsidRPr="00BB6AAF" w:rsidRDefault="000E589C" w:rsidP="004D3F43">
            <w:pPr>
              <w:spacing w:line="276" w:lineRule="auto"/>
              <w:rPr>
                <w:rFonts w:ascii="Times New Roman" w:hAnsi="Times New Roman" w:cs="Times New Roman"/>
              </w:rPr>
            </w:pPr>
            <w:r w:rsidRPr="00BB6AAF">
              <w:rPr>
                <w:rFonts w:ascii="Times New Roman" w:eastAsiaTheme="minorEastAsia" w:hAnsi="Times New Roman" w:cs="Times New Roman"/>
                <w:i/>
                <w:iCs/>
              </w:rPr>
              <w:t>Brittany Kircher</w:t>
            </w:r>
          </w:p>
        </w:tc>
        <w:tc>
          <w:tcPr>
            <w:tcW w:w="2535" w:type="dxa"/>
          </w:tcPr>
          <w:p w14:paraId="594694E8" w14:textId="77777777" w:rsidR="00872973" w:rsidRPr="00BB6AAF" w:rsidRDefault="000E589C" w:rsidP="004D3F43">
            <w:pPr>
              <w:spacing w:line="276" w:lineRule="auto"/>
              <w:rPr>
                <w:rFonts w:ascii="Times New Roman" w:hAnsi="Times New Roman" w:cs="Times New Roman"/>
              </w:rPr>
            </w:pPr>
            <w:r w:rsidRPr="00BB6AAF">
              <w:rPr>
                <w:rFonts w:ascii="Times New Roman" w:eastAsiaTheme="minorEastAsia" w:hAnsi="Times New Roman" w:cs="Times New Roman"/>
                <w:i/>
                <w:iCs/>
              </w:rPr>
              <w:t>Project Sponsor</w:t>
            </w:r>
          </w:p>
        </w:tc>
      </w:tr>
      <w:tr w:rsidR="008A7DBD" w14:paraId="7D709D09" w14:textId="77777777" w:rsidTr="00D72736">
        <w:tc>
          <w:tcPr>
            <w:tcW w:w="3120" w:type="dxa"/>
          </w:tcPr>
          <w:p w14:paraId="6F355ED7" w14:textId="77777777" w:rsidR="00872973" w:rsidRPr="00BB6AAF" w:rsidRDefault="000E589C" w:rsidP="004D3F43">
            <w:pPr>
              <w:spacing w:line="276" w:lineRule="auto"/>
              <w:rPr>
                <w:rFonts w:ascii="Times New Roman" w:hAnsi="Times New Roman" w:cs="Times New Roman"/>
              </w:rPr>
            </w:pPr>
            <w:r w:rsidRPr="00BB6AAF">
              <w:rPr>
                <w:rFonts w:ascii="Times New Roman" w:eastAsiaTheme="minorEastAsia" w:hAnsi="Times New Roman" w:cs="Times New Roman"/>
                <w:i/>
                <w:iCs/>
              </w:rPr>
              <w:t>Debashis Jena</w:t>
            </w:r>
          </w:p>
        </w:tc>
        <w:tc>
          <w:tcPr>
            <w:tcW w:w="2535" w:type="dxa"/>
          </w:tcPr>
          <w:p w14:paraId="7B080B62" w14:textId="77777777" w:rsidR="00872973" w:rsidRPr="00BB6AAF" w:rsidRDefault="000E589C" w:rsidP="004D3F43">
            <w:pPr>
              <w:spacing w:line="276" w:lineRule="auto"/>
              <w:rPr>
                <w:rFonts w:ascii="Times New Roman" w:hAnsi="Times New Roman" w:cs="Times New Roman"/>
              </w:rPr>
            </w:pPr>
            <w:r w:rsidRPr="00BB6AAF">
              <w:rPr>
                <w:rFonts w:ascii="Times New Roman" w:eastAsiaTheme="minorEastAsia" w:hAnsi="Times New Roman" w:cs="Times New Roman"/>
                <w:i/>
                <w:iCs/>
              </w:rPr>
              <w:t>Enterprise Architect</w:t>
            </w:r>
          </w:p>
        </w:tc>
      </w:tr>
      <w:tr w:rsidR="008A7DBD" w14:paraId="7C5B1D30" w14:textId="77777777" w:rsidTr="00D72736">
        <w:tc>
          <w:tcPr>
            <w:tcW w:w="3120" w:type="dxa"/>
          </w:tcPr>
          <w:p w14:paraId="14D5A885" w14:textId="77777777" w:rsidR="00872973" w:rsidRPr="00BB6AAF" w:rsidRDefault="000E589C" w:rsidP="004D3F43">
            <w:pPr>
              <w:spacing w:line="276" w:lineRule="auto"/>
              <w:rPr>
                <w:rFonts w:ascii="Times New Roman" w:hAnsi="Times New Roman" w:cs="Times New Roman"/>
              </w:rPr>
            </w:pPr>
            <w:r w:rsidRPr="00BB6AAF">
              <w:rPr>
                <w:rFonts w:ascii="Times New Roman" w:eastAsiaTheme="minorEastAsia" w:hAnsi="Times New Roman" w:cs="Times New Roman"/>
                <w:i/>
                <w:iCs/>
              </w:rPr>
              <w:t>Eugene Kim</w:t>
            </w:r>
          </w:p>
        </w:tc>
        <w:tc>
          <w:tcPr>
            <w:tcW w:w="2535" w:type="dxa"/>
          </w:tcPr>
          <w:p w14:paraId="26DC8E7F" w14:textId="77777777" w:rsidR="00872973" w:rsidRPr="00BB6AAF" w:rsidRDefault="000E589C" w:rsidP="004D3F43">
            <w:pPr>
              <w:spacing w:line="276" w:lineRule="auto"/>
              <w:rPr>
                <w:rFonts w:ascii="Times New Roman" w:hAnsi="Times New Roman" w:cs="Times New Roman"/>
              </w:rPr>
            </w:pPr>
            <w:r w:rsidRPr="00BB6AAF">
              <w:rPr>
                <w:rFonts w:ascii="Times New Roman" w:eastAsiaTheme="minorEastAsia" w:hAnsi="Times New Roman" w:cs="Times New Roman"/>
                <w:i/>
                <w:iCs/>
              </w:rPr>
              <w:t>Project Manager</w:t>
            </w:r>
          </w:p>
        </w:tc>
      </w:tr>
      <w:tr w:rsidR="008A7DBD" w14:paraId="675A1C53" w14:textId="77777777" w:rsidTr="00D72736">
        <w:tc>
          <w:tcPr>
            <w:tcW w:w="3120" w:type="dxa"/>
          </w:tcPr>
          <w:p w14:paraId="4EB3B88F" w14:textId="77777777" w:rsidR="00872973" w:rsidRPr="00BB6AAF" w:rsidRDefault="000E589C" w:rsidP="004D3F43">
            <w:pPr>
              <w:spacing w:line="276" w:lineRule="auto"/>
              <w:rPr>
                <w:rFonts w:ascii="Times New Roman" w:hAnsi="Times New Roman" w:cs="Times New Roman"/>
              </w:rPr>
            </w:pPr>
            <w:proofErr w:type="spellStart"/>
            <w:r w:rsidRPr="00BB6AAF">
              <w:rPr>
                <w:rFonts w:ascii="Times New Roman" w:eastAsiaTheme="minorEastAsia" w:hAnsi="Times New Roman" w:cs="Times New Roman"/>
                <w:i/>
                <w:iCs/>
              </w:rPr>
              <w:t>Didimus</w:t>
            </w:r>
            <w:proofErr w:type="spellEnd"/>
            <w:r w:rsidRPr="00BB6AAF">
              <w:rPr>
                <w:rFonts w:ascii="Times New Roman" w:eastAsiaTheme="minorEastAsia" w:hAnsi="Times New Roman" w:cs="Times New Roman"/>
                <w:i/>
                <w:iCs/>
              </w:rPr>
              <w:t xml:space="preserve"> </w:t>
            </w:r>
            <w:proofErr w:type="spellStart"/>
            <w:r w:rsidRPr="00BB6AAF">
              <w:rPr>
                <w:rFonts w:ascii="Times New Roman" w:eastAsiaTheme="minorEastAsia" w:hAnsi="Times New Roman" w:cs="Times New Roman"/>
                <w:i/>
                <w:iCs/>
              </w:rPr>
              <w:t>Kimbi</w:t>
            </w:r>
            <w:proofErr w:type="spellEnd"/>
          </w:p>
        </w:tc>
        <w:tc>
          <w:tcPr>
            <w:tcW w:w="2535" w:type="dxa"/>
          </w:tcPr>
          <w:p w14:paraId="652E4B70" w14:textId="77777777" w:rsidR="00872973" w:rsidRPr="00BB6AAF" w:rsidRDefault="000E589C" w:rsidP="004D3F43">
            <w:pPr>
              <w:spacing w:line="276" w:lineRule="auto"/>
              <w:rPr>
                <w:rFonts w:ascii="Times New Roman" w:hAnsi="Times New Roman" w:cs="Times New Roman"/>
              </w:rPr>
            </w:pPr>
            <w:r w:rsidRPr="00BB6AAF">
              <w:rPr>
                <w:rFonts w:ascii="Times New Roman" w:eastAsiaTheme="minorEastAsia" w:hAnsi="Times New Roman" w:cs="Times New Roman"/>
                <w:i/>
                <w:iCs/>
              </w:rPr>
              <w:t>Risk Manager</w:t>
            </w:r>
          </w:p>
        </w:tc>
      </w:tr>
    </w:tbl>
    <w:p w14:paraId="44E871BC" w14:textId="77777777" w:rsidR="00872973" w:rsidRPr="00872973" w:rsidRDefault="00872973" w:rsidP="004D3F43">
      <w:pPr>
        <w:spacing w:line="276" w:lineRule="auto"/>
        <w:rPr>
          <w:rFonts w:ascii="Times New Roman" w:hAnsi="Times New Roman" w:cs="Times New Roman"/>
        </w:rPr>
      </w:pPr>
    </w:p>
    <w:p w14:paraId="144A5D23" w14:textId="7FEABCAC" w:rsidR="00872973" w:rsidRPr="00872973" w:rsidRDefault="00872973" w:rsidP="00035121">
      <w:pPr>
        <w:spacing w:line="276" w:lineRule="auto"/>
        <w:rPr>
          <w:rFonts w:ascii="Times New Roman" w:eastAsia="Times New Roman" w:hAnsi="Times New Roman" w:cs="Times New Roman"/>
        </w:rPr>
      </w:pPr>
    </w:p>
    <w:p w14:paraId="24381643" w14:textId="43029915" w:rsidR="05D71055" w:rsidRPr="004E086C" w:rsidRDefault="01368166" w:rsidP="0CF95A8C">
      <w:pPr>
        <w:spacing w:line="276" w:lineRule="auto"/>
        <w:rPr>
          <w:rFonts w:ascii="Times New Roman" w:hAnsi="Times New Roman" w:cs="Times New Roman"/>
          <w:sz w:val="32"/>
          <w:szCs w:val="32"/>
        </w:rPr>
      </w:pPr>
      <w:r w:rsidRPr="004E086C">
        <w:rPr>
          <w:rFonts w:ascii="Times New Roman" w:hAnsi="Times New Roman" w:cs="Times New Roman"/>
          <w:color w:val="2F5496" w:themeColor="accent1" w:themeShade="BF"/>
          <w:sz w:val="32"/>
          <w:szCs w:val="32"/>
        </w:rPr>
        <w:t>Reference</w:t>
      </w:r>
      <w:r w:rsidR="02B51CDC" w:rsidRPr="004E086C">
        <w:rPr>
          <w:rFonts w:ascii="Times New Roman" w:hAnsi="Times New Roman" w:cs="Times New Roman"/>
          <w:color w:val="2F5496" w:themeColor="accent1" w:themeShade="BF"/>
          <w:sz w:val="32"/>
          <w:szCs w:val="32"/>
        </w:rPr>
        <w:t>s</w:t>
      </w:r>
      <w:r w:rsidRPr="004E086C">
        <w:rPr>
          <w:rFonts w:ascii="Times New Roman" w:hAnsi="Times New Roman" w:cs="Times New Roman"/>
          <w:color w:val="2F5496" w:themeColor="accent1" w:themeShade="BF"/>
          <w:sz w:val="32"/>
          <w:szCs w:val="32"/>
        </w:rPr>
        <w:t>:</w:t>
      </w:r>
    </w:p>
    <w:p w14:paraId="169BA1AF" w14:textId="77777777" w:rsidR="003F61C4" w:rsidRDefault="000E589C" w:rsidP="003F61C4">
      <w:pPr>
        <w:pStyle w:val="References"/>
        <w:spacing w:after="0" w:line="276" w:lineRule="auto"/>
        <w:ind w:left="720" w:hanging="720"/>
        <w:rPr>
          <w:rFonts w:eastAsia="Times New Roman"/>
        </w:rPr>
      </w:pPr>
      <w:proofErr w:type="spellStart"/>
      <w:r w:rsidRPr="5B80E71B">
        <w:rPr>
          <w:rFonts w:eastAsia="Times New Roman"/>
        </w:rPr>
        <w:t>Ambriz</w:t>
      </w:r>
      <w:proofErr w:type="spellEnd"/>
      <w:r w:rsidRPr="5B80E71B">
        <w:rPr>
          <w:rFonts w:eastAsia="Times New Roman"/>
        </w:rPr>
        <w:t xml:space="preserve">, Rodolfo &amp; White, John. (2011). </w:t>
      </w:r>
      <w:r w:rsidRPr="003F61C4">
        <w:rPr>
          <w:rFonts w:eastAsia="Times New Roman"/>
          <w:i/>
          <w:iCs/>
        </w:rPr>
        <w:t>Dynamic scheduling with Microsoft project 2010: the book by and for professionals</w:t>
      </w:r>
      <w:r w:rsidRPr="5B80E71B">
        <w:rPr>
          <w:rFonts w:eastAsia="Times New Roman"/>
        </w:rPr>
        <w:t xml:space="preserve">. Retrieved from </w:t>
      </w:r>
      <w:r w:rsidRPr="003F61C4">
        <w:rPr>
          <w:rFonts w:eastAsia="Times New Roman"/>
          <w:i/>
          <w:iCs/>
        </w:rPr>
        <w:t>http://library.books24x7.com.ezproxy.umuc.edu/toc.aspx?bookid=45426</w:t>
      </w:r>
      <w:r w:rsidRPr="5B80E71B">
        <w:rPr>
          <w:rFonts w:eastAsia="Times New Roman"/>
        </w:rPr>
        <w:t>.</w:t>
      </w:r>
    </w:p>
    <w:p w14:paraId="6DC35B4C" w14:textId="77777777" w:rsidR="003F61C4" w:rsidRDefault="01368166" w:rsidP="003F61C4">
      <w:pPr>
        <w:pStyle w:val="References"/>
        <w:spacing w:after="0" w:line="276" w:lineRule="auto"/>
        <w:ind w:left="720" w:hanging="720"/>
        <w:rPr>
          <w:ins w:id="0" w:author="Debashis Jena" w:date="2020-03-07T13:17:00Z"/>
          <w:rFonts w:eastAsia="Times New Roman"/>
        </w:rPr>
      </w:pPr>
      <w:r w:rsidRPr="0CF95A8C">
        <w:rPr>
          <w:rFonts w:eastAsia="Times New Roman"/>
        </w:rPr>
        <w:t xml:space="preserve">Eschenbach, T., Lewis, N., Nicholls, G. M., &amp; Schell IV, W. J. (2015). </w:t>
      </w:r>
      <w:r w:rsidRPr="0CF95A8C">
        <w:rPr>
          <w:rFonts w:eastAsia="Times New Roman"/>
          <w:i/>
          <w:iCs/>
        </w:rPr>
        <w:t xml:space="preserve">Using Agile Project </w:t>
      </w:r>
      <w:bookmarkStart w:id="1" w:name="_GoBack"/>
      <w:bookmarkEnd w:id="1"/>
      <w:r w:rsidRPr="0CF95A8C">
        <w:rPr>
          <w:rFonts w:eastAsia="Times New Roman"/>
          <w:i/>
          <w:iCs/>
        </w:rPr>
        <w:t>Management to Maximize Your and Your Coauthors’ Productivity</w:t>
      </w:r>
      <w:r w:rsidRPr="0CF95A8C">
        <w:rPr>
          <w:rFonts w:eastAsia="Times New Roman"/>
        </w:rPr>
        <w:t>. Proceedings of the ASEE Annual Conference &amp; Exposition, 1–12.</w:t>
      </w:r>
    </w:p>
    <w:p w14:paraId="21DADD96" w14:textId="135C901B" w:rsidR="31CFC378" w:rsidRDefault="31CFC378">
      <w:pPr>
        <w:pStyle w:val="References"/>
        <w:spacing w:after="0" w:line="276" w:lineRule="auto"/>
        <w:ind w:left="720" w:hanging="720"/>
        <w:rPr>
          <w:rFonts w:eastAsia="Times New Roman"/>
          <w:i/>
          <w:iCs/>
        </w:rPr>
      </w:pPr>
      <w:proofErr w:type="spellStart"/>
      <w:r w:rsidRPr="0CF95A8C">
        <w:rPr>
          <w:rFonts w:eastAsia="Times New Roman"/>
        </w:rPr>
        <w:t>Misutka</w:t>
      </w:r>
      <w:proofErr w:type="spellEnd"/>
      <w:r w:rsidRPr="0CF95A8C">
        <w:rPr>
          <w:rFonts w:eastAsia="Times New Roman"/>
        </w:rPr>
        <w:t xml:space="preserve">, </w:t>
      </w:r>
      <w:proofErr w:type="gramStart"/>
      <w:r w:rsidRPr="0CF95A8C">
        <w:rPr>
          <w:rFonts w:eastAsia="Times New Roman"/>
        </w:rPr>
        <w:t>K..</w:t>
      </w:r>
      <w:proofErr w:type="gramEnd"/>
      <w:r w:rsidRPr="0CF95A8C">
        <w:rPr>
          <w:rFonts w:eastAsia="Times New Roman"/>
        </w:rPr>
        <w:t xml:space="preserve"> (2017). </w:t>
      </w:r>
      <w:r w:rsidR="08D3CEFB" w:rsidRPr="004E086C">
        <w:rPr>
          <w:rFonts w:eastAsia="Times New Roman"/>
          <w:i/>
          <w:iCs/>
        </w:rPr>
        <w:t>4 ways to add a buffer in your project plan.</w:t>
      </w:r>
      <w:r w:rsidR="08D3CEFB" w:rsidRPr="0CF95A8C">
        <w:rPr>
          <w:rFonts w:eastAsia="Times New Roman"/>
        </w:rPr>
        <w:t xml:space="preserve"> Retrieved from </w:t>
      </w:r>
      <w:r w:rsidR="08D3CEFB" w:rsidRPr="004E086C">
        <w:rPr>
          <w:rFonts w:eastAsia="Times New Roman"/>
          <w:i/>
          <w:iCs/>
        </w:rPr>
        <w:t>https://project-management.com/4-ways-to-add-a-buffer-in-your-project-plan</w:t>
      </w:r>
      <w:r w:rsidR="08D3CEFB" w:rsidRPr="0CF95A8C">
        <w:rPr>
          <w:rFonts w:eastAsia="Times New Roman"/>
          <w:i/>
          <w:iCs/>
        </w:rPr>
        <w:t>.</w:t>
      </w:r>
    </w:p>
    <w:p w14:paraId="6E625D16" w14:textId="77777777" w:rsidR="003F61C4" w:rsidRPr="00C6488F" w:rsidRDefault="000E589C" w:rsidP="003F61C4">
      <w:pPr>
        <w:pStyle w:val="References"/>
        <w:spacing w:after="0" w:line="276" w:lineRule="auto"/>
        <w:ind w:left="720" w:hanging="720"/>
        <w:rPr>
          <w:rFonts w:eastAsia="Times New Roman"/>
        </w:rPr>
      </w:pPr>
      <w:r w:rsidRPr="5B80E71B">
        <w:rPr>
          <w:rFonts w:eastAsia="Times New Roman"/>
        </w:rPr>
        <w:t xml:space="preserve">Olson, D. (2015). </w:t>
      </w:r>
      <w:r w:rsidRPr="003F61C4">
        <w:rPr>
          <w:rFonts w:eastAsia="Times New Roman"/>
          <w:i/>
          <w:iCs/>
        </w:rPr>
        <w:t>Information Systems Project Management</w:t>
      </w:r>
      <w:r w:rsidRPr="5B80E71B">
        <w:rPr>
          <w:rFonts w:eastAsia="Times New Roman"/>
        </w:rPr>
        <w:t>. Project Selection and Approval. (pp. 47-54)</w:t>
      </w:r>
    </w:p>
    <w:p w14:paraId="14C18E6F" w14:textId="77777777" w:rsidR="003F61C4" w:rsidRPr="003F61C4" w:rsidRDefault="000E589C" w:rsidP="003F61C4">
      <w:pPr>
        <w:pStyle w:val="References"/>
        <w:spacing w:after="0" w:line="276" w:lineRule="auto"/>
        <w:ind w:left="720" w:hanging="720"/>
        <w:rPr>
          <w:rFonts w:eastAsia="Times New Roman"/>
          <w:i/>
          <w:iCs/>
          <w:lang w:eastAsia="ko-KR"/>
        </w:rPr>
      </w:pPr>
      <w:r w:rsidRPr="5B80E71B">
        <w:rPr>
          <w:rFonts w:eastAsia="Times New Roman"/>
          <w:shd w:val="clear" w:color="auto" w:fill="FFFFFF"/>
          <w:lang w:eastAsia="ko-KR"/>
        </w:rPr>
        <w:t xml:space="preserve">Parker, J. (2014, October 1). Business, User, and System Requirements. Retrieved from </w:t>
      </w:r>
      <w:r w:rsidRPr="003F61C4">
        <w:rPr>
          <w:rFonts w:eastAsia="Times New Roman"/>
          <w:i/>
          <w:iCs/>
          <w:lang w:eastAsia="ko-KR"/>
        </w:rPr>
        <w:t>https://enfocussolutions.com/business-user-and-system-requir</w:t>
      </w:r>
      <w:r w:rsidRPr="003F61C4">
        <w:rPr>
          <w:i/>
          <w:iCs/>
        </w:rPr>
        <w:t>ements/</w:t>
      </w:r>
    </w:p>
    <w:p w14:paraId="412276ED" w14:textId="77777777" w:rsidR="003F61C4" w:rsidRDefault="000E589C" w:rsidP="003F61C4">
      <w:pPr>
        <w:spacing w:after="0" w:line="276" w:lineRule="auto"/>
        <w:ind w:left="720" w:hanging="720"/>
        <w:rPr>
          <w:rFonts w:ascii="Times New Roman" w:eastAsia="Times New Roman" w:hAnsi="Times New Roman" w:cs="Times New Roman"/>
          <w:sz w:val="24"/>
          <w:szCs w:val="24"/>
        </w:rPr>
      </w:pPr>
      <w:r w:rsidRPr="5B80E71B">
        <w:rPr>
          <w:rFonts w:ascii="Times New Roman" w:eastAsia="Times New Roman" w:hAnsi="Times New Roman" w:cs="Times New Roman"/>
          <w:sz w:val="24"/>
          <w:szCs w:val="24"/>
        </w:rPr>
        <w:t xml:space="preserve">Project Management Institute -a. (2017). </w:t>
      </w:r>
      <w:r w:rsidRPr="5B80E71B">
        <w:rPr>
          <w:rFonts w:ascii="Times New Roman" w:eastAsia="Times New Roman" w:hAnsi="Times New Roman" w:cs="Times New Roman"/>
          <w:i/>
          <w:iCs/>
          <w:sz w:val="24"/>
          <w:szCs w:val="24"/>
        </w:rPr>
        <w:t>A Guide to the Project Management Body of Knowledge (</w:t>
      </w:r>
      <w:proofErr w:type="spellStart"/>
      <w:r w:rsidRPr="5B80E71B">
        <w:rPr>
          <w:rFonts w:ascii="Times New Roman" w:eastAsia="Times New Roman" w:hAnsi="Times New Roman" w:cs="Times New Roman"/>
          <w:i/>
          <w:iCs/>
          <w:sz w:val="24"/>
          <w:szCs w:val="24"/>
        </w:rPr>
        <w:t>Pmbok</w:t>
      </w:r>
      <w:proofErr w:type="spellEnd"/>
      <w:r w:rsidRPr="5B80E71B">
        <w:rPr>
          <w:rFonts w:ascii="Times New Roman" w:eastAsia="Times New Roman" w:hAnsi="Times New Roman" w:cs="Times New Roman"/>
          <w:i/>
          <w:iCs/>
          <w:sz w:val="24"/>
          <w:szCs w:val="24"/>
        </w:rPr>
        <w:t xml:space="preserve"> Guide)</w:t>
      </w:r>
      <w:r w:rsidRPr="5B80E71B">
        <w:rPr>
          <w:rFonts w:ascii="Times New Roman" w:eastAsia="Times New Roman" w:hAnsi="Times New Roman" w:cs="Times New Roman"/>
          <w:sz w:val="24"/>
          <w:szCs w:val="24"/>
        </w:rPr>
        <w:t xml:space="preserve"> (6th ed.). Newtown Square, PA: Project Management Institute.</w:t>
      </w:r>
    </w:p>
    <w:p w14:paraId="78AA6283" w14:textId="77777777" w:rsidR="003F61C4" w:rsidRDefault="000E589C" w:rsidP="003F61C4">
      <w:pPr>
        <w:spacing w:after="0" w:line="276" w:lineRule="auto"/>
        <w:ind w:left="720" w:hanging="720"/>
        <w:rPr>
          <w:rFonts w:ascii="Times New Roman" w:eastAsia="Times New Roman" w:hAnsi="Times New Roman" w:cs="Times New Roman"/>
          <w:sz w:val="24"/>
          <w:szCs w:val="24"/>
        </w:rPr>
      </w:pPr>
      <w:r w:rsidRPr="5B80E71B">
        <w:rPr>
          <w:rFonts w:ascii="Times New Roman" w:eastAsia="Times New Roman" w:hAnsi="Times New Roman" w:cs="Times New Roman"/>
          <w:sz w:val="24"/>
          <w:szCs w:val="24"/>
        </w:rPr>
        <w:t xml:space="preserve">Project Management Institute -b. (2017). </w:t>
      </w:r>
      <w:r w:rsidRPr="5B80E71B">
        <w:rPr>
          <w:rFonts w:ascii="Times New Roman" w:eastAsia="Times New Roman" w:hAnsi="Times New Roman" w:cs="Times New Roman"/>
          <w:i/>
          <w:iCs/>
          <w:sz w:val="24"/>
          <w:szCs w:val="24"/>
        </w:rPr>
        <w:t>The PMI Guide to Business Analysis</w:t>
      </w:r>
      <w:r w:rsidRPr="5B80E71B">
        <w:rPr>
          <w:rFonts w:ascii="Times New Roman" w:eastAsia="Times New Roman" w:hAnsi="Times New Roman" w:cs="Times New Roman"/>
          <w:sz w:val="24"/>
          <w:szCs w:val="24"/>
        </w:rPr>
        <w:t>. Newtown Square, PA: Project Management Institute.</w:t>
      </w:r>
    </w:p>
    <w:p w14:paraId="5D06983C" w14:textId="77777777" w:rsidR="003F61C4" w:rsidRDefault="000E589C" w:rsidP="003F61C4">
      <w:pPr>
        <w:spacing w:after="0" w:line="276" w:lineRule="auto"/>
        <w:ind w:left="720" w:hanging="720"/>
        <w:rPr>
          <w:rFonts w:ascii="Times New Roman" w:eastAsia="Times New Roman" w:hAnsi="Times New Roman" w:cs="Times New Roman"/>
          <w:sz w:val="24"/>
          <w:szCs w:val="24"/>
        </w:rPr>
      </w:pPr>
      <w:r w:rsidRPr="5B80E71B">
        <w:rPr>
          <w:rFonts w:ascii="Times New Roman" w:eastAsia="Times New Roman" w:hAnsi="Times New Roman" w:cs="Times New Roman"/>
          <w:sz w:val="24"/>
          <w:szCs w:val="24"/>
        </w:rPr>
        <w:t xml:space="preserve">Project Management Institute. (2019). </w:t>
      </w:r>
      <w:r w:rsidRPr="5B80E71B">
        <w:rPr>
          <w:rFonts w:ascii="Times New Roman" w:eastAsia="Times New Roman" w:hAnsi="Times New Roman" w:cs="Times New Roman"/>
          <w:i/>
          <w:iCs/>
          <w:sz w:val="24"/>
          <w:szCs w:val="24"/>
        </w:rPr>
        <w:t>The Standard for Risk Management in Portfolios, Programs, and Projects</w:t>
      </w:r>
      <w:r w:rsidRPr="5B80E71B">
        <w:rPr>
          <w:rFonts w:ascii="Times New Roman" w:eastAsia="Times New Roman" w:hAnsi="Times New Roman" w:cs="Times New Roman"/>
          <w:sz w:val="24"/>
          <w:szCs w:val="24"/>
        </w:rPr>
        <w:t>. Newtown Square, PA: Project Management Institute.</w:t>
      </w:r>
    </w:p>
    <w:p w14:paraId="1C1165D0" w14:textId="77777777" w:rsidR="003F61C4" w:rsidRDefault="000E589C" w:rsidP="003F61C4">
      <w:pPr>
        <w:spacing w:after="0" w:line="276" w:lineRule="auto"/>
        <w:ind w:left="720" w:hanging="720"/>
        <w:rPr>
          <w:rFonts w:ascii="Times New Roman" w:eastAsia="Times New Roman" w:hAnsi="Times New Roman" w:cs="Times New Roman"/>
          <w:sz w:val="24"/>
          <w:szCs w:val="24"/>
        </w:rPr>
      </w:pPr>
      <w:r w:rsidRPr="5B80E71B">
        <w:rPr>
          <w:rFonts w:ascii="Times New Roman" w:eastAsia="Times New Roman" w:hAnsi="Times New Roman" w:cs="Times New Roman"/>
          <w:sz w:val="24"/>
          <w:szCs w:val="24"/>
        </w:rPr>
        <w:t xml:space="preserve">Project Management Institute. (2018). </w:t>
      </w:r>
      <w:r w:rsidRPr="5B80E71B">
        <w:rPr>
          <w:rFonts w:ascii="Times New Roman" w:eastAsia="Times New Roman" w:hAnsi="Times New Roman" w:cs="Times New Roman"/>
          <w:i/>
          <w:iCs/>
          <w:sz w:val="24"/>
          <w:szCs w:val="24"/>
        </w:rPr>
        <w:t>The Standard for Organizational Project Management</w:t>
      </w:r>
      <w:r w:rsidRPr="5B80E71B">
        <w:rPr>
          <w:rFonts w:ascii="Times New Roman" w:eastAsia="Times New Roman" w:hAnsi="Times New Roman" w:cs="Times New Roman"/>
          <w:sz w:val="24"/>
          <w:szCs w:val="24"/>
        </w:rPr>
        <w:t>. Newtown Square, PA: Project Management Institute.</w:t>
      </w:r>
    </w:p>
    <w:p w14:paraId="738610EB" w14:textId="77777777" w:rsidR="00B45432" w:rsidRPr="006F3236" w:rsidRDefault="00B45432" w:rsidP="003F61C4">
      <w:pPr>
        <w:spacing w:line="276" w:lineRule="auto"/>
        <w:ind w:left="360"/>
        <w:rPr>
          <w:rFonts w:ascii="Times New Roman" w:hAnsi="Times New Roman" w:cs="Times New Roman"/>
          <w:sz w:val="24"/>
          <w:szCs w:val="24"/>
        </w:rPr>
      </w:pPr>
    </w:p>
    <w:sectPr w:rsidR="00B45432" w:rsidRPr="006F3236">
      <w:headerReference w:type="default"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C56DE2" w14:textId="77777777" w:rsidR="00736F42" w:rsidRDefault="00736F42">
      <w:pPr>
        <w:spacing w:after="0" w:line="240" w:lineRule="auto"/>
      </w:pPr>
      <w:r>
        <w:separator/>
      </w:r>
    </w:p>
  </w:endnote>
  <w:endnote w:type="continuationSeparator" w:id="0">
    <w:p w14:paraId="2592766E" w14:textId="77777777" w:rsidR="00736F42" w:rsidRDefault="00736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8A7DBD" w14:paraId="6B62F1B3" w14:textId="77777777" w:rsidTr="40CB8A24">
      <w:tc>
        <w:tcPr>
          <w:tcW w:w="3120" w:type="dxa"/>
        </w:tcPr>
        <w:p w14:paraId="02F2C34E" w14:textId="77777777" w:rsidR="40CB8A24" w:rsidRDefault="40CB8A24" w:rsidP="40CB8A24">
          <w:pPr>
            <w:pStyle w:val="Header"/>
            <w:ind w:left="-115"/>
          </w:pPr>
        </w:p>
      </w:tc>
      <w:tc>
        <w:tcPr>
          <w:tcW w:w="3120" w:type="dxa"/>
        </w:tcPr>
        <w:p w14:paraId="680A4E5D" w14:textId="77777777" w:rsidR="40CB8A24" w:rsidRDefault="40CB8A24" w:rsidP="40CB8A24">
          <w:pPr>
            <w:pStyle w:val="Header"/>
            <w:jc w:val="center"/>
          </w:pPr>
        </w:p>
      </w:tc>
      <w:tc>
        <w:tcPr>
          <w:tcW w:w="3120" w:type="dxa"/>
        </w:tcPr>
        <w:p w14:paraId="19219836" w14:textId="77777777" w:rsidR="40CB8A24" w:rsidRDefault="40CB8A24" w:rsidP="40CB8A24">
          <w:pPr>
            <w:pStyle w:val="Header"/>
            <w:ind w:right="-115"/>
            <w:jc w:val="right"/>
          </w:pPr>
        </w:p>
      </w:tc>
    </w:tr>
  </w:tbl>
  <w:p w14:paraId="296FEF7D" w14:textId="77777777" w:rsidR="40CB8A24" w:rsidRDefault="40CB8A24" w:rsidP="40CB8A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8A7DBD" w14:paraId="3A0FF5F2" w14:textId="77777777" w:rsidTr="40CB8A24">
      <w:tc>
        <w:tcPr>
          <w:tcW w:w="3120" w:type="dxa"/>
        </w:tcPr>
        <w:p w14:paraId="5630AD66" w14:textId="77777777" w:rsidR="40CB8A24" w:rsidRDefault="40CB8A24" w:rsidP="40CB8A24">
          <w:pPr>
            <w:pStyle w:val="Header"/>
            <w:ind w:left="-115"/>
          </w:pPr>
        </w:p>
      </w:tc>
      <w:tc>
        <w:tcPr>
          <w:tcW w:w="3120" w:type="dxa"/>
        </w:tcPr>
        <w:p w14:paraId="61829076" w14:textId="77777777" w:rsidR="40CB8A24" w:rsidRDefault="40CB8A24" w:rsidP="40CB8A24">
          <w:pPr>
            <w:pStyle w:val="Header"/>
            <w:jc w:val="center"/>
          </w:pPr>
        </w:p>
      </w:tc>
      <w:tc>
        <w:tcPr>
          <w:tcW w:w="3120" w:type="dxa"/>
        </w:tcPr>
        <w:p w14:paraId="2BA226A1" w14:textId="77777777" w:rsidR="40CB8A24" w:rsidRDefault="40CB8A24" w:rsidP="40CB8A24">
          <w:pPr>
            <w:pStyle w:val="Header"/>
            <w:ind w:right="-115"/>
            <w:jc w:val="right"/>
          </w:pPr>
        </w:p>
      </w:tc>
    </w:tr>
  </w:tbl>
  <w:p w14:paraId="17AD93B2" w14:textId="77777777" w:rsidR="40CB8A24" w:rsidRDefault="40CB8A24" w:rsidP="40CB8A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67E1F1" w14:textId="77777777" w:rsidR="00736F42" w:rsidRDefault="00736F42">
      <w:pPr>
        <w:spacing w:after="0" w:line="240" w:lineRule="auto"/>
      </w:pPr>
      <w:r>
        <w:separator/>
      </w:r>
    </w:p>
  </w:footnote>
  <w:footnote w:type="continuationSeparator" w:id="0">
    <w:p w14:paraId="1D346BF1" w14:textId="77777777" w:rsidR="00736F42" w:rsidRDefault="00736F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820" w:type="dxa"/>
      <w:tblLayout w:type="fixed"/>
      <w:tblLook w:val="06A0" w:firstRow="1" w:lastRow="0" w:firstColumn="1" w:lastColumn="0" w:noHBand="1" w:noVBand="1"/>
    </w:tblPr>
    <w:tblGrid>
      <w:gridCol w:w="7650"/>
      <w:gridCol w:w="1170"/>
    </w:tblGrid>
    <w:tr w:rsidR="008A7DBD" w14:paraId="1D3A2A5C" w14:textId="77777777" w:rsidTr="00B24845">
      <w:tc>
        <w:tcPr>
          <w:tcW w:w="7650" w:type="dxa"/>
        </w:tcPr>
        <w:p w14:paraId="02A56313" w14:textId="77777777" w:rsidR="00490169" w:rsidRDefault="000E589C" w:rsidP="40CB8A24">
          <w:pPr>
            <w:pStyle w:val="Header"/>
            <w:ind w:left="-115"/>
            <w:rPr>
              <w:rFonts w:ascii="Times New Roman" w:eastAsia="Times New Roman" w:hAnsi="Times New Roman" w:cs="Times New Roman"/>
            </w:rPr>
          </w:pPr>
          <w:r w:rsidRPr="3C05FE95">
            <w:rPr>
              <w:rFonts w:ascii="Times New Roman" w:eastAsia="Times New Roman" w:hAnsi="Times New Roman" w:cs="Times New Roman"/>
            </w:rPr>
            <w:t>INTERNAL TRAVEL SYSTEM (ITS)</w:t>
          </w:r>
          <w:r>
            <w:rPr>
              <w:rFonts w:ascii="Times New Roman" w:eastAsia="Times New Roman" w:hAnsi="Times New Roman" w:cs="Times New Roman"/>
            </w:rPr>
            <w:t xml:space="preserve"> – </w:t>
          </w:r>
          <w:r w:rsidR="00B24845" w:rsidRPr="00B24845">
            <w:rPr>
              <w:rFonts w:ascii="Times New Roman" w:eastAsia="Times New Roman" w:hAnsi="Times New Roman" w:cs="Times New Roman"/>
            </w:rPr>
            <w:t>INTERIM GROUP REPORT</w:t>
          </w:r>
        </w:p>
      </w:tc>
      <w:tc>
        <w:tcPr>
          <w:tcW w:w="1170" w:type="dxa"/>
        </w:tcPr>
        <w:p w14:paraId="6A4730AE" w14:textId="77777777" w:rsidR="00490169" w:rsidRDefault="000E589C" w:rsidP="40CB8A24">
          <w:pPr>
            <w:pStyle w:val="Header"/>
            <w:ind w:right="-115"/>
            <w:jc w:val="right"/>
          </w:pPr>
          <w:r>
            <w:fldChar w:fldCharType="begin"/>
          </w:r>
          <w:r>
            <w:instrText>PAGE</w:instrText>
          </w:r>
          <w:r>
            <w:fldChar w:fldCharType="separate"/>
          </w:r>
          <w:r>
            <w:rPr>
              <w:noProof/>
            </w:rPr>
            <w:t>2</w:t>
          </w:r>
          <w:r>
            <w:fldChar w:fldCharType="end"/>
          </w:r>
        </w:p>
      </w:tc>
    </w:tr>
  </w:tbl>
  <w:p w14:paraId="637805D2" w14:textId="77777777" w:rsidR="40CB8A24" w:rsidRDefault="40CB8A24" w:rsidP="40CB8A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20" w:type="dxa"/>
      <w:tblLayout w:type="fixed"/>
      <w:tblLook w:val="06A0" w:firstRow="1" w:lastRow="0" w:firstColumn="1" w:lastColumn="0" w:noHBand="1" w:noVBand="1"/>
    </w:tblPr>
    <w:tblGrid>
      <w:gridCol w:w="9720"/>
    </w:tblGrid>
    <w:tr w:rsidR="008A7DBD" w14:paraId="2CE17CBD" w14:textId="77777777" w:rsidTr="00490169">
      <w:tc>
        <w:tcPr>
          <w:tcW w:w="9720" w:type="dxa"/>
        </w:tcPr>
        <w:p w14:paraId="1E030566" w14:textId="77777777" w:rsidR="00490169" w:rsidRDefault="000E589C" w:rsidP="40CB8A24">
          <w:pPr>
            <w:pStyle w:val="Header"/>
            <w:ind w:left="-115"/>
            <w:rPr>
              <w:rFonts w:ascii="Times New Roman" w:eastAsia="Times New Roman" w:hAnsi="Times New Roman" w:cs="Times New Roman"/>
            </w:rPr>
          </w:pPr>
          <w:r w:rsidRPr="3C05FE95">
            <w:rPr>
              <w:rFonts w:ascii="Times New Roman" w:eastAsia="Times New Roman" w:hAnsi="Times New Roman" w:cs="Times New Roman"/>
            </w:rPr>
            <w:t>Running Head: INTERNAL TRAVEL SYSTEM (ITS)</w:t>
          </w:r>
          <w:r>
            <w:rPr>
              <w:rFonts w:ascii="Times New Roman" w:eastAsia="Times New Roman" w:hAnsi="Times New Roman" w:cs="Times New Roman"/>
            </w:rPr>
            <w:t xml:space="preserve"> – </w:t>
          </w:r>
          <w:r w:rsidR="00B24845" w:rsidRPr="00B24845">
            <w:rPr>
              <w:rFonts w:ascii="Times New Roman" w:eastAsia="Times New Roman" w:hAnsi="Times New Roman" w:cs="Times New Roman"/>
            </w:rPr>
            <w:t>INTERIM GROUP REPORT</w:t>
          </w:r>
        </w:p>
      </w:tc>
    </w:tr>
  </w:tbl>
  <w:p w14:paraId="2DBF0D7D" w14:textId="77777777" w:rsidR="40CB8A24" w:rsidRDefault="40CB8A24" w:rsidP="40CB8A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62E7"/>
    <w:multiLevelType w:val="hybridMultilevel"/>
    <w:tmpl w:val="1BBA1FE4"/>
    <w:lvl w:ilvl="0" w:tplc="8AF8C41C">
      <w:start w:val="1"/>
      <w:numFmt w:val="bullet"/>
      <w:lvlText w:val=""/>
      <w:lvlJc w:val="left"/>
      <w:pPr>
        <w:ind w:left="720" w:hanging="360"/>
      </w:pPr>
      <w:rPr>
        <w:rFonts w:ascii="Symbol" w:hAnsi="Symbol" w:hint="default"/>
      </w:rPr>
    </w:lvl>
    <w:lvl w:ilvl="1" w:tplc="F87661F6">
      <w:start w:val="1"/>
      <w:numFmt w:val="bullet"/>
      <w:lvlText w:val="o"/>
      <w:lvlJc w:val="left"/>
      <w:pPr>
        <w:ind w:left="1440" w:hanging="360"/>
      </w:pPr>
      <w:rPr>
        <w:rFonts w:ascii="Courier New" w:hAnsi="Courier New" w:hint="default"/>
      </w:rPr>
    </w:lvl>
    <w:lvl w:ilvl="2" w:tplc="AE2682BA">
      <w:start w:val="1"/>
      <w:numFmt w:val="bullet"/>
      <w:lvlText w:val=""/>
      <w:lvlJc w:val="left"/>
      <w:pPr>
        <w:ind w:left="2160" w:hanging="360"/>
      </w:pPr>
      <w:rPr>
        <w:rFonts w:ascii="Wingdings" w:hAnsi="Wingdings" w:hint="default"/>
      </w:rPr>
    </w:lvl>
    <w:lvl w:ilvl="3" w:tplc="AA924A2C">
      <w:start w:val="1"/>
      <w:numFmt w:val="bullet"/>
      <w:lvlText w:val=""/>
      <w:lvlJc w:val="left"/>
      <w:pPr>
        <w:ind w:left="2880" w:hanging="360"/>
      </w:pPr>
      <w:rPr>
        <w:rFonts w:ascii="Symbol" w:hAnsi="Symbol" w:hint="default"/>
      </w:rPr>
    </w:lvl>
    <w:lvl w:ilvl="4" w:tplc="0598FD6C">
      <w:start w:val="1"/>
      <w:numFmt w:val="bullet"/>
      <w:lvlText w:val="o"/>
      <w:lvlJc w:val="left"/>
      <w:pPr>
        <w:ind w:left="3600" w:hanging="360"/>
      </w:pPr>
      <w:rPr>
        <w:rFonts w:ascii="Courier New" w:hAnsi="Courier New" w:hint="default"/>
      </w:rPr>
    </w:lvl>
    <w:lvl w:ilvl="5" w:tplc="B0E0F0A6">
      <w:start w:val="1"/>
      <w:numFmt w:val="bullet"/>
      <w:lvlText w:val=""/>
      <w:lvlJc w:val="left"/>
      <w:pPr>
        <w:ind w:left="4320" w:hanging="360"/>
      </w:pPr>
      <w:rPr>
        <w:rFonts w:ascii="Wingdings" w:hAnsi="Wingdings" w:hint="default"/>
      </w:rPr>
    </w:lvl>
    <w:lvl w:ilvl="6" w:tplc="DB0CEC64">
      <w:start w:val="1"/>
      <w:numFmt w:val="bullet"/>
      <w:lvlText w:val=""/>
      <w:lvlJc w:val="left"/>
      <w:pPr>
        <w:ind w:left="5040" w:hanging="360"/>
      </w:pPr>
      <w:rPr>
        <w:rFonts w:ascii="Symbol" w:hAnsi="Symbol" w:hint="default"/>
      </w:rPr>
    </w:lvl>
    <w:lvl w:ilvl="7" w:tplc="4710C78E">
      <w:start w:val="1"/>
      <w:numFmt w:val="bullet"/>
      <w:lvlText w:val="o"/>
      <w:lvlJc w:val="left"/>
      <w:pPr>
        <w:ind w:left="5760" w:hanging="360"/>
      </w:pPr>
      <w:rPr>
        <w:rFonts w:ascii="Courier New" w:hAnsi="Courier New" w:hint="default"/>
      </w:rPr>
    </w:lvl>
    <w:lvl w:ilvl="8" w:tplc="171CFF9C">
      <w:start w:val="1"/>
      <w:numFmt w:val="bullet"/>
      <w:lvlText w:val=""/>
      <w:lvlJc w:val="left"/>
      <w:pPr>
        <w:ind w:left="6480" w:hanging="360"/>
      </w:pPr>
      <w:rPr>
        <w:rFonts w:ascii="Wingdings" w:hAnsi="Wingdings" w:hint="default"/>
      </w:rPr>
    </w:lvl>
  </w:abstractNum>
  <w:abstractNum w:abstractNumId="1" w15:restartNumberingAfterBreak="0">
    <w:nsid w:val="01FD6CD8"/>
    <w:multiLevelType w:val="hybridMultilevel"/>
    <w:tmpl w:val="D6FCFF7E"/>
    <w:lvl w:ilvl="0" w:tplc="CEA42474">
      <w:start w:val="1"/>
      <w:numFmt w:val="bullet"/>
      <w:lvlText w:val=""/>
      <w:lvlJc w:val="left"/>
      <w:pPr>
        <w:ind w:left="720" w:hanging="360"/>
      </w:pPr>
      <w:rPr>
        <w:rFonts w:ascii="Symbol" w:hAnsi="Symbol" w:hint="default"/>
      </w:rPr>
    </w:lvl>
    <w:lvl w:ilvl="1" w:tplc="F2567614" w:tentative="1">
      <w:start w:val="1"/>
      <w:numFmt w:val="bullet"/>
      <w:lvlText w:val="o"/>
      <w:lvlJc w:val="left"/>
      <w:pPr>
        <w:ind w:left="1440" w:hanging="360"/>
      </w:pPr>
      <w:rPr>
        <w:rFonts w:ascii="Courier New" w:hAnsi="Courier New" w:cs="Courier New" w:hint="default"/>
      </w:rPr>
    </w:lvl>
    <w:lvl w:ilvl="2" w:tplc="4EF6A73E" w:tentative="1">
      <w:start w:val="1"/>
      <w:numFmt w:val="bullet"/>
      <w:lvlText w:val=""/>
      <w:lvlJc w:val="left"/>
      <w:pPr>
        <w:ind w:left="2160" w:hanging="360"/>
      </w:pPr>
      <w:rPr>
        <w:rFonts w:ascii="Wingdings" w:hAnsi="Wingdings" w:hint="default"/>
      </w:rPr>
    </w:lvl>
    <w:lvl w:ilvl="3" w:tplc="91B8E8B8" w:tentative="1">
      <w:start w:val="1"/>
      <w:numFmt w:val="bullet"/>
      <w:lvlText w:val=""/>
      <w:lvlJc w:val="left"/>
      <w:pPr>
        <w:ind w:left="2880" w:hanging="360"/>
      </w:pPr>
      <w:rPr>
        <w:rFonts w:ascii="Symbol" w:hAnsi="Symbol" w:hint="default"/>
      </w:rPr>
    </w:lvl>
    <w:lvl w:ilvl="4" w:tplc="8208E3F4" w:tentative="1">
      <w:start w:val="1"/>
      <w:numFmt w:val="bullet"/>
      <w:lvlText w:val="o"/>
      <w:lvlJc w:val="left"/>
      <w:pPr>
        <w:ind w:left="3600" w:hanging="360"/>
      </w:pPr>
      <w:rPr>
        <w:rFonts w:ascii="Courier New" w:hAnsi="Courier New" w:cs="Courier New" w:hint="default"/>
      </w:rPr>
    </w:lvl>
    <w:lvl w:ilvl="5" w:tplc="CD303B96" w:tentative="1">
      <w:start w:val="1"/>
      <w:numFmt w:val="bullet"/>
      <w:lvlText w:val=""/>
      <w:lvlJc w:val="left"/>
      <w:pPr>
        <w:ind w:left="4320" w:hanging="360"/>
      </w:pPr>
      <w:rPr>
        <w:rFonts w:ascii="Wingdings" w:hAnsi="Wingdings" w:hint="default"/>
      </w:rPr>
    </w:lvl>
    <w:lvl w:ilvl="6" w:tplc="7AE6641C" w:tentative="1">
      <w:start w:val="1"/>
      <w:numFmt w:val="bullet"/>
      <w:lvlText w:val=""/>
      <w:lvlJc w:val="left"/>
      <w:pPr>
        <w:ind w:left="5040" w:hanging="360"/>
      </w:pPr>
      <w:rPr>
        <w:rFonts w:ascii="Symbol" w:hAnsi="Symbol" w:hint="default"/>
      </w:rPr>
    </w:lvl>
    <w:lvl w:ilvl="7" w:tplc="F766BB6A" w:tentative="1">
      <w:start w:val="1"/>
      <w:numFmt w:val="bullet"/>
      <w:lvlText w:val="o"/>
      <w:lvlJc w:val="left"/>
      <w:pPr>
        <w:ind w:left="5760" w:hanging="360"/>
      </w:pPr>
      <w:rPr>
        <w:rFonts w:ascii="Courier New" w:hAnsi="Courier New" w:cs="Courier New" w:hint="default"/>
      </w:rPr>
    </w:lvl>
    <w:lvl w:ilvl="8" w:tplc="6750E0BA" w:tentative="1">
      <w:start w:val="1"/>
      <w:numFmt w:val="bullet"/>
      <w:lvlText w:val=""/>
      <w:lvlJc w:val="left"/>
      <w:pPr>
        <w:ind w:left="6480" w:hanging="360"/>
      </w:pPr>
      <w:rPr>
        <w:rFonts w:ascii="Wingdings" w:hAnsi="Wingdings" w:hint="default"/>
      </w:rPr>
    </w:lvl>
  </w:abstractNum>
  <w:abstractNum w:abstractNumId="2" w15:restartNumberingAfterBreak="0">
    <w:nsid w:val="02121277"/>
    <w:multiLevelType w:val="hybridMultilevel"/>
    <w:tmpl w:val="320C8744"/>
    <w:lvl w:ilvl="0" w:tplc="358484A6">
      <w:start w:val="1"/>
      <w:numFmt w:val="bullet"/>
      <w:lvlText w:val=""/>
      <w:lvlJc w:val="left"/>
      <w:pPr>
        <w:ind w:left="720" w:hanging="360"/>
      </w:pPr>
      <w:rPr>
        <w:rFonts w:ascii="Symbol" w:hAnsi="Symbol" w:hint="default"/>
      </w:rPr>
    </w:lvl>
    <w:lvl w:ilvl="1" w:tplc="755CA9FE">
      <w:start w:val="1"/>
      <w:numFmt w:val="bullet"/>
      <w:lvlText w:val="o"/>
      <w:lvlJc w:val="left"/>
      <w:pPr>
        <w:ind w:left="1440" w:hanging="360"/>
      </w:pPr>
      <w:rPr>
        <w:rFonts w:ascii="Courier New" w:hAnsi="Courier New" w:hint="default"/>
      </w:rPr>
    </w:lvl>
    <w:lvl w:ilvl="2" w:tplc="F2A4344A">
      <w:start w:val="1"/>
      <w:numFmt w:val="bullet"/>
      <w:lvlText w:val=""/>
      <w:lvlJc w:val="left"/>
      <w:pPr>
        <w:ind w:left="2160" w:hanging="360"/>
      </w:pPr>
      <w:rPr>
        <w:rFonts w:ascii="Wingdings" w:hAnsi="Wingdings" w:hint="default"/>
      </w:rPr>
    </w:lvl>
    <w:lvl w:ilvl="3" w:tplc="82B624AA">
      <w:start w:val="1"/>
      <w:numFmt w:val="bullet"/>
      <w:lvlText w:val=""/>
      <w:lvlJc w:val="left"/>
      <w:pPr>
        <w:ind w:left="2880" w:hanging="360"/>
      </w:pPr>
      <w:rPr>
        <w:rFonts w:ascii="Symbol" w:hAnsi="Symbol" w:hint="default"/>
      </w:rPr>
    </w:lvl>
    <w:lvl w:ilvl="4" w:tplc="0FE89DD0">
      <w:start w:val="1"/>
      <w:numFmt w:val="bullet"/>
      <w:lvlText w:val="o"/>
      <w:lvlJc w:val="left"/>
      <w:pPr>
        <w:ind w:left="3600" w:hanging="360"/>
      </w:pPr>
      <w:rPr>
        <w:rFonts w:ascii="Courier New" w:hAnsi="Courier New" w:hint="default"/>
      </w:rPr>
    </w:lvl>
    <w:lvl w:ilvl="5" w:tplc="B262FD5C">
      <w:start w:val="1"/>
      <w:numFmt w:val="bullet"/>
      <w:lvlText w:val=""/>
      <w:lvlJc w:val="left"/>
      <w:pPr>
        <w:ind w:left="4320" w:hanging="360"/>
      </w:pPr>
      <w:rPr>
        <w:rFonts w:ascii="Wingdings" w:hAnsi="Wingdings" w:hint="default"/>
      </w:rPr>
    </w:lvl>
    <w:lvl w:ilvl="6" w:tplc="5C4AE432">
      <w:start w:val="1"/>
      <w:numFmt w:val="bullet"/>
      <w:lvlText w:val=""/>
      <w:lvlJc w:val="left"/>
      <w:pPr>
        <w:ind w:left="5040" w:hanging="360"/>
      </w:pPr>
      <w:rPr>
        <w:rFonts w:ascii="Symbol" w:hAnsi="Symbol" w:hint="default"/>
      </w:rPr>
    </w:lvl>
    <w:lvl w:ilvl="7" w:tplc="026E9CBE">
      <w:start w:val="1"/>
      <w:numFmt w:val="bullet"/>
      <w:lvlText w:val="o"/>
      <w:lvlJc w:val="left"/>
      <w:pPr>
        <w:ind w:left="5760" w:hanging="360"/>
      </w:pPr>
      <w:rPr>
        <w:rFonts w:ascii="Courier New" w:hAnsi="Courier New" w:hint="default"/>
      </w:rPr>
    </w:lvl>
    <w:lvl w:ilvl="8" w:tplc="A824FF80">
      <w:start w:val="1"/>
      <w:numFmt w:val="bullet"/>
      <w:lvlText w:val=""/>
      <w:lvlJc w:val="left"/>
      <w:pPr>
        <w:ind w:left="6480" w:hanging="360"/>
      </w:pPr>
      <w:rPr>
        <w:rFonts w:ascii="Wingdings" w:hAnsi="Wingdings" w:hint="default"/>
      </w:rPr>
    </w:lvl>
  </w:abstractNum>
  <w:abstractNum w:abstractNumId="3" w15:restartNumberingAfterBreak="0">
    <w:nsid w:val="027168E4"/>
    <w:multiLevelType w:val="hybridMultilevel"/>
    <w:tmpl w:val="7416FF98"/>
    <w:lvl w:ilvl="0" w:tplc="E1A63458">
      <w:start w:val="1"/>
      <w:numFmt w:val="bullet"/>
      <w:lvlText w:val=""/>
      <w:lvlJc w:val="left"/>
      <w:pPr>
        <w:ind w:left="720" w:hanging="360"/>
      </w:pPr>
      <w:rPr>
        <w:rFonts w:ascii="Symbol" w:hAnsi="Symbol" w:hint="default"/>
      </w:rPr>
    </w:lvl>
    <w:lvl w:ilvl="1" w:tplc="9CBC896C">
      <w:start w:val="1"/>
      <w:numFmt w:val="bullet"/>
      <w:lvlText w:val="o"/>
      <w:lvlJc w:val="left"/>
      <w:pPr>
        <w:ind w:left="1440" w:hanging="360"/>
      </w:pPr>
      <w:rPr>
        <w:rFonts w:ascii="Courier New" w:hAnsi="Courier New" w:hint="default"/>
      </w:rPr>
    </w:lvl>
    <w:lvl w:ilvl="2" w:tplc="5784BD5A">
      <w:start w:val="1"/>
      <w:numFmt w:val="bullet"/>
      <w:lvlText w:val=""/>
      <w:lvlJc w:val="left"/>
      <w:pPr>
        <w:ind w:left="2160" w:hanging="360"/>
      </w:pPr>
      <w:rPr>
        <w:rFonts w:ascii="Wingdings" w:hAnsi="Wingdings" w:hint="default"/>
      </w:rPr>
    </w:lvl>
    <w:lvl w:ilvl="3" w:tplc="D7B61BA2">
      <w:start w:val="1"/>
      <w:numFmt w:val="bullet"/>
      <w:lvlText w:val=""/>
      <w:lvlJc w:val="left"/>
      <w:pPr>
        <w:ind w:left="2880" w:hanging="360"/>
      </w:pPr>
      <w:rPr>
        <w:rFonts w:ascii="Symbol" w:hAnsi="Symbol" w:hint="default"/>
      </w:rPr>
    </w:lvl>
    <w:lvl w:ilvl="4" w:tplc="7BB2F32C">
      <w:start w:val="1"/>
      <w:numFmt w:val="bullet"/>
      <w:lvlText w:val="o"/>
      <w:lvlJc w:val="left"/>
      <w:pPr>
        <w:ind w:left="3600" w:hanging="360"/>
      </w:pPr>
      <w:rPr>
        <w:rFonts w:ascii="Courier New" w:hAnsi="Courier New" w:hint="default"/>
      </w:rPr>
    </w:lvl>
    <w:lvl w:ilvl="5" w:tplc="7DBE4BD2">
      <w:start w:val="1"/>
      <w:numFmt w:val="bullet"/>
      <w:lvlText w:val=""/>
      <w:lvlJc w:val="left"/>
      <w:pPr>
        <w:ind w:left="4320" w:hanging="360"/>
      </w:pPr>
      <w:rPr>
        <w:rFonts w:ascii="Wingdings" w:hAnsi="Wingdings" w:hint="default"/>
      </w:rPr>
    </w:lvl>
    <w:lvl w:ilvl="6" w:tplc="4E941AF4">
      <w:start w:val="1"/>
      <w:numFmt w:val="bullet"/>
      <w:lvlText w:val=""/>
      <w:lvlJc w:val="left"/>
      <w:pPr>
        <w:ind w:left="5040" w:hanging="360"/>
      </w:pPr>
      <w:rPr>
        <w:rFonts w:ascii="Symbol" w:hAnsi="Symbol" w:hint="default"/>
      </w:rPr>
    </w:lvl>
    <w:lvl w:ilvl="7" w:tplc="59207886">
      <w:start w:val="1"/>
      <w:numFmt w:val="bullet"/>
      <w:lvlText w:val="o"/>
      <w:lvlJc w:val="left"/>
      <w:pPr>
        <w:ind w:left="5760" w:hanging="360"/>
      </w:pPr>
      <w:rPr>
        <w:rFonts w:ascii="Courier New" w:hAnsi="Courier New" w:hint="default"/>
      </w:rPr>
    </w:lvl>
    <w:lvl w:ilvl="8" w:tplc="1A8CEC08">
      <w:start w:val="1"/>
      <w:numFmt w:val="bullet"/>
      <w:lvlText w:val=""/>
      <w:lvlJc w:val="left"/>
      <w:pPr>
        <w:ind w:left="6480" w:hanging="360"/>
      </w:pPr>
      <w:rPr>
        <w:rFonts w:ascii="Wingdings" w:hAnsi="Wingdings" w:hint="default"/>
      </w:rPr>
    </w:lvl>
  </w:abstractNum>
  <w:abstractNum w:abstractNumId="4" w15:restartNumberingAfterBreak="0">
    <w:nsid w:val="0763129D"/>
    <w:multiLevelType w:val="hybridMultilevel"/>
    <w:tmpl w:val="6826DF80"/>
    <w:lvl w:ilvl="0" w:tplc="EE5C00FC">
      <w:start w:val="1"/>
      <w:numFmt w:val="decimal"/>
      <w:lvlText w:val="%1."/>
      <w:lvlJc w:val="left"/>
      <w:pPr>
        <w:ind w:left="720" w:hanging="360"/>
      </w:pPr>
    </w:lvl>
    <w:lvl w:ilvl="1" w:tplc="18F26528">
      <w:start w:val="1"/>
      <w:numFmt w:val="lowerLetter"/>
      <w:lvlText w:val="%2."/>
      <w:lvlJc w:val="left"/>
      <w:pPr>
        <w:ind w:left="1440" w:hanging="360"/>
      </w:pPr>
    </w:lvl>
    <w:lvl w:ilvl="2" w:tplc="3BF233DE">
      <w:start w:val="1"/>
      <w:numFmt w:val="lowerRoman"/>
      <w:lvlText w:val="%3."/>
      <w:lvlJc w:val="right"/>
      <w:pPr>
        <w:ind w:left="2160" w:hanging="180"/>
      </w:pPr>
    </w:lvl>
    <w:lvl w:ilvl="3" w:tplc="5D7025E4">
      <w:start w:val="1"/>
      <w:numFmt w:val="decimal"/>
      <w:lvlText w:val="%4."/>
      <w:lvlJc w:val="left"/>
      <w:pPr>
        <w:ind w:left="2880" w:hanging="360"/>
      </w:pPr>
    </w:lvl>
    <w:lvl w:ilvl="4" w:tplc="FA624000">
      <w:start w:val="1"/>
      <w:numFmt w:val="lowerLetter"/>
      <w:lvlText w:val="%5."/>
      <w:lvlJc w:val="left"/>
      <w:pPr>
        <w:ind w:left="3600" w:hanging="360"/>
      </w:pPr>
    </w:lvl>
    <w:lvl w:ilvl="5" w:tplc="BB901B1E">
      <w:start w:val="1"/>
      <w:numFmt w:val="lowerRoman"/>
      <w:lvlText w:val="%6."/>
      <w:lvlJc w:val="right"/>
      <w:pPr>
        <w:ind w:left="4320" w:hanging="180"/>
      </w:pPr>
    </w:lvl>
    <w:lvl w:ilvl="6" w:tplc="C47A37E6">
      <w:start w:val="1"/>
      <w:numFmt w:val="decimal"/>
      <w:lvlText w:val="%7."/>
      <w:lvlJc w:val="left"/>
      <w:pPr>
        <w:ind w:left="5040" w:hanging="360"/>
      </w:pPr>
    </w:lvl>
    <w:lvl w:ilvl="7" w:tplc="F320DCFA">
      <w:start w:val="1"/>
      <w:numFmt w:val="lowerLetter"/>
      <w:lvlText w:val="%8."/>
      <w:lvlJc w:val="left"/>
      <w:pPr>
        <w:ind w:left="5760" w:hanging="360"/>
      </w:pPr>
    </w:lvl>
    <w:lvl w:ilvl="8" w:tplc="261E9BE4">
      <w:start w:val="1"/>
      <w:numFmt w:val="lowerRoman"/>
      <w:lvlText w:val="%9."/>
      <w:lvlJc w:val="right"/>
      <w:pPr>
        <w:ind w:left="6480" w:hanging="180"/>
      </w:pPr>
    </w:lvl>
  </w:abstractNum>
  <w:abstractNum w:abstractNumId="5" w15:restartNumberingAfterBreak="0">
    <w:nsid w:val="09FB1835"/>
    <w:multiLevelType w:val="hybridMultilevel"/>
    <w:tmpl w:val="C3623B6E"/>
    <w:lvl w:ilvl="0" w:tplc="0ADC063C">
      <w:start w:val="1"/>
      <w:numFmt w:val="bullet"/>
      <w:lvlText w:val=""/>
      <w:lvlJc w:val="left"/>
      <w:pPr>
        <w:ind w:left="720" w:hanging="360"/>
      </w:pPr>
      <w:rPr>
        <w:rFonts w:ascii="Symbol" w:hAnsi="Symbol" w:hint="default"/>
      </w:rPr>
    </w:lvl>
    <w:lvl w:ilvl="1" w:tplc="9A8C688A">
      <w:start w:val="1"/>
      <w:numFmt w:val="bullet"/>
      <w:lvlText w:val="o"/>
      <w:lvlJc w:val="left"/>
      <w:pPr>
        <w:ind w:left="1440" w:hanging="360"/>
      </w:pPr>
      <w:rPr>
        <w:rFonts w:ascii="Courier New" w:hAnsi="Courier New" w:hint="default"/>
      </w:rPr>
    </w:lvl>
    <w:lvl w:ilvl="2" w:tplc="E4460C14">
      <w:start w:val="1"/>
      <w:numFmt w:val="bullet"/>
      <w:lvlText w:val=""/>
      <w:lvlJc w:val="left"/>
      <w:pPr>
        <w:ind w:left="2160" w:hanging="360"/>
      </w:pPr>
      <w:rPr>
        <w:rFonts w:ascii="Wingdings" w:hAnsi="Wingdings" w:hint="default"/>
      </w:rPr>
    </w:lvl>
    <w:lvl w:ilvl="3" w:tplc="A9AA4AEC">
      <w:start w:val="1"/>
      <w:numFmt w:val="bullet"/>
      <w:lvlText w:val=""/>
      <w:lvlJc w:val="left"/>
      <w:pPr>
        <w:ind w:left="2880" w:hanging="360"/>
      </w:pPr>
      <w:rPr>
        <w:rFonts w:ascii="Symbol" w:hAnsi="Symbol" w:hint="default"/>
      </w:rPr>
    </w:lvl>
    <w:lvl w:ilvl="4" w:tplc="A01E4054">
      <w:start w:val="1"/>
      <w:numFmt w:val="bullet"/>
      <w:lvlText w:val="o"/>
      <w:lvlJc w:val="left"/>
      <w:pPr>
        <w:ind w:left="3600" w:hanging="360"/>
      </w:pPr>
      <w:rPr>
        <w:rFonts w:ascii="Courier New" w:hAnsi="Courier New" w:hint="default"/>
      </w:rPr>
    </w:lvl>
    <w:lvl w:ilvl="5" w:tplc="4EBAA746">
      <w:start w:val="1"/>
      <w:numFmt w:val="bullet"/>
      <w:lvlText w:val=""/>
      <w:lvlJc w:val="left"/>
      <w:pPr>
        <w:ind w:left="4320" w:hanging="360"/>
      </w:pPr>
      <w:rPr>
        <w:rFonts w:ascii="Wingdings" w:hAnsi="Wingdings" w:hint="default"/>
      </w:rPr>
    </w:lvl>
    <w:lvl w:ilvl="6" w:tplc="C9E63566">
      <w:start w:val="1"/>
      <w:numFmt w:val="bullet"/>
      <w:lvlText w:val=""/>
      <w:lvlJc w:val="left"/>
      <w:pPr>
        <w:ind w:left="5040" w:hanging="360"/>
      </w:pPr>
      <w:rPr>
        <w:rFonts w:ascii="Symbol" w:hAnsi="Symbol" w:hint="default"/>
      </w:rPr>
    </w:lvl>
    <w:lvl w:ilvl="7" w:tplc="EBBC0C44">
      <w:start w:val="1"/>
      <w:numFmt w:val="bullet"/>
      <w:lvlText w:val="o"/>
      <w:lvlJc w:val="left"/>
      <w:pPr>
        <w:ind w:left="5760" w:hanging="360"/>
      </w:pPr>
      <w:rPr>
        <w:rFonts w:ascii="Courier New" w:hAnsi="Courier New" w:hint="default"/>
      </w:rPr>
    </w:lvl>
    <w:lvl w:ilvl="8" w:tplc="DBDE79DE">
      <w:start w:val="1"/>
      <w:numFmt w:val="bullet"/>
      <w:lvlText w:val=""/>
      <w:lvlJc w:val="left"/>
      <w:pPr>
        <w:ind w:left="6480" w:hanging="360"/>
      </w:pPr>
      <w:rPr>
        <w:rFonts w:ascii="Wingdings" w:hAnsi="Wingdings" w:hint="default"/>
      </w:rPr>
    </w:lvl>
  </w:abstractNum>
  <w:abstractNum w:abstractNumId="6" w15:restartNumberingAfterBreak="0">
    <w:nsid w:val="0ECF5C92"/>
    <w:multiLevelType w:val="hybridMultilevel"/>
    <w:tmpl w:val="4D16AE06"/>
    <w:lvl w:ilvl="0" w:tplc="D2EAF546">
      <w:start w:val="1"/>
      <w:numFmt w:val="decimal"/>
      <w:lvlText w:val="%1."/>
      <w:lvlJc w:val="left"/>
      <w:pPr>
        <w:ind w:left="720" w:hanging="360"/>
      </w:pPr>
    </w:lvl>
    <w:lvl w:ilvl="1" w:tplc="3B98B63C">
      <w:start w:val="1"/>
      <w:numFmt w:val="lowerLetter"/>
      <w:lvlText w:val="%2."/>
      <w:lvlJc w:val="left"/>
      <w:pPr>
        <w:ind w:left="1440" w:hanging="360"/>
      </w:pPr>
    </w:lvl>
    <w:lvl w:ilvl="2" w:tplc="C09E1512">
      <w:start w:val="1"/>
      <w:numFmt w:val="lowerRoman"/>
      <w:lvlText w:val="%3."/>
      <w:lvlJc w:val="right"/>
      <w:pPr>
        <w:ind w:left="2160" w:hanging="180"/>
      </w:pPr>
    </w:lvl>
    <w:lvl w:ilvl="3" w:tplc="CCF2E6EE">
      <w:start w:val="1"/>
      <w:numFmt w:val="decimal"/>
      <w:lvlText w:val="%4."/>
      <w:lvlJc w:val="left"/>
      <w:pPr>
        <w:ind w:left="2880" w:hanging="360"/>
      </w:pPr>
    </w:lvl>
    <w:lvl w:ilvl="4" w:tplc="F25AEAA2">
      <w:start w:val="1"/>
      <w:numFmt w:val="lowerLetter"/>
      <w:lvlText w:val="%5."/>
      <w:lvlJc w:val="left"/>
      <w:pPr>
        <w:ind w:left="3600" w:hanging="360"/>
      </w:pPr>
    </w:lvl>
    <w:lvl w:ilvl="5" w:tplc="D8E44BE4">
      <w:start w:val="1"/>
      <w:numFmt w:val="lowerRoman"/>
      <w:lvlText w:val="%6."/>
      <w:lvlJc w:val="right"/>
      <w:pPr>
        <w:ind w:left="4320" w:hanging="180"/>
      </w:pPr>
    </w:lvl>
    <w:lvl w:ilvl="6" w:tplc="E2961E68">
      <w:start w:val="1"/>
      <w:numFmt w:val="decimal"/>
      <w:lvlText w:val="%7."/>
      <w:lvlJc w:val="left"/>
      <w:pPr>
        <w:ind w:left="5040" w:hanging="360"/>
      </w:pPr>
    </w:lvl>
    <w:lvl w:ilvl="7" w:tplc="0150B482">
      <w:start w:val="1"/>
      <w:numFmt w:val="lowerLetter"/>
      <w:lvlText w:val="%8."/>
      <w:lvlJc w:val="left"/>
      <w:pPr>
        <w:ind w:left="5760" w:hanging="360"/>
      </w:pPr>
    </w:lvl>
    <w:lvl w:ilvl="8" w:tplc="9022F64A">
      <w:start w:val="1"/>
      <w:numFmt w:val="lowerRoman"/>
      <w:lvlText w:val="%9."/>
      <w:lvlJc w:val="right"/>
      <w:pPr>
        <w:ind w:left="6480" w:hanging="180"/>
      </w:pPr>
    </w:lvl>
  </w:abstractNum>
  <w:abstractNum w:abstractNumId="7" w15:restartNumberingAfterBreak="0">
    <w:nsid w:val="106E7FA5"/>
    <w:multiLevelType w:val="hybridMultilevel"/>
    <w:tmpl w:val="4F54B696"/>
    <w:lvl w:ilvl="0" w:tplc="FCA02BDC">
      <w:start w:val="1"/>
      <w:numFmt w:val="bullet"/>
      <w:lvlText w:val=""/>
      <w:lvlJc w:val="left"/>
      <w:pPr>
        <w:ind w:left="720" w:hanging="360"/>
      </w:pPr>
      <w:rPr>
        <w:rFonts w:ascii="Symbol" w:hAnsi="Symbol" w:hint="default"/>
      </w:rPr>
    </w:lvl>
    <w:lvl w:ilvl="1" w:tplc="DBFA9E16">
      <w:start w:val="1"/>
      <w:numFmt w:val="bullet"/>
      <w:lvlText w:val="o"/>
      <w:lvlJc w:val="left"/>
      <w:pPr>
        <w:ind w:left="1440" w:hanging="360"/>
      </w:pPr>
      <w:rPr>
        <w:rFonts w:ascii="Courier New" w:hAnsi="Courier New" w:hint="default"/>
      </w:rPr>
    </w:lvl>
    <w:lvl w:ilvl="2" w:tplc="3C723ABE">
      <w:start w:val="1"/>
      <w:numFmt w:val="bullet"/>
      <w:lvlText w:val=""/>
      <w:lvlJc w:val="left"/>
      <w:pPr>
        <w:ind w:left="2160" w:hanging="360"/>
      </w:pPr>
      <w:rPr>
        <w:rFonts w:ascii="Wingdings" w:hAnsi="Wingdings" w:hint="default"/>
      </w:rPr>
    </w:lvl>
    <w:lvl w:ilvl="3" w:tplc="D43801D2">
      <w:start w:val="1"/>
      <w:numFmt w:val="bullet"/>
      <w:lvlText w:val=""/>
      <w:lvlJc w:val="left"/>
      <w:pPr>
        <w:ind w:left="2880" w:hanging="360"/>
      </w:pPr>
      <w:rPr>
        <w:rFonts w:ascii="Symbol" w:hAnsi="Symbol" w:hint="default"/>
      </w:rPr>
    </w:lvl>
    <w:lvl w:ilvl="4" w:tplc="485C70DA">
      <w:start w:val="1"/>
      <w:numFmt w:val="bullet"/>
      <w:lvlText w:val="o"/>
      <w:lvlJc w:val="left"/>
      <w:pPr>
        <w:ind w:left="3600" w:hanging="360"/>
      </w:pPr>
      <w:rPr>
        <w:rFonts w:ascii="Courier New" w:hAnsi="Courier New" w:hint="default"/>
      </w:rPr>
    </w:lvl>
    <w:lvl w:ilvl="5" w:tplc="CE589976">
      <w:start w:val="1"/>
      <w:numFmt w:val="bullet"/>
      <w:lvlText w:val=""/>
      <w:lvlJc w:val="left"/>
      <w:pPr>
        <w:ind w:left="4320" w:hanging="360"/>
      </w:pPr>
      <w:rPr>
        <w:rFonts w:ascii="Wingdings" w:hAnsi="Wingdings" w:hint="default"/>
      </w:rPr>
    </w:lvl>
    <w:lvl w:ilvl="6" w:tplc="D1F8BD36">
      <w:start w:val="1"/>
      <w:numFmt w:val="bullet"/>
      <w:lvlText w:val=""/>
      <w:lvlJc w:val="left"/>
      <w:pPr>
        <w:ind w:left="5040" w:hanging="360"/>
      </w:pPr>
      <w:rPr>
        <w:rFonts w:ascii="Symbol" w:hAnsi="Symbol" w:hint="default"/>
      </w:rPr>
    </w:lvl>
    <w:lvl w:ilvl="7" w:tplc="42089A74">
      <w:start w:val="1"/>
      <w:numFmt w:val="bullet"/>
      <w:lvlText w:val="o"/>
      <w:lvlJc w:val="left"/>
      <w:pPr>
        <w:ind w:left="5760" w:hanging="360"/>
      </w:pPr>
      <w:rPr>
        <w:rFonts w:ascii="Courier New" w:hAnsi="Courier New" w:hint="default"/>
      </w:rPr>
    </w:lvl>
    <w:lvl w:ilvl="8" w:tplc="D88AC2DA">
      <w:start w:val="1"/>
      <w:numFmt w:val="bullet"/>
      <w:lvlText w:val=""/>
      <w:lvlJc w:val="left"/>
      <w:pPr>
        <w:ind w:left="6480" w:hanging="360"/>
      </w:pPr>
      <w:rPr>
        <w:rFonts w:ascii="Wingdings" w:hAnsi="Wingdings" w:hint="default"/>
      </w:rPr>
    </w:lvl>
  </w:abstractNum>
  <w:abstractNum w:abstractNumId="8" w15:restartNumberingAfterBreak="0">
    <w:nsid w:val="123E0DBC"/>
    <w:multiLevelType w:val="hybridMultilevel"/>
    <w:tmpl w:val="20AE04D0"/>
    <w:lvl w:ilvl="0" w:tplc="650280E2">
      <w:start w:val="1"/>
      <w:numFmt w:val="decimal"/>
      <w:lvlText w:val="%1."/>
      <w:lvlJc w:val="left"/>
      <w:pPr>
        <w:ind w:left="720" w:hanging="360"/>
      </w:pPr>
    </w:lvl>
    <w:lvl w:ilvl="1" w:tplc="BCDA8044">
      <w:start w:val="1"/>
      <w:numFmt w:val="lowerLetter"/>
      <w:lvlText w:val="%2."/>
      <w:lvlJc w:val="left"/>
      <w:pPr>
        <w:ind w:left="1440" w:hanging="360"/>
      </w:pPr>
    </w:lvl>
    <w:lvl w:ilvl="2" w:tplc="51A6BE04">
      <w:start w:val="1"/>
      <w:numFmt w:val="lowerRoman"/>
      <w:lvlText w:val="%3."/>
      <w:lvlJc w:val="right"/>
      <w:pPr>
        <w:ind w:left="2160" w:hanging="180"/>
      </w:pPr>
    </w:lvl>
    <w:lvl w:ilvl="3" w:tplc="3BC665DC">
      <w:start w:val="1"/>
      <w:numFmt w:val="decimal"/>
      <w:lvlText w:val="%4."/>
      <w:lvlJc w:val="left"/>
      <w:pPr>
        <w:ind w:left="2880" w:hanging="360"/>
      </w:pPr>
    </w:lvl>
    <w:lvl w:ilvl="4" w:tplc="1660E2DA">
      <w:start w:val="1"/>
      <w:numFmt w:val="lowerLetter"/>
      <w:lvlText w:val="%5."/>
      <w:lvlJc w:val="left"/>
      <w:pPr>
        <w:ind w:left="3600" w:hanging="360"/>
      </w:pPr>
    </w:lvl>
    <w:lvl w:ilvl="5" w:tplc="6CC4234C">
      <w:start w:val="1"/>
      <w:numFmt w:val="lowerRoman"/>
      <w:lvlText w:val="%6."/>
      <w:lvlJc w:val="right"/>
      <w:pPr>
        <w:ind w:left="4320" w:hanging="180"/>
      </w:pPr>
    </w:lvl>
    <w:lvl w:ilvl="6" w:tplc="705E4F16">
      <w:start w:val="1"/>
      <w:numFmt w:val="decimal"/>
      <w:lvlText w:val="%7."/>
      <w:lvlJc w:val="left"/>
      <w:pPr>
        <w:ind w:left="5040" w:hanging="360"/>
      </w:pPr>
    </w:lvl>
    <w:lvl w:ilvl="7" w:tplc="8CA64BC4">
      <w:start w:val="1"/>
      <w:numFmt w:val="lowerLetter"/>
      <w:lvlText w:val="%8."/>
      <w:lvlJc w:val="left"/>
      <w:pPr>
        <w:ind w:left="5760" w:hanging="360"/>
      </w:pPr>
    </w:lvl>
    <w:lvl w:ilvl="8" w:tplc="340E5B6C">
      <w:start w:val="1"/>
      <w:numFmt w:val="lowerRoman"/>
      <w:lvlText w:val="%9."/>
      <w:lvlJc w:val="right"/>
      <w:pPr>
        <w:ind w:left="6480" w:hanging="180"/>
      </w:pPr>
    </w:lvl>
  </w:abstractNum>
  <w:abstractNum w:abstractNumId="9" w15:restartNumberingAfterBreak="0">
    <w:nsid w:val="12AC76A5"/>
    <w:multiLevelType w:val="multilevel"/>
    <w:tmpl w:val="C40EE5BA"/>
    <w:lvl w:ilvl="0">
      <w:start w:val="1"/>
      <w:numFmt w:val="decimal"/>
      <w:lvlText w:val="%1."/>
      <w:lvlJc w:val="left"/>
      <w:pPr>
        <w:ind w:left="360" w:hanging="360"/>
      </w:pPr>
      <w:rPr>
        <w:color w:val="4472C4" w:themeColor="accent1"/>
        <w:sz w:val="32"/>
        <w:szCs w:val="32"/>
      </w:rPr>
    </w:lvl>
    <w:lvl w:ilvl="1">
      <w:start w:val="1"/>
      <w:numFmt w:val="decimal"/>
      <w:lvlText w:val="%1.%2."/>
      <w:lvlJc w:val="left"/>
      <w:pPr>
        <w:ind w:left="792" w:hanging="432"/>
      </w:pPr>
      <w:rPr>
        <w:rFonts w:ascii="Times New Roman" w:hAnsi="Times New Roman" w:cs="Times New Roman" w:hint="default"/>
        <w:b w:val="0"/>
        <w:bCs w:val="0"/>
        <w:i w:val="0"/>
        <w:iCs w:val="0"/>
        <w:color w:val="4472C4" w:themeColor="accent1"/>
        <w:sz w:val="28"/>
        <w:szCs w:val="28"/>
      </w:rPr>
    </w:lvl>
    <w:lvl w:ilvl="2">
      <w:start w:val="1"/>
      <w:numFmt w:val="decimal"/>
      <w:lvlText w:val="%1.%2.%3."/>
      <w:lvlJc w:val="left"/>
      <w:pPr>
        <w:ind w:left="1224" w:hanging="504"/>
      </w:pPr>
      <w:rPr>
        <w:sz w:val="26"/>
        <w:szCs w:val="2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2EE6922"/>
    <w:multiLevelType w:val="hybridMultilevel"/>
    <w:tmpl w:val="2DA435F6"/>
    <w:lvl w:ilvl="0" w:tplc="5352FE36">
      <w:start w:val="1"/>
      <w:numFmt w:val="decimal"/>
      <w:lvlText w:val="%1."/>
      <w:lvlJc w:val="left"/>
      <w:pPr>
        <w:ind w:left="720" w:hanging="360"/>
      </w:pPr>
    </w:lvl>
    <w:lvl w:ilvl="1" w:tplc="E89C3EF0">
      <w:start w:val="1"/>
      <w:numFmt w:val="lowerLetter"/>
      <w:lvlText w:val="%2."/>
      <w:lvlJc w:val="left"/>
      <w:pPr>
        <w:ind w:left="1440" w:hanging="360"/>
      </w:pPr>
    </w:lvl>
    <w:lvl w:ilvl="2" w:tplc="D2BE4FC0">
      <w:start w:val="1"/>
      <w:numFmt w:val="lowerRoman"/>
      <w:lvlText w:val="%3."/>
      <w:lvlJc w:val="right"/>
      <w:pPr>
        <w:ind w:left="2160" w:hanging="180"/>
      </w:pPr>
    </w:lvl>
    <w:lvl w:ilvl="3" w:tplc="ECC251FE">
      <w:start w:val="1"/>
      <w:numFmt w:val="decimal"/>
      <w:lvlText w:val="%4."/>
      <w:lvlJc w:val="left"/>
      <w:pPr>
        <w:ind w:left="2880" w:hanging="360"/>
      </w:pPr>
    </w:lvl>
    <w:lvl w:ilvl="4" w:tplc="F362AC12">
      <w:start w:val="1"/>
      <w:numFmt w:val="lowerLetter"/>
      <w:lvlText w:val="%5."/>
      <w:lvlJc w:val="left"/>
      <w:pPr>
        <w:ind w:left="3600" w:hanging="360"/>
      </w:pPr>
    </w:lvl>
    <w:lvl w:ilvl="5" w:tplc="BE3EC59C">
      <w:start w:val="1"/>
      <w:numFmt w:val="lowerRoman"/>
      <w:lvlText w:val="%6."/>
      <w:lvlJc w:val="right"/>
      <w:pPr>
        <w:ind w:left="4320" w:hanging="180"/>
      </w:pPr>
    </w:lvl>
    <w:lvl w:ilvl="6" w:tplc="AE742CE6">
      <w:start w:val="1"/>
      <w:numFmt w:val="decimal"/>
      <w:lvlText w:val="%7."/>
      <w:lvlJc w:val="left"/>
      <w:pPr>
        <w:ind w:left="5040" w:hanging="360"/>
      </w:pPr>
    </w:lvl>
    <w:lvl w:ilvl="7" w:tplc="E70A0FCC">
      <w:start w:val="1"/>
      <w:numFmt w:val="lowerLetter"/>
      <w:lvlText w:val="%8."/>
      <w:lvlJc w:val="left"/>
      <w:pPr>
        <w:ind w:left="5760" w:hanging="360"/>
      </w:pPr>
    </w:lvl>
    <w:lvl w:ilvl="8" w:tplc="5F34DE76">
      <w:start w:val="1"/>
      <w:numFmt w:val="lowerRoman"/>
      <w:lvlText w:val="%9."/>
      <w:lvlJc w:val="right"/>
      <w:pPr>
        <w:ind w:left="6480" w:hanging="180"/>
      </w:pPr>
    </w:lvl>
  </w:abstractNum>
  <w:abstractNum w:abstractNumId="11" w15:restartNumberingAfterBreak="0">
    <w:nsid w:val="178C0784"/>
    <w:multiLevelType w:val="hybridMultilevel"/>
    <w:tmpl w:val="EB3CEDD4"/>
    <w:lvl w:ilvl="0" w:tplc="46FE1492">
      <w:start w:val="1"/>
      <w:numFmt w:val="decimal"/>
      <w:lvlText w:val="%1."/>
      <w:lvlJc w:val="left"/>
      <w:pPr>
        <w:ind w:left="720" w:hanging="360"/>
      </w:pPr>
    </w:lvl>
    <w:lvl w:ilvl="1" w:tplc="725EFC0E">
      <w:start w:val="1"/>
      <w:numFmt w:val="lowerLetter"/>
      <w:lvlText w:val="%2."/>
      <w:lvlJc w:val="left"/>
      <w:pPr>
        <w:ind w:left="1440" w:hanging="360"/>
      </w:pPr>
    </w:lvl>
    <w:lvl w:ilvl="2" w:tplc="3DA65C8A">
      <w:start w:val="1"/>
      <w:numFmt w:val="lowerRoman"/>
      <w:lvlText w:val="%3."/>
      <w:lvlJc w:val="right"/>
      <w:pPr>
        <w:ind w:left="2160" w:hanging="180"/>
      </w:pPr>
    </w:lvl>
    <w:lvl w:ilvl="3" w:tplc="7F4CFB6C">
      <w:start w:val="1"/>
      <w:numFmt w:val="decimal"/>
      <w:lvlText w:val="%4."/>
      <w:lvlJc w:val="left"/>
      <w:pPr>
        <w:ind w:left="2880" w:hanging="360"/>
      </w:pPr>
    </w:lvl>
    <w:lvl w:ilvl="4" w:tplc="287EE9F2">
      <w:start w:val="1"/>
      <w:numFmt w:val="lowerLetter"/>
      <w:lvlText w:val="%5."/>
      <w:lvlJc w:val="left"/>
      <w:pPr>
        <w:ind w:left="3600" w:hanging="360"/>
      </w:pPr>
    </w:lvl>
    <w:lvl w:ilvl="5" w:tplc="6F4AD17E">
      <w:start w:val="1"/>
      <w:numFmt w:val="lowerRoman"/>
      <w:lvlText w:val="%6."/>
      <w:lvlJc w:val="right"/>
      <w:pPr>
        <w:ind w:left="4320" w:hanging="180"/>
      </w:pPr>
    </w:lvl>
    <w:lvl w:ilvl="6" w:tplc="79B2192C">
      <w:start w:val="1"/>
      <w:numFmt w:val="decimal"/>
      <w:lvlText w:val="%7."/>
      <w:lvlJc w:val="left"/>
      <w:pPr>
        <w:ind w:left="5040" w:hanging="360"/>
      </w:pPr>
    </w:lvl>
    <w:lvl w:ilvl="7" w:tplc="064497C4">
      <w:start w:val="1"/>
      <w:numFmt w:val="lowerLetter"/>
      <w:lvlText w:val="%8."/>
      <w:lvlJc w:val="left"/>
      <w:pPr>
        <w:ind w:left="5760" w:hanging="360"/>
      </w:pPr>
    </w:lvl>
    <w:lvl w:ilvl="8" w:tplc="D14A9C18">
      <w:start w:val="1"/>
      <w:numFmt w:val="lowerRoman"/>
      <w:lvlText w:val="%9."/>
      <w:lvlJc w:val="right"/>
      <w:pPr>
        <w:ind w:left="6480" w:hanging="180"/>
      </w:pPr>
    </w:lvl>
  </w:abstractNum>
  <w:abstractNum w:abstractNumId="12" w15:restartNumberingAfterBreak="0">
    <w:nsid w:val="180A78FF"/>
    <w:multiLevelType w:val="hybridMultilevel"/>
    <w:tmpl w:val="4D52B6D6"/>
    <w:lvl w:ilvl="0" w:tplc="6492A7CE">
      <w:start w:val="1"/>
      <w:numFmt w:val="bullet"/>
      <w:lvlText w:val=""/>
      <w:lvlJc w:val="left"/>
      <w:pPr>
        <w:ind w:left="720" w:hanging="360"/>
      </w:pPr>
      <w:rPr>
        <w:rFonts w:ascii="Symbol" w:hAnsi="Symbol" w:hint="default"/>
      </w:rPr>
    </w:lvl>
    <w:lvl w:ilvl="1" w:tplc="2F46F6D4">
      <w:start w:val="1"/>
      <w:numFmt w:val="bullet"/>
      <w:lvlText w:val="o"/>
      <w:lvlJc w:val="left"/>
      <w:pPr>
        <w:ind w:left="1440" w:hanging="360"/>
      </w:pPr>
      <w:rPr>
        <w:rFonts w:ascii="Courier New" w:hAnsi="Courier New" w:hint="default"/>
      </w:rPr>
    </w:lvl>
    <w:lvl w:ilvl="2" w:tplc="C1FE9EDE">
      <w:start w:val="1"/>
      <w:numFmt w:val="bullet"/>
      <w:lvlText w:val=""/>
      <w:lvlJc w:val="left"/>
      <w:pPr>
        <w:ind w:left="2160" w:hanging="360"/>
      </w:pPr>
      <w:rPr>
        <w:rFonts w:ascii="Wingdings" w:hAnsi="Wingdings" w:hint="default"/>
      </w:rPr>
    </w:lvl>
    <w:lvl w:ilvl="3" w:tplc="41B0913A">
      <w:start w:val="1"/>
      <w:numFmt w:val="bullet"/>
      <w:lvlText w:val=""/>
      <w:lvlJc w:val="left"/>
      <w:pPr>
        <w:ind w:left="2880" w:hanging="360"/>
      </w:pPr>
      <w:rPr>
        <w:rFonts w:ascii="Symbol" w:hAnsi="Symbol" w:hint="default"/>
      </w:rPr>
    </w:lvl>
    <w:lvl w:ilvl="4" w:tplc="F1B0B588">
      <w:start w:val="1"/>
      <w:numFmt w:val="bullet"/>
      <w:lvlText w:val="o"/>
      <w:lvlJc w:val="left"/>
      <w:pPr>
        <w:ind w:left="3600" w:hanging="360"/>
      </w:pPr>
      <w:rPr>
        <w:rFonts w:ascii="Courier New" w:hAnsi="Courier New" w:hint="default"/>
      </w:rPr>
    </w:lvl>
    <w:lvl w:ilvl="5" w:tplc="943AEECA">
      <w:start w:val="1"/>
      <w:numFmt w:val="bullet"/>
      <w:lvlText w:val=""/>
      <w:lvlJc w:val="left"/>
      <w:pPr>
        <w:ind w:left="4320" w:hanging="360"/>
      </w:pPr>
      <w:rPr>
        <w:rFonts w:ascii="Wingdings" w:hAnsi="Wingdings" w:hint="default"/>
      </w:rPr>
    </w:lvl>
    <w:lvl w:ilvl="6" w:tplc="7E24A12C">
      <w:start w:val="1"/>
      <w:numFmt w:val="bullet"/>
      <w:lvlText w:val=""/>
      <w:lvlJc w:val="left"/>
      <w:pPr>
        <w:ind w:left="5040" w:hanging="360"/>
      </w:pPr>
      <w:rPr>
        <w:rFonts w:ascii="Symbol" w:hAnsi="Symbol" w:hint="default"/>
      </w:rPr>
    </w:lvl>
    <w:lvl w:ilvl="7" w:tplc="B2F27C24">
      <w:start w:val="1"/>
      <w:numFmt w:val="bullet"/>
      <w:lvlText w:val="o"/>
      <w:lvlJc w:val="left"/>
      <w:pPr>
        <w:ind w:left="5760" w:hanging="360"/>
      </w:pPr>
      <w:rPr>
        <w:rFonts w:ascii="Courier New" w:hAnsi="Courier New" w:hint="default"/>
      </w:rPr>
    </w:lvl>
    <w:lvl w:ilvl="8" w:tplc="1090AEBE">
      <w:start w:val="1"/>
      <w:numFmt w:val="bullet"/>
      <w:lvlText w:val=""/>
      <w:lvlJc w:val="left"/>
      <w:pPr>
        <w:ind w:left="6480" w:hanging="360"/>
      </w:pPr>
      <w:rPr>
        <w:rFonts w:ascii="Wingdings" w:hAnsi="Wingdings" w:hint="default"/>
      </w:rPr>
    </w:lvl>
  </w:abstractNum>
  <w:abstractNum w:abstractNumId="13" w15:restartNumberingAfterBreak="0">
    <w:nsid w:val="1BDE55FD"/>
    <w:multiLevelType w:val="hybridMultilevel"/>
    <w:tmpl w:val="4AA05B3C"/>
    <w:lvl w:ilvl="0" w:tplc="CD12BA6C">
      <w:start w:val="1"/>
      <w:numFmt w:val="decimal"/>
      <w:lvlText w:val="%1."/>
      <w:lvlJc w:val="left"/>
      <w:pPr>
        <w:ind w:left="720" w:hanging="360"/>
      </w:pPr>
    </w:lvl>
    <w:lvl w:ilvl="1" w:tplc="54664130">
      <w:start w:val="1"/>
      <w:numFmt w:val="lowerLetter"/>
      <w:lvlText w:val="%2."/>
      <w:lvlJc w:val="left"/>
      <w:pPr>
        <w:ind w:left="1440" w:hanging="360"/>
      </w:pPr>
    </w:lvl>
    <w:lvl w:ilvl="2" w:tplc="1A7ED3FC">
      <w:start w:val="1"/>
      <w:numFmt w:val="lowerRoman"/>
      <w:lvlText w:val="%3."/>
      <w:lvlJc w:val="right"/>
      <w:pPr>
        <w:ind w:left="2160" w:hanging="180"/>
      </w:pPr>
    </w:lvl>
    <w:lvl w:ilvl="3" w:tplc="28BAD7FA">
      <w:start w:val="1"/>
      <w:numFmt w:val="decimal"/>
      <w:lvlText w:val="%4."/>
      <w:lvlJc w:val="left"/>
      <w:pPr>
        <w:ind w:left="2880" w:hanging="360"/>
      </w:pPr>
    </w:lvl>
    <w:lvl w:ilvl="4" w:tplc="3E0CB6AE">
      <w:start w:val="1"/>
      <w:numFmt w:val="lowerLetter"/>
      <w:lvlText w:val="%5."/>
      <w:lvlJc w:val="left"/>
      <w:pPr>
        <w:ind w:left="3600" w:hanging="360"/>
      </w:pPr>
    </w:lvl>
    <w:lvl w:ilvl="5" w:tplc="AC445B82">
      <w:start w:val="1"/>
      <w:numFmt w:val="lowerRoman"/>
      <w:lvlText w:val="%6."/>
      <w:lvlJc w:val="right"/>
      <w:pPr>
        <w:ind w:left="4320" w:hanging="180"/>
      </w:pPr>
    </w:lvl>
    <w:lvl w:ilvl="6" w:tplc="DE14537E">
      <w:start w:val="1"/>
      <w:numFmt w:val="decimal"/>
      <w:lvlText w:val="%7."/>
      <w:lvlJc w:val="left"/>
      <w:pPr>
        <w:ind w:left="5040" w:hanging="360"/>
      </w:pPr>
    </w:lvl>
    <w:lvl w:ilvl="7" w:tplc="9A948770">
      <w:start w:val="1"/>
      <w:numFmt w:val="lowerLetter"/>
      <w:lvlText w:val="%8."/>
      <w:lvlJc w:val="left"/>
      <w:pPr>
        <w:ind w:left="5760" w:hanging="360"/>
      </w:pPr>
    </w:lvl>
    <w:lvl w:ilvl="8" w:tplc="6ACEEC7A">
      <w:start w:val="1"/>
      <w:numFmt w:val="lowerRoman"/>
      <w:lvlText w:val="%9."/>
      <w:lvlJc w:val="right"/>
      <w:pPr>
        <w:ind w:left="6480" w:hanging="180"/>
      </w:pPr>
    </w:lvl>
  </w:abstractNum>
  <w:abstractNum w:abstractNumId="14" w15:restartNumberingAfterBreak="0">
    <w:nsid w:val="1C743E0B"/>
    <w:multiLevelType w:val="hybridMultilevel"/>
    <w:tmpl w:val="4A809B00"/>
    <w:lvl w:ilvl="0" w:tplc="67B05DCA">
      <w:start w:val="1"/>
      <w:numFmt w:val="decimal"/>
      <w:lvlText w:val="%1)"/>
      <w:lvlJc w:val="left"/>
      <w:pPr>
        <w:ind w:left="720" w:hanging="360"/>
      </w:pPr>
      <w:rPr>
        <w:rFonts w:hint="default"/>
      </w:rPr>
    </w:lvl>
    <w:lvl w:ilvl="1" w:tplc="9C8AD2A2" w:tentative="1">
      <w:start w:val="1"/>
      <w:numFmt w:val="lowerLetter"/>
      <w:lvlText w:val="%2."/>
      <w:lvlJc w:val="left"/>
      <w:pPr>
        <w:ind w:left="1440" w:hanging="360"/>
      </w:pPr>
    </w:lvl>
    <w:lvl w:ilvl="2" w:tplc="2AC094D0" w:tentative="1">
      <w:start w:val="1"/>
      <w:numFmt w:val="lowerRoman"/>
      <w:lvlText w:val="%3."/>
      <w:lvlJc w:val="right"/>
      <w:pPr>
        <w:ind w:left="2160" w:hanging="180"/>
      </w:pPr>
    </w:lvl>
    <w:lvl w:ilvl="3" w:tplc="9266CB5A" w:tentative="1">
      <w:start w:val="1"/>
      <w:numFmt w:val="decimal"/>
      <w:lvlText w:val="%4."/>
      <w:lvlJc w:val="left"/>
      <w:pPr>
        <w:ind w:left="2880" w:hanging="360"/>
      </w:pPr>
    </w:lvl>
    <w:lvl w:ilvl="4" w:tplc="C5DE4DFA" w:tentative="1">
      <w:start w:val="1"/>
      <w:numFmt w:val="lowerLetter"/>
      <w:lvlText w:val="%5."/>
      <w:lvlJc w:val="left"/>
      <w:pPr>
        <w:ind w:left="3600" w:hanging="360"/>
      </w:pPr>
    </w:lvl>
    <w:lvl w:ilvl="5" w:tplc="E43EB092" w:tentative="1">
      <w:start w:val="1"/>
      <w:numFmt w:val="lowerRoman"/>
      <w:lvlText w:val="%6."/>
      <w:lvlJc w:val="right"/>
      <w:pPr>
        <w:ind w:left="4320" w:hanging="180"/>
      </w:pPr>
    </w:lvl>
    <w:lvl w:ilvl="6" w:tplc="5FBC02A6" w:tentative="1">
      <w:start w:val="1"/>
      <w:numFmt w:val="decimal"/>
      <w:lvlText w:val="%7."/>
      <w:lvlJc w:val="left"/>
      <w:pPr>
        <w:ind w:left="5040" w:hanging="360"/>
      </w:pPr>
    </w:lvl>
    <w:lvl w:ilvl="7" w:tplc="03A65096" w:tentative="1">
      <w:start w:val="1"/>
      <w:numFmt w:val="lowerLetter"/>
      <w:lvlText w:val="%8."/>
      <w:lvlJc w:val="left"/>
      <w:pPr>
        <w:ind w:left="5760" w:hanging="360"/>
      </w:pPr>
    </w:lvl>
    <w:lvl w:ilvl="8" w:tplc="21E21F92" w:tentative="1">
      <w:start w:val="1"/>
      <w:numFmt w:val="lowerRoman"/>
      <w:lvlText w:val="%9."/>
      <w:lvlJc w:val="right"/>
      <w:pPr>
        <w:ind w:left="6480" w:hanging="180"/>
      </w:pPr>
    </w:lvl>
  </w:abstractNum>
  <w:abstractNum w:abstractNumId="15" w15:restartNumberingAfterBreak="0">
    <w:nsid w:val="208F3AB7"/>
    <w:multiLevelType w:val="hybridMultilevel"/>
    <w:tmpl w:val="602C0144"/>
    <w:lvl w:ilvl="0" w:tplc="D04EE34C">
      <w:start w:val="1"/>
      <w:numFmt w:val="bullet"/>
      <w:lvlText w:val=""/>
      <w:lvlJc w:val="left"/>
      <w:pPr>
        <w:ind w:left="720" w:hanging="360"/>
      </w:pPr>
      <w:rPr>
        <w:rFonts w:ascii="Symbol" w:hAnsi="Symbol" w:hint="default"/>
      </w:rPr>
    </w:lvl>
    <w:lvl w:ilvl="1" w:tplc="7E02B31A">
      <w:start w:val="1"/>
      <w:numFmt w:val="bullet"/>
      <w:lvlText w:val="o"/>
      <w:lvlJc w:val="left"/>
      <w:pPr>
        <w:ind w:left="1440" w:hanging="360"/>
      </w:pPr>
      <w:rPr>
        <w:rFonts w:ascii="Courier New" w:hAnsi="Courier New" w:hint="default"/>
      </w:rPr>
    </w:lvl>
    <w:lvl w:ilvl="2" w:tplc="8FAEAB0C">
      <w:start w:val="1"/>
      <w:numFmt w:val="bullet"/>
      <w:lvlText w:val=""/>
      <w:lvlJc w:val="left"/>
      <w:pPr>
        <w:ind w:left="2160" w:hanging="360"/>
      </w:pPr>
      <w:rPr>
        <w:rFonts w:ascii="Wingdings" w:hAnsi="Wingdings" w:hint="default"/>
      </w:rPr>
    </w:lvl>
    <w:lvl w:ilvl="3" w:tplc="86969E4A">
      <w:start w:val="1"/>
      <w:numFmt w:val="bullet"/>
      <w:lvlText w:val=""/>
      <w:lvlJc w:val="left"/>
      <w:pPr>
        <w:ind w:left="2880" w:hanging="360"/>
      </w:pPr>
      <w:rPr>
        <w:rFonts w:ascii="Symbol" w:hAnsi="Symbol" w:hint="default"/>
      </w:rPr>
    </w:lvl>
    <w:lvl w:ilvl="4" w:tplc="14881EEA">
      <w:start w:val="1"/>
      <w:numFmt w:val="bullet"/>
      <w:lvlText w:val="o"/>
      <w:lvlJc w:val="left"/>
      <w:pPr>
        <w:ind w:left="3600" w:hanging="360"/>
      </w:pPr>
      <w:rPr>
        <w:rFonts w:ascii="Courier New" w:hAnsi="Courier New" w:hint="default"/>
      </w:rPr>
    </w:lvl>
    <w:lvl w:ilvl="5" w:tplc="4F2A911E">
      <w:start w:val="1"/>
      <w:numFmt w:val="bullet"/>
      <w:lvlText w:val=""/>
      <w:lvlJc w:val="left"/>
      <w:pPr>
        <w:ind w:left="4320" w:hanging="360"/>
      </w:pPr>
      <w:rPr>
        <w:rFonts w:ascii="Wingdings" w:hAnsi="Wingdings" w:hint="default"/>
      </w:rPr>
    </w:lvl>
    <w:lvl w:ilvl="6" w:tplc="9E6AF28C">
      <w:start w:val="1"/>
      <w:numFmt w:val="bullet"/>
      <w:lvlText w:val=""/>
      <w:lvlJc w:val="left"/>
      <w:pPr>
        <w:ind w:left="5040" w:hanging="360"/>
      </w:pPr>
      <w:rPr>
        <w:rFonts w:ascii="Symbol" w:hAnsi="Symbol" w:hint="default"/>
      </w:rPr>
    </w:lvl>
    <w:lvl w:ilvl="7" w:tplc="8EA4ABA0">
      <w:start w:val="1"/>
      <w:numFmt w:val="bullet"/>
      <w:lvlText w:val="o"/>
      <w:lvlJc w:val="left"/>
      <w:pPr>
        <w:ind w:left="5760" w:hanging="360"/>
      </w:pPr>
      <w:rPr>
        <w:rFonts w:ascii="Courier New" w:hAnsi="Courier New" w:hint="default"/>
      </w:rPr>
    </w:lvl>
    <w:lvl w:ilvl="8" w:tplc="BFBE6CBE">
      <w:start w:val="1"/>
      <w:numFmt w:val="bullet"/>
      <w:lvlText w:val=""/>
      <w:lvlJc w:val="left"/>
      <w:pPr>
        <w:ind w:left="6480" w:hanging="360"/>
      </w:pPr>
      <w:rPr>
        <w:rFonts w:ascii="Wingdings" w:hAnsi="Wingdings" w:hint="default"/>
      </w:rPr>
    </w:lvl>
  </w:abstractNum>
  <w:abstractNum w:abstractNumId="16" w15:restartNumberingAfterBreak="0">
    <w:nsid w:val="26471B67"/>
    <w:multiLevelType w:val="hybridMultilevel"/>
    <w:tmpl w:val="D3F84744"/>
    <w:lvl w:ilvl="0" w:tplc="090A0C22">
      <w:start w:val="1"/>
      <w:numFmt w:val="bullet"/>
      <w:lvlText w:val=""/>
      <w:lvlJc w:val="left"/>
      <w:pPr>
        <w:ind w:left="720" w:hanging="360"/>
      </w:pPr>
      <w:rPr>
        <w:rFonts w:ascii="Symbol" w:hAnsi="Symbol" w:hint="default"/>
      </w:rPr>
    </w:lvl>
    <w:lvl w:ilvl="1" w:tplc="B896D58E">
      <w:start w:val="1"/>
      <w:numFmt w:val="bullet"/>
      <w:lvlText w:val="o"/>
      <w:lvlJc w:val="left"/>
      <w:pPr>
        <w:ind w:left="1440" w:hanging="360"/>
      </w:pPr>
      <w:rPr>
        <w:rFonts w:ascii="Courier New" w:hAnsi="Courier New" w:hint="default"/>
      </w:rPr>
    </w:lvl>
    <w:lvl w:ilvl="2" w:tplc="5FA4A75C">
      <w:start w:val="1"/>
      <w:numFmt w:val="bullet"/>
      <w:lvlText w:val=""/>
      <w:lvlJc w:val="left"/>
      <w:pPr>
        <w:ind w:left="2160" w:hanging="360"/>
      </w:pPr>
      <w:rPr>
        <w:rFonts w:ascii="Wingdings" w:hAnsi="Wingdings" w:hint="default"/>
      </w:rPr>
    </w:lvl>
    <w:lvl w:ilvl="3" w:tplc="043858AA">
      <w:start w:val="1"/>
      <w:numFmt w:val="bullet"/>
      <w:lvlText w:val=""/>
      <w:lvlJc w:val="left"/>
      <w:pPr>
        <w:ind w:left="2880" w:hanging="360"/>
      </w:pPr>
      <w:rPr>
        <w:rFonts w:ascii="Symbol" w:hAnsi="Symbol" w:hint="default"/>
      </w:rPr>
    </w:lvl>
    <w:lvl w:ilvl="4" w:tplc="C7C461EA">
      <w:start w:val="1"/>
      <w:numFmt w:val="bullet"/>
      <w:lvlText w:val="o"/>
      <w:lvlJc w:val="left"/>
      <w:pPr>
        <w:ind w:left="3600" w:hanging="360"/>
      </w:pPr>
      <w:rPr>
        <w:rFonts w:ascii="Courier New" w:hAnsi="Courier New" w:hint="default"/>
      </w:rPr>
    </w:lvl>
    <w:lvl w:ilvl="5" w:tplc="DFF2E926">
      <w:start w:val="1"/>
      <w:numFmt w:val="bullet"/>
      <w:lvlText w:val=""/>
      <w:lvlJc w:val="left"/>
      <w:pPr>
        <w:ind w:left="4320" w:hanging="360"/>
      </w:pPr>
      <w:rPr>
        <w:rFonts w:ascii="Wingdings" w:hAnsi="Wingdings" w:hint="default"/>
      </w:rPr>
    </w:lvl>
    <w:lvl w:ilvl="6" w:tplc="F4E0E9E2">
      <w:start w:val="1"/>
      <w:numFmt w:val="bullet"/>
      <w:lvlText w:val=""/>
      <w:lvlJc w:val="left"/>
      <w:pPr>
        <w:ind w:left="5040" w:hanging="360"/>
      </w:pPr>
      <w:rPr>
        <w:rFonts w:ascii="Symbol" w:hAnsi="Symbol" w:hint="default"/>
      </w:rPr>
    </w:lvl>
    <w:lvl w:ilvl="7" w:tplc="17184842">
      <w:start w:val="1"/>
      <w:numFmt w:val="bullet"/>
      <w:lvlText w:val="o"/>
      <w:lvlJc w:val="left"/>
      <w:pPr>
        <w:ind w:left="5760" w:hanging="360"/>
      </w:pPr>
      <w:rPr>
        <w:rFonts w:ascii="Courier New" w:hAnsi="Courier New" w:hint="default"/>
      </w:rPr>
    </w:lvl>
    <w:lvl w:ilvl="8" w:tplc="886637F4">
      <w:start w:val="1"/>
      <w:numFmt w:val="bullet"/>
      <w:lvlText w:val=""/>
      <w:lvlJc w:val="left"/>
      <w:pPr>
        <w:ind w:left="6480" w:hanging="360"/>
      </w:pPr>
      <w:rPr>
        <w:rFonts w:ascii="Wingdings" w:hAnsi="Wingdings" w:hint="default"/>
      </w:rPr>
    </w:lvl>
  </w:abstractNum>
  <w:abstractNum w:abstractNumId="17" w15:restartNumberingAfterBreak="0">
    <w:nsid w:val="26D27748"/>
    <w:multiLevelType w:val="hybridMultilevel"/>
    <w:tmpl w:val="CDC8128C"/>
    <w:lvl w:ilvl="0" w:tplc="A6AA5F90">
      <w:start w:val="1"/>
      <w:numFmt w:val="decimal"/>
      <w:lvlText w:val="%1."/>
      <w:lvlJc w:val="left"/>
      <w:pPr>
        <w:ind w:left="720" w:hanging="360"/>
      </w:pPr>
    </w:lvl>
    <w:lvl w:ilvl="1" w:tplc="6C24409A">
      <w:start w:val="1"/>
      <w:numFmt w:val="lowerLetter"/>
      <w:lvlText w:val="%2."/>
      <w:lvlJc w:val="left"/>
      <w:pPr>
        <w:ind w:left="1440" w:hanging="360"/>
      </w:pPr>
    </w:lvl>
    <w:lvl w:ilvl="2" w:tplc="9F46C76C">
      <w:start w:val="1"/>
      <w:numFmt w:val="lowerRoman"/>
      <w:lvlText w:val="%3."/>
      <w:lvlJc w:val="right"/>
      <w:pPr>
        <w:ind w:left="2160" w:hanging="180"/>
      </w:pPr>
    </w:lvl>
    <w:lvl w:ilvl="3" w:tplc="1AE2AD5C">
      <w:start w:val="1"/>
      <w:numFmt w:val="decimal"/>
      <w:lvlText w:val="%4."/>
      <w:lvlJc w:val="left"/>
      <w:pPr>
        <w:ind w:left="2880" w:hanging="360"/>
      </w:pPr>
    </w:lvl>
    <w:lvl w:ilvl="4" w:tplc="4A48FE46">
      <w:start w:val="1"/>
      <w:numFmt w:val="lowerLetter"/>
      <w:lvlText w:val="%5."/>
      <w:lvlJc w:val="left"/>
      <w:pPr>
        <w:ind w:left="3600" w:hanging="360"/>
      </w:pPr>
    </w:lvl>
    <w:lvl w:ilvl="5" w:tplc="642665BA">
      <w:start w:val="1"/>
      <w:numFmt w:val="lowerRoman"/>
      <w:lvlText w:val="%6."/>
      <w:lvlJc w:val="right"/>
      <w:pPr>
        <w:ind w:left="4320" w:hanging="180"/>
      </w:pPr>
    </w:lvl>
    <w:lvl w:ilvl="6" w:tplc="313AD7AE">
      <w:start w:val="1"/>
      <w:numFmt w:val="decimal"/>
      <w:lvlText w:val="%7."/>
      <w:lvlJc w:val="left"/>
      <w:pPr>
        <w:ind w:left="5040" w:hanging="360"/>
      </w:pPr>
    </w:lvl>
    <w:lvl w:ilvl="7" w:tplc="B7D875FC">
      <w:start w:val="1"/>
      <w:numFmt w:val="lowerLetter"/>
      <w:lvlText w:val="%8."/>
      <w:lvlJc w:val="left"/>
      <w:pPr>
        <w:ind w:left="5760" w:hanging="360"/>
      </w:pPr>
    </w:lvl>
    <w:lvl w:ilvl="8" w:tplc="BB3EC306">
      <w:start w:val="1"/>
      <w:numFmt w:val="lowerRoman"/>
      <w:lvlText w:val="%9."/>
      <w:lvlJc w:val="right"/>
      <w:pPr>
        <w:ind w:left="6480" w:hanging="180"/>
      </w:pPr>
    </w:lvl>
  </w:abstractNum>
  <w:abstractNum w:abstractNumId="18" w15:restartNumberingAfterBreak="0">
    <w:nsid w:val="28783C2C"/>
    <w:multiLevelType w:val="hybridMultilevel"/>
    <w:tmpl w:val="24E27066"/>
    <w:lvl w:ilvl="0" w:tplc="AD9005AC">
      <w:start w:val="1"/>
      <w:numFmt w:val="bullet"/>
      <w:lvlText w:val=""/>
      <w:lvlJc w:val="left"/>
      <w:pPr>
        <w:ind w:left="720" w:hanging="360"/>
      </w:pPr>
      <w:rPr>
        <w:rFonts w:ascii="Symbol" w:hAnsi="Symbol" w:hint="default"/>
      </w:rPr>
    </w:lvl>
    <w:lvl w:ilvl="1" w:tplc="13E0D01E">
      <w:start w:val="1"/>
      <w:numFmt w:val="bullet"/>
      <w:lvlText w:val="o"/>
      <w:lvlJc w:val="left"/>
      <w:pPr>
        <w:ind w:left="1440" w:hanging="360"/>
      </w:pPr>
      <w:rPr>
        <w:rFonts w:ascii="Courier New" w:hAnsi="Courier New" w:hint="default"/>
      </w:rPr>
    </w:lvl>
    <w:lvl w:ilvl="2" w:tplc="8DF8E02E">
      <w:start w:val="1"/>
      <w:numFmt w:val="bullet"/>
      <w:lvlText w:val=""/>
      <w:lvlJc w:val="left"/>
      <w:pPr>
        <w:ind w:left="2160" w:hanging="360"/>
      </w:pPr>
      <w:rPr>
        <w:rFonts w:ascii="Wingdings" w:hAnsi="Wingdings" w:hint="default"/>
      </w:rPr>
    </w:lvl>
    <w:lvl w:ilvl="3" w:tplc="CFFA60B0">
      <w:start w:val="1"/>
      <w:numFmt w:val="bullet"/>
      <w:lvlText w:val=""/>
      <w:lvlJc w:val="left"/>
      <w:pPr>
        <w:ind w:left="2880" w:hanging="360"/>
      </w:pPr>
      <w:rPr>
        <w:rFonts w:ascii="Symbol" w:hAnsi="Symbol" w:hint="default"/>
      </w:rPr>
    </w:lvl>
    <w:lvl w:ilvl="4" w:tplc="CD9A4C3A">
      <w:start w:val="1"/>
      <w:numFmt w:val="bullet"/>
      <w:lvlText w:val="o"/>
      <w:lvlJc w:val="left"/>
      <w:pPr>
        <w:ind w:left="3600" w:hanging="360"/>
      </w:pPr>
      <w:rPr>
        <w:rFonts w:ascii="Courier New" w:hAnsi="Courier New" w:hint="default"/>
      </w:rPr>
    </w:lvl>
    <w:lvl w:ilvl="5" w:tplc="DEF296A8">
      <w:start w:val="1"/>
      <w:numFmt w:val="bullet"/>
      <w:lvlText w:val=""/>
      <w:lvlJc w:val="left"/>
      <w:pPr>
        <w:ind w:left="4320" w:hanging="360"/>
      </w:pPr>
      <w:rPr>
        <w:rFonts w:ascii="Wingdings" w:hAnsi="Wingdings" w:hint="default"/>
      </w:rPr>
    </w:lvl>
    <w:lvl w:ilvl="6" w:tplc="31D62E60">
      <w:start w:val="1"/>
      <w:numFmt w:val="bullet"/>
      <w:lvlText w:val=""/>
      <w:lvlJc w:val="left"/>
      <w:pPr>
        <w:ind w:left="5040" w:hanging="360"/>
      </w:pPr>
      <w:rPr>
        <w:rFonts w:ascii="Symbol" w:hAnsi="Symbol" w:hint="default"/>
      </w:rPr>
    </w:lvl>
    <w:lvl w:ilvl="7" w:tplc="75DCED30">
      <w:start w:val="1"/>
      <w:numFmt w:val="bullet"/>
      <w:lvlText w:val="o"/>
      <w:lvlJc w:val="left"/>
      <w:pPr>
        <w:ind w:left="5760" w:hanging="360"/>
      </w:pPr>
      <w:rPr>
        <w:rFonts w:ascii="Courier New" w:hAnsi="Courier New" w:hint="default"/>
      </w:rPr>
    </w:lvl>
    <w:lvl w:ilvl="8" w:tplc="01DCA4A4">
      <w:start w:val="1"/>
      <w:numFmt w:val="bullet"/>
      <w:lvlText w:val=""/>
      <w:lvlJc w:val="left"/>
      <w:pPr>
        <w:ind w:left="6480" w:hanging="360"/>
      </w:pPr>
      <w:rPr>
        <w:rFonts w:ascii="Wingdings" w:hAnsi="Wingdings" w:hint="default"/>
      </w:rPr>
    </w:lvl>
  </w:abstractNum>
  <w:abstractNum w:abstractNumId="19" w15:restartNumberingAfterBreak="0">
    <w:nsid w:val="28AC1B9D"/>
    <w:multiLevelType w:val="hybridMultilevel"/>
    <w:tmpl w:val="32A8C9EA"/>
    <w:lvl w:ilvl="0" w:tplc="0AEAF5C2">
      <w:start w:val="1"/>
      <w:numFmt w:val="bullet"/>
      <w:lvlText w:val=""/>
      <w:lvlJc w:val="left"/>
      <w:pPr>
        <w:ind w:left="720" w:hanging="360"/>
      </w:pPr>
      <w:rPr>
        <w:rFonts w:ascii="Symbol" w:hAnsi="Symbol" w:hint="default"/>
      </w:rPr>
    </w:lvl>
    <w:lvl w:ilvl="1" w:tplc="A5FEAC2C">
      <w:start w:val="1"/>
      <w:numFmt w:val="bullet"/>
      <w:lvlText w:val="o"/>
      <w:lvlJc w:val="left"/>
      <w:pPr>
        <w:ind w:left="1440" w:hanging="360"/>
      </w:pPr>
      <w:rPr>
        <w:rFonts w:ascii="Courier New" w:hAnsi="Courier New" w:hint="default"/>
      </w:rPr>
    </w:lvl>
    <w:lvl w:ilvl="2" w:tplc="7ECCCB5A">
      <w:start w:val="1"/>
      <w:numFmt w:val="bullet"/>
      <w:lvlText w:val=""/>
      <w:lvlJc w:val="left"/>
      <w:pPr>
        <w:ind w:left="2160" w:hanging="360"/>
      </w:pPr>
      <w:rPr>
        <w:rFonts w:ascii="Wingdings" w:hAnsi="Wingdings" w:hint="default"/>
      </w:rPr>
    </w:lvl>
    <w:lvl w:ilvl="3" w:tplc="EA6481F6">
      <w:start w:val="1"/>
      <w:numFmt w:val="bullet"/>
      <w:lvlText w:val=""/>
      <w:lvlJc w:val="left"/>
      <w:pPr>
        <w:ind w:left="2880" w:hanging="360"/>
      </w:pPr>
      <w:rPr>
        <w:rFonts w:ascii="Symbol" w:hAnsi="Symbol" w:hint="default"/>
      </w:rPr>
    </w:lvl>
    <w:lvl w:ilvl="4" w:tplc="2C4E2E5A">
      <w:start w:val="1"/>
      <w:numFmt w:val="bullet"/>
      <w:lvlText w:val="o"/>
      <w:lvlJc w:val="left"/>
      <w:pPr>
        <w:ind w:left="3600" w:hanging="360"/>
      </w:pPr>
      <w:rPr>
        <w:rFonts w:ascii="Courier New" w:hAnsi="Courier New" w:hint="default"/>
      </w:rPr>
    </w:lvl>
    <w:lvl w:ilvl="5" w:tplc="8FB0CB82">
      <w:start w:val="1"/>
      <w:numFmt w:val="bullet"/>
      <w:lvlText w:val=""/>
      <w:lvlJc w:val="left"/>
      <w:pPr>
        <w:ind w:left="4320" w:hanging="360"/>
      </w:pPr>
      <w:rPr>
        <w:rFonts w:ascii="Wingdings" w:hAnsi="Wingdings" w:hint="default"/>
      </w:rPr>
    </w:lvl>
    <w:lvl w:ilvl="6" w:tplc="B2862CD4">
      <w:start w:val="1"/>
      <w:numFmt w:val="bullet"/>
      <w:lvlText w:val=""/>
      <w:lvlJc w:val="left"/>
      <w:pPr>
        <w:ind w:left="5040" w:hanging="360"/>
      </w:pPr>
      <w:rPr>
        <w:rFonts w:ascii="Symbol" w:hAnsi="Symbol" w:hint="default"/>
      </w:rPr>
    </w:lvl>
    <w:lvl w:ilvl="7" w:tplc="1CFEA00C">
      <w:start w:val="1"/>
      <w:numFmt w:val="bullet"/>
      <w:lvlText w:val="o"/>
      <w:lvlJc w:val="left"/>
      <w:pPr>
        <w:ind w:left="5760" w:hanging="360"/>
      </w:pPr>
      <w:rPr>
        <w:rFonts w:ascii="Courier New" w:hAnsi="Courier New" w:hint="default"/>
      </w:rPr>
    </w:lvl>
    <w:lvl w:ilvl="8" w:tplc="7F4ACE6A">
      <w:start w:val="1"/>
      <w:numFmt w:val="bullet"/>
      <w:lvlText w:val=""/>
      <w:lvlJc w:val="left"/>
      <w:pPr>
        <w:ind w:left="6480" w:hanging="360"/>
      </w:pPr>
      <w:rPr>
        <w:rFonts w:ascii="Wingdings" w:hAnsi="Wingdings" w:hint="default"/>
      </w:rPr>
    </w:lvl>
  </w:abstractNum>
  <w:abstractNum w:abstractNumId="20" w15:restartNumberingAfterBreak="0">
    <w:nsid w:val="31F83886"/>
    <w:multiLevelType w:val="hybridMultilevel"/>
    <w:tmpl w:val="326239C2"/>
    <w:lvl w:ilvl="0" w:tplc="42EA7612">
      <w:start w:val="1"/>
      <w:numFmt w:val="decimal"/>
      <w:lvlText w:val="%1."/>
      <w:lvlJc w:val="left"/>
      <w:pPr>
        <w:ind w:left="720" w:hanging="360"/>
      </w:pPr>
    </w:lvl>
    <w:lvl w:ilvl="1" w:tplc="EBC0BB2E">
      <w:start w:val="1"/>
      <w:numFmt w:val="lowerLetter"/>
      <w:lvlText w:val="%2."/>
      <w:lvlJc w:val="left"/>
      <w:pPr>
        <w:ind w:left="1440" w:hanging="360"/>
      </w:pPr>
    </w:lvl>
    <w:lvl w:ilvl="2" w:tplc="84066406">
      <w:start w:val="1"/>
      <w:numFmt w:val="lowerRoman"/>
      <w:lvlText w:val="%3."/>
      <w:lvlJc w:val="right"/>
      <w:pPr>
        <w:ind w:left="2160" w:hanging="180"/>
      </w:pPr>
    </w:lvl>
    <w:lvl w:ilvl="3" w:tplc="CEF655F4">
      <w:start w:val="1"/>
      <w:numFmt w:val="decimal"/>
      <w:lvlText w:val="%4."/>
      <w:lvlJc w:val="left"/>
      <w:pPr>
        <w:ind w:left="2880" w:hanging="360"/>
      </w:pPr>
    </w:lvl>
    <w:lvl w:ilvl="4" w:tplc="E7CE7CA6">
      <w:start w:val="1"/>
      <w:numFmt w:val="lowerLetter"/>
      <w:lvlText w:val="%5."/>
      <w:lvlJc w:val="left"/>
      <w:pPr>
        <w:ind w:left="3600" w:hanging="360"/>
      </w:pPr>
    </w:lvl>
    <w:lvl w:ilvl="5" w:tplc="8D7A2BB8">
      <w:start w:val="1"/>
      <w:numFmt w:val="lowerRoman"/>
      <w:lvlText w:val="%6."/>
      <w:lvlJc w:val="right"/>
      <w:pPr>
        <w:ind w:left="4320" w:hanging="180"/>
      </w:pPr>
    </w:lvl>
    <w:lvl w:ilvl="6" w:tplc="A002075A">
      <w:start w:val="1"/>
      <w:numFmt w:val="decimal"/>
      <w:lvlText w:val="%7."/>
      <w:lvlJc w:val="left"/>
      <w:pPr>
        <w:ind w:left="5040" w:hanging="360"/>
      </w:pPr>
    </w:lvl>
    <w:lvl w:ilvl="7" w:tplc="7FB48252">
      <w:start w:val="1"/>
      <w:numFmt w:val="lowerLetter"/>
      <w:lvlText w:val="%8."/>
      <w:lvlJc w:val="left"/>
      <w:pPr>
        <w:ind w:left="5760" w:hanging="360"/>
      </w:pPr>
    </w:lvl>
    <w:lvl w:ilvl="8" w:tplc="09B4B976">
      <w:start w:val="1"/>
      <w:numFmt w:val="lowerRoman"/>
      <w:lvlText w:val="%9."/>
      <w:lvlJc w:val="right"/>
      <w:pPr>
        <w:ind w:left="6480" w:hanging="180"/>
      </w:pPr>
    </w:lvl>
  </w:abstractNum>
  <w:abstractNum w:abstractNumId="21" w15:restartNumberingAfterBreak="0">
    <w:nsid w:val="393973FD"/>
    <w:multiLevelType w:val="hybridMultilevel"/>
    <w:tmpl w:val="FF7CCA8A"/>
    <w:lvl w:ilvl="0" w:tplc="EB7EEDA2">
      <w:start w:val="1"/>
      <w:numFmt w:val="decimal"/>
      <w:lvlText w:val="%1."/>
      <w:lvlJc w:val="left"/>
      <w:pPr>
        <w:ind w:left="720" w:hanging="360"/>
      </w:pPr>
      <w:rPr>
        <w:rFonts w:hint="default"/>
      </w:rPr>
    </w:lvl>
    <w:lvl w:ilvl="1" w:tplc="0F2A39E4">
      <w:start w:val="1"/>
      <w:numFmt w:val="bullet"/>
      <w:lvlText w:val="o"/>
      <w:lvlJc w:val="left"/>
      <w:pPr>
        <w:ind w:left="1440" w:hanging="360"/>
      </w:pPr>
      <w:rPr>
        <w:rFonts w:ascii="Courier New" w:hAnsi="Courier New" w:hint="default"/>
      </w:rPr>
    </w:lvl>
    <w:lvl w:ilvl="2" w:tplc="27B475B4">
      <w:start w:val="1"/>
      <w:numFmt w:val="bullet"/>
      <w:lvlText w:val=""/>
      <w:lvlJc w:val="left"/>
      <w:pPr>
        <w:ind w:left="2160" w:hanging="360"/>
      </w:pPr>
      <w:rPr>
        <w:rFonts w:ascii="Wingdings" w:hAnsi="Wingdings" w:hint="default"/>
      </w:rPr>
    </w:lvl>
    <w:lvl w:ilvl="3" w:tplc="D5CC9338">
      <w:start w:val="1"/>
      <w:numFmt w:val="bullet"/>
      <w:lvlText w:val=""/>
      <w:lvlJc w:val="left"/>
      <w:pPr>
        <w:ind w:left="2880" w:hanging="360"/>
      </w:pPr>
      <w:rPr>
        <w:rFonts w:ascii="Symbol" w:hAnsi="Symbol" w:hint="default"/>
      </w:rPr>
    </w:lvl>
    <w:lvl w:ilvl="4" w:tplc="72A23676">
      <w:start w:val="1"/>
      <w:numFmt w:val="bullet"/>
      <w:lvlText w:val="o"/>
      <w:lvlJc w:val="left"/>
      <w:pPr>
        <w:ind w:left="3600" w:hanging="360"/>
      </w:pPr>
      <w:rPr>
        <w:rFonts w:ascii="Courier New" w:hAnsi="Courier New" w:hint="default"/>
      </w:rPr>
    </w:lvl>
    <w:lvl w:ilvl="5" w:tplc="D7AA3496">
      <w:start w:val="1"/>
      <w:numFmt w:val="bullet"/>
      <w:lvlText w:val=""/>
      <w:lvlJc w:val="left"/>
      <w:pPr>
        <w:ind w:left="4320" w:hanging="360"/>
      </w:pPr>
      <w:rPr>
        <w:rFonts w:ascii="Wingdings" w:hAnsi="Wingdings" w:hint="default"/>
      </w:rPr>
    </w:lvl>
    <w:lvl w:ilvl="6" w:tplc="DEF266A4">
      <w:start w:val="1"/>
      <w:numFmt w:val="bullet"/>
      <w:lvlText w:val=""/>
      <w:lvlJc w:val="left"/>
      <w:pPr>
        <w:ind w:left="5040" w:hanging="360"/>
      </w:pPr>
      <w:rPr>
        <w:rFonts w:ascii="Symbol" w:hAnsi="Symbol" w:hint="default"/>
      </w:rPr>
    </w:lvl>
    <w:lvl w:ilvl="7" w:tplc="0F6C240A">
      <w:start w:val="1"/>
      <w:numFmt w:val="bullet"/>
      <w:lvlText w:val="o"/>
      <w:lvlJc w:val="left"/>
      <w:pPr>
        <w:ind w:left="5760" w:hanging="360"/>
      </w:pPr>
      <w:rPr>
        <w:rFonts w:ascii="Courier New" w:hAnsi="Courier New" w:hint="default"/>
      </w:rPr>
    </w:lvl>
    <w:lvl w:ilvl="8" w:tplc="EAF8B63C">
      <w:start w:val="1"/>
      <w:numFmt w:val="bullet"/>
      <w:lvlText w:val=""/>
      <w:lvlJc w:val="left"/>
      <w:pPr>
        <w:ind w:left="6480" w:hanging="360"/>
      </w:pPr>
      <w:rPr>
        <w:rFonts w:ascii="Wingdings" w:hAnsi="Wingdings" w:hint="default"/>
      </w:rPr>
    </w:lvl>
  </w:abstractNum>
  <w:abstractNum w:abstractNumId="22" w15:restartNumberingAfterBreak="0">
    <w:nsid w:val="3A436ACD"/>
    <w:multiLevelType w:val="hybridMultilevel"/>
    <w:tmpl w:val="FB94FA92"/>
    <w:lvl w:ilvl="0" w:tplc="BF1C37F6">
      <w:start w:val="1"/>
      <w:numFmt w:val="decimal"/>
      <w:lvlText w:val="%1."/>
      <w:lvlJc w:val="left"/>
      <w:pPr>
        <w:ind w:left="720" w:hanging="360"/>
      </w:pPr>
    </w:lvl>
    <w:lvl w:ilvl="1" w:tplc="2D2E8700">
      <w:start w:val="1"/>
      <w:numFmt w:val="lowerLetter"/>
      <w:lvlText w:val="%2."/>
      <w:lvlJc w:val="left"/>
      <w:pPr>
        <w:ind w:left="1440" w:hanging="360"/>
      </w:pPr>
    </w:lvl>
    <w:lvl w:ilvl="2" w:tplc="7DFA7B7C">
      <w:start w:val="1"/>
      <w:numFmt w:val="lowerRoman"/>
      <w:lvlText w:val="%3."/>
      <w:lvlJc w:val="right"/>
      <w:pPr>
        <w:ind w:left="2160" w:hanging="180"/>
      </w:pPr>
    </w:lvl>
    <w:lvl w:ilvl="3" w:tplc="A9E8D07C">
      <w:start w:val="1"/>
      <w:numFmt w:val="decimal"/>
      <w:lvlText w:val="%4."/>
      <w:lvlJc w:val="left"/>
      <w:pPr>
        <w:ind w:left="2880" w:hanging="360"/>
      </w:pPr>
    </w:lvl>
    <w:lvl w:ilvl="4" w:tplc="AC66555C">
      <w:start w:val="1"/>
      <w:numFmt w:val="lowerLetter"/>
      <w:lvlText w:val="%5."/>
      <w:lvlJc w:val="left"/>
      <w:pPr>
        <w:ind w:left="3600" w:hanging="360"/>
      </w:pPr>
    </w:lvl>
    <w:lvl w:ilvl="5" w:tplc="2BE2FC20">
      <w:start w:val="1"/>
      <w:numFmt w:val="lowerRoman"/>
      <w:lvlText w:val="%6."/>
      <w:lvlJc w:val="right"/>
      <w:pPr>
        <w:ind w:left="4320" w:hanging="180"/>
      </w:pPr>
    </w:lvl>
    <w:lvl w:ilvl="6" w:tplc="027485C6">
      <w:start w:val="1"/>
      <w:numFmt w:val="decimal"/>
      <w:lvlText w:val="%7."/>
      <w:lvlJc w:val="left"/>
      <w:pPr>
        <w:ind w:left="5040" w:hanging="360"/>
      </w:pPr>
    </w:lvl>
    <w:lvl w:ilvl="7" w:tplc="61AA1EA0">
      <w:start w:val="1"/>
      <w:numFmt w:val="lowerLetter"/>
      <w:lvlText w:val="%8."/>
      <w:lvlJc w:val="left"/>
      <w:pPr>
        <w:ind w:left="5760" w:hanging="360"/>
      </w:pPr>
    </w:lvl>
    <w:lvl w:ilvl="8" w:tplc="3886D2D0">
      <w:start w:val="1"/>
      <w:numFmt w:val="lowerRoman"/>
      <w:lvlText w:val="%9."/>
      <w:lvlJc w:val="right"/>
      <w:pPr>
        <w:ind w:left="6480" w:hanging="180"/>
      </w:pPr>
    </w:lvl>
  </w:abstractNum>
  <w:abstractNum w:abstractNumId="23" w15:restartNumberingAfterBreak="0">
    <w:nsid w:val="3A9F138B"/>
    <w:multiLevelType w:val="hybridMultilevel"/>
    <w:tmpl w:val="CAD24D80"/>
    <w:lvl w:ilvl="0" w:tplc="70EC863C">
      <w:start w:val="1"/>
      <w:numFmt w:val="decimal"/>
      <w:lvlText w:val="%1."/>
      <w:lvlJc w:val="left"/>
      <w:pPr>
        <w:ind w:left="720" w:hanging="360"/>
      </w:pPr>
    </w:lvl>
    <w:lvl w:ilvl="1" w:tplc="350EE71A">
      <w:start w:val="1"/>
      <w:numFmt w:val="lowerLetter"/>
      <w:lvlText w:val="%2."/>
      <w:lvlJc w:val="left"/>
      <w:pPr>
        <w:ind w:left="1440" w:hanging="360"/>
      </w:pPr>
    </w:lvl>
    <w:lvl w:ilvl="2" w:tplc="4CA002F6">
      <w:start w:val="1"/>
      <w:numFmt w:val="lowerRoman"/>
      <w:lvlText w:val="%3."/>
      <w:lvlJc w:val="left"/>
      <w:pPr>
        <w:ind w:left="2160" w:hanging="180"/>
      </w:pPr>
    </w:lvl>
    <w:lvl w:ilvl="3" w:tplc="03784E70">
      <w:start w:val="1"/>
      <w:numFmt w:val="decimal"/>
      <w:lvlText w:val="%4."/>
      <w:lvlJc w:val="left"/>
      <w:pPr>
        <w:ind w:left="2880" w:hanging="360"/>
      </w:pPr>
    </w:lvl>
    <w:lvl w:ilvl="4" w:tplc="A3BA9B56">
      <w:start w:val="1"/>
      <w:numFmt w:val="lowerLetter"/>
      <w:lvlText w:val="%5."/>
      <w:lvlJc w:val="left"/>
      <w:pPr>
        <w:ind w:left="3600" w:hanging="360"/>
      </w:pPr>
    </w:lvl>
    <w:lvl w:ilvl="5" w:tplc="B3D8D950">
      <w:start w:val="1"/>
      <w:numFmt w:val="lowerRoman"/>
      <w:lvlText w:val="%6."/>
      <w:lvlJc w:val="right"/>
      <w:pPr>
        <w:ind w:left="4320" w:hanging="180"/>
      </w:pPr>
    </w:lvl>
    <w:lvl w:ilvl="6" w:tplc="81620386">
      <w:start w:val="1"/>
      <w:numFmt w:val="decimal"/>
      <w:lvlText w:val="%7."/>
      <w:lvlJc w:val="left"/>
      <w:pPr>
        <w:ind w:left="5040" w:hanging="360"/>
      </w:pPr>
    </w:lvl>
    <w:lvl w:ilvl="7" w:tplc="9A505F50">
      <w:start w:val="1"/>
      <w:numFmt w:val="lowerLetter"/>
      <w:lvlText w:val="%8."/>
      <w:lvlJc w:val="left"/>
      <w:pPr>
        <w:ind w:left="5760" w:hanging="360"/>
      </w:pPr>
    </w:lvl>
    <w:lvl w:ilvl="8" w:tplc="E64EFD7C">
      <w:start w:val="1"/>
      <w:numFmt w:val="lowerRoman"/>
      <w:lvlText w:val="%9."/>
      <w:lvlJc w:val="right"/>
      <w:pPr>
        <w:ind w:left="6480" w:hanging="180"/>
      </w:pPr>
    </w:lvl>
  </w:abstractNum>
  <w:abstractNum w:abstractNumId="24" w15:restartNumberingAfterBreak="0">
    <w:nsid w:val="3B1251D8"/>
    <w:multiLevelType w:val="hybridMultilevel"/>
    <w:tmpl w:val="2A5ED134"/>
    <w:lvl w:ilvl="0" w:tplc="FB9C2F16">
      <w:start w:val="1"/>
      <w:numFmt w:val="decimal"/>
      <w:lvlText w:val="%1."/>
      <w:lvlJc w:val="left"/>
      <w:pPr>
        <w:ind w:left="1080" w:hanging="360"/>
      </w:pPr>
    </w:lvl>
    <w:lvl w:ilvl="1" w:tplc="B0EE35D4" w:tentative="1">
      <w:start w:val="1"/>
      <w:numFmt w:val="lowerLetter"/>
      <w:lvlText w:val="%2."/>
      <w:lvlJc w:val="left"/>
      <w:pPr>
        <w:ind w:left="1800" w:hanging="360"/>
      </w:pPr>
    </w:lvl>
    <w:lvl w:ilvl="2" w:tplc="7E5CF71A" w:tentative="1">
      <w:start w:val="1"/>
      <w:numFmt w:val="lowerRoman"/>
      <w:lvlText w:val="%3."/>
      <w:lvlJc w:val="right"/>
      <w:pPr>
        <w:ind w:left="2520" w:hanging="180"/>
      </w:pPr>
    </w:lvl>
    <w:lvl w:ilvl="3" w:tplc="5F583558" w:tentative="1">
      <w:start w:val="1"/>
      <w:numFmt w:val="decimal"/>
      <w:lvlText w:val="%4."/>
      <w:lvlJc w:val="left"/>
      <w:pPr>
        <w:ind w:left="3240" w:hanging="360"/>
      </w:pPr>
    </w:lvl>
    <w:lvl w:ilvl="4" w:tplc="CB1200B0" w:tentative="1">
      <w:start w:val="1"/>
      <w:numFmt w:val="lowerLetter"/>
      <w:lvlText w:val="%5."/>
      <w:lvlJc w:val="left"/>
      <w:pPr>
        <w:ind w:left="3960" w:hanging="360"/>
      </w:pPr>
    </w:lvl>
    <w:lvl w:ilvl="5" w:tplc="9D9296F4" w:tentative="1">
      <w:start w:val="1"/>
      <w:numFmt w:val="lowerRoman"/>
      <w:lvlText w:val="%6."/>
      <w:lvlJc w:val="right"/>
      <w:pPr>
        <w:ind w:left="4680" w:hanging="180"/>
      </w:pPr>
    </w:lvl>
    <w:lvl w:ilvl="6" w:tplc="7ADE2DC4" w:tentative="1">
      <w:start w:val="1"/>
      <w:numFmt w:val="decimal"/>
      <w:lvlText w:val="%7."/>
      <w:lvlJc w:val="left"/>
      <w:pPr>
        <w:ind w:left="5400" w:hanging="360"/>
      </w:pPr>
    </w:lvl>
    <w:lvl w:ilvl="7" w:tplc="4372DEF0" w:tentative="1">
      <w:start w:val="1"/>
      <w:numFmt w:val="lowerLetter"/>
      <w:lvlText w:val="%8."/>
      <w:lvlJc w:val="left"/>
      <w:pPr>
        <w:ind w:left="6120" w:hanging="360"/>
      </w:pPr>
    </w:lvl>
    <w:lvl w:ilvl="8" w:tplc="44F49DE2" w:tentative="1">
      <w:start w:val="1"/>
      <w:numFmt w:val="lowerRoman"/>
      <w:lvlText w:val="%9."/>
      <w:lvlJc w:val="right"/>
      <w:pPr>
        <w:ind w:left="6840" w:hanging="180"/>
      </w:pPr>
    </w:lvl>
  </w:abstractNum>
  <w:abstractNum w:abstractNumId="25" w15:restartNumberingAfterBreak="0">
    <w:nsid w:val="3CFD004F"/>
    <w:multiLevelType w:val="hybridMultilevel"/>
    <w:tmpl w:val="07BC3AC4"/>
    <w:lvl w:ilvl="0" w:tplc="1F5C599A">
      <w:start w:val="1"/>
      <w:numFmt w:val="bullet"/>
      <w:lvlText w:val=""/>
      <w:lvlJc w:val="left"/>
      <w:pPr>
        <w:ind w:left="720" w:hanging="360"/>
      </w:pPr>
      <w:rPr>
        <w:rFonts w:ascii="Symbol" w:hAnsi="Symbol" w:hint="default"/>
      </w:rPr>
    </w:lvl>
    <w:lvl w:ilvl="1" w:tplc="D5DCF1F2">
      <w:start w:val="1"/>
      <w:numFmt w:val="bullet"/>
      <w:lvlText w:val="o"/>
      <w:lvlJc w:val="left"/>
      <w:pPr>
        <w:ind w:left="1440" w:hanging="360"/>
      </w:pPr>
      <w:rPr>
        <w:rFonts w:ascii="Courier New" w:hAnsi="Courier New" w:hint="default"/>
      </w:rPr>
    </w:lvl>
    <w:lvl w:ilvl="2" w:tplc="9B06B686">
      <w:start w:val="1"/>
      <w:numFmt w:val="bullet"/>
      <w:lvlText w:val=""/>
      <w:lvlJc w:val="left"/>
      <w:pPr>
        <w:ind w:left="2160" w:hanging="360"/>
      </w:pPr>
      <w:rPr>
        <w:rFonts w:ascii="Wingdings" w:hAnsi="Wingdings" w:hint="default"/>
      </w:rPr>
    </w:lvl>
    <w:lvl w:ilvl="3" w:tplc="EA5C9248">
      <w:start w:val="1"/>
      <w:numFmt w:val="bullet"/>
      <w:lvlText w:val=""/>
      <w:lvlJc w:val="left"/>
      <w:pPr>
        <w:ind w:left="2880" w:hanging="360"/>
      </w:pPr>
      <w:rPr>
        <w:rFonts w:ascii="Symbol" w:hAnsi="Symbol" w:hint="default"/>
      </w:rPr>
    </w:lvl>
    <w:lvl w:ilvl="4" w:tplc="4D3C844A">
      <w:start w:val="1"/>
      <w:numFmt w:val="bullet"/>
      <w:lvlText w:val="o"/>
      <w:lvlJc w:val="left"/>
      <w:pPr>
        <w:ind w:left="3600" w:hanging="360"/>
      </w:pPr>
      <w:rPr>
        <w:rFonts w:ascii="Courier New" w:hAnsi="Courier New" w:hint="default"/>
      </w:rPr>
    </w:lvl>
    <w:lvl w:ilvl="5" w:tplc="9C34E2DC">
      <w:start w:val="1"/>
      <w:numFmt w:val="bullet"/>
      <w:lvlText w:val=""/>
      <w:lvlJc w:val="left"/>
      <w:pPr>
        <w:ind w:left="4320" w:hanging="360"/>
      </w:pPr>
      <w:rPr>
        <w:rFonts w:ascii="Wingdings" w:hAnsi="Wingdings" w:hint="default"/>
      </w:rPr>
    </w:lvl>
    <w:lvl w:ilvl="6" w:tplc="8F58B0F6">
      <w:start w:val="1"/>
      <w:numFmt w:val="bullet"/>
      <w:lvlText w:val=""/>
      <w:lvlJc w:val="left"/>
      <w:pPr>
        <w:ind w:left="5040" w:hanging="360"/>
      </w:pPr>
      <w:rPr>
        <w:rFonts w:ascii="Symbol" w:hAnsi="Symbol" w:hint="default"/>
      </w:rPr>
    </w:lvl>
    <w:lvl w:ilvl="7" w:tplc="52144430">
      <w:start w:val="1"/>
      <w:numFmt w:val="bullet"/>
      <w:lvlText w:val="o"/>
      <w:lvlJc w:val="left"/>
      <w:pPr>
        <w:ind w:left="5760" w:hanging="360"/>
      </w:pPr>
      <w:rPr>
        <w:rFonts w:ascii="Courier New" w:hAnsi="Courier New" w:hint="default"/>
      </w:rPr>
    </w:lvl>
    <w:lvl w:ilvl="8" w:tplc="797E7C9C">
      <w:start w:val="1"/>
      <w:numFmt w:val="bullet"/>
      <w:lvlText w:val=""/>
      <w:lvlJc w:val="left"/>
      <w:pPr>
        <w:ind w:left="6480" w:hanging="360"/>
      </w:pPr>
      <w:rPr>
        <w:rFonts w:ascii="Wingdings" w:hAnsi="Wingdings" w:hint="default"/>
      </w:rPr>
    </w:lvl>
  </w:abstractNum>
  <w:abstractNum w:abstractNumId="26" w15:restartNumberingAfterBreak="0">
    <w:nsid w:val="3DDD794B"/>
    <w:multiLevelType w:val="hybridMultilevel"/>
    <w:tmpl w:val="EC1C9F5E"/>
    <w:lvl w:ilvl="0" w:tplc="8A2E98A8">
      <w:start w:val="1"/>
      <w:numFmt w:val="bullet"/>
      <w:lvlText w:val=""/>
      <w:lvlJc w:val="left"/>
      <w:pPr>
        <w:ind w:left="720" w:hanging="360"/>
      </w:pPr>
      <w:rPr>
        <w:rFonts w:ascii="Symbol" w:hAnsi="Symbol" w:hint="default"/>
      </w:rPr>
    </w:lvl>
    <w:lvl w:ilvl="1" w:tplc="ECBA6322">
      <w:start w:val="1"/>
      <w:numFmt w:val="bullet"/>
      <w:lvlText w:val=""/>
      <w:lvlJc w:val="left"/>
      <w:pPr>
        <w:ind w:left="1440" w:hanging="360"/>
      </w:pPr>
      <w:rPr>
        <w:rFonts w:ascii="Symbol" w:hAnsi="Symbol" w:hint="default"/>
      </w:rPr>
    </w:lvl>
    <w:lvl w:ilvl="2" w:tplc="8C12FBB2">
      <w:start w:val="1"/>
      <w:numFmt w:val="bullet"/>
      <w:lvlText w:val=""/>
      <w:lvlJc w:val="left"/>
      <w:pPr>
        <w:ind w:left="2160" w:hanging="360"/>
      </w:pPr>
      <w:rPr>
        <w:rFonts w:ascii="Wingdings" w:hAnsi="Wingdings" w:hint="default"/>
      </w:rPr>
    </w:lvl>
    <w:lvl w:ilvl="3" w:tplc="8CB69BF6">
      <w:start w:val="1"/>
      <w:numFmt w:val="bullet"/>
      <w:lvlText w:val=""/>
      <w:lvlJc w:val="left"/>
      <w:pPr>
        <w:ind w:left="2880" w:hanging="360"/>
      </w:pPr>
      <w:rPr>
        <w:rFonts w:ascii="Symbol" w:hAnsi="Symbol" w:hint="default"/>
      </w:rPr>
    </w:lvl>
    <w:lvl w:ilvl="4" w:tplc="CA1AC498">
      <w:start w:val="1"/>
      <w:numFmt w:val="bullet"/>
      <w:lvlText w:val="o"/>
      <w:lvlJc w:val="left"/>
      <w:pPr>
        <w:ind w:left="3600" w:hanging="360"/>
      </w:pPr>
      <w:rPr>
        <w:rFonts w:ascii="Courier New" w:hAnsi="Courier New" w:hint="default"/>
      </w:rPr>
    </w:lvl>
    <w:lvl w:ilvl="5" w:tplc="82C4221A">
      <w:start w:val="1"/>
      <w:numFmt w:val="bullet"/>
      <w:lvlText w:val=""/>
      <w:lvlJc w:val="left"/>
      <w:pPr>
        <w:ind w:left="4320" w:hanging="360"/>
      </w:pPr>
      <w:rPr>
        <w:rFonts w:ascii="Wingdings" w:hAnsi="Wingdings" w:hint="default"/>
      </w:rPr>
    </w:lvl>
    <w:lvl w:ilvl="6" w:tplc="923EE076">
      <w:start w:val="1"/>
      <w:numFmt w:val="bullet"/>
      <w:lvlText w:val=""/>
      <w:lvlJc w:val="left"/>
      <w:pPr>
        <w:ind w:left="5040" w:hanging="360"/>
      </w:pPr>
      <w:rPr>
        <w:rFonts w:ascii="Symbol" w:hAnsi="Symbol" w:hint="default"/>
      </w:rPr>
    </w:lvl>
    <w:lvl w:ilvl="7" w:tplc="8FD8F456">
      <w:start w:val="1"/>
      <w:numFmt w:val="bullet"/>
      <w:lvlText w:val="o"/>
      <w:lvlJc w:val="left"/>
      <w:pPr>
        <w:ind w:left="5760" w:hanging="360"/>
      </w:pPr>
      <w:rPr>
        <w:rFonts w:ascii="Courier New" w:hAnsi="Courier New" w:hint="default"/>
      </w:rPr>
    </w:lvl>
    <w:lvl w:ilvl="8" w:tplc="4B7652B0">
      <w:start w:val="1"/>
      <w:numFmt w:val="bullet"/>
      <w:lvlText w:val=""/>
      <w:lvlJc w:val="left"/>
      <w:pPr>
        <w:ind w:left="6480" w:hanging="360"/>
      </w:pPr>
      <w:rPr>
        <w:rFonts w:ascii="Wingdings" w:hAnsi="Wingdings" w:hint="default"/>
      </w:rPr>
    </w:lvl>
  </w:abstractNum>
  <w:abstractNum w:abstractNumId="27" w15:restartNumberingAfterBreak="0">
    <w:nsid w:val="40F656A7"/>
    <w:multiLevelType w:val="hybridMultilevel"/>
    <w:tmpl w:val="07129DA6"/>
    <w:lvl w:ilvl="0" w:tplc="E4AE6F76">
      <w:start w:val="1"/>
      <w:numFmt w:val="bullet"/>
      <w:lvlText w:val=""/>
      <w:lvlJc w:val="left"/>
      <w:pPr>
        <w:ind w:left="720" w:hanging="360"/>
      </w:pPr>
      <w:rPr>
        <w:rFonts w:ascii="Symbol" w:hAnsi="Symbol" w:hint="default"/>
      </w:rPr>
    </w:lvl>
    <w:lvl w:ilvl="1" w:tplc="65E80A6E">
      <w:start w:val="1"/>
      <w:numFmt w:val="bullet"/>
      <w:lvlText w:val="o"/>
      <w:lvlJc w:val="left"/>
      <w:pPr>
        <w:ind w:left="1440" w:hanging="360"/>
      </w:pPr>
      <w:rPr>
        <w:rFonts w:ascii="Courier New" w:hAnsi="Courier New" w:hint="default"/>
      </w:rPr>
    </w:lvl>
    <w:lvl w:ilvl="2" w:tplc="83CC954A">
      <w:start w:val="1"/>
      <w:numFmt w:val="bullet"/>
      <w:lvlText w:val=""/>
      <w:lvlJc w:val="left"/>
      <w:pPr>
        <w:ind w:left="2160" w:hanging="360"/>
      </w:pPr>
      <w:rPr>
        <w:rFonts w:ascii="Wingdings" w:hAnsi="Wingdings" w:hint="default"/>
      </w:rPr>
    </w:lvl>
    <w:lvl w:ilvl="3" w:tplc="D2DA9518">
      <w:start w:val="1"/>
      <w:numFmt w:val="bullet"/>
      <w:lvlText w:val=""/>
      <w:lvlJc w:val="left"/>
      <w:pPr>
        <w:ind w:left="2880" w:hanging="360"/>
      </w:pPr>
      <w:rPr>
        <w:rFonts w:ascii="Symbol" w:hAnsi="Symbol" w:hint="default"/>
      </w:rPr>
    </w:lvl>
    <w:lvl w:ilvl="4" w:tplc="5BC88150">
      <w:start w:val="1"/>
      <w:numFmt w:val="bullet"/>
      <w:lvlText w:val="o"/>
      <w:lvlJc w:val="left"/>
      <w:pPr>
        <w:ind w:left="3600" w:hanging="360"/>
      </w:pPr>
      <w:rPr>
        <w:rFonts w:ascii="Courier New" w:hAnsi="Courier New" w:hint="default"/>
      </w:rPr>
    </w:lvl>
    <w:lvl w:ilvl="5" w:tplc="4E9ABEDE">
      <w:start w:val="1"/>
      <w:numFmt w:val="bullet"/>
      <w:lvlText w:val=""/>
      <w:lvlJc w:val="left"/>
      <w:pPr>
        <w:ind w:left="4320" w:hanging="360"/>
      </w:pPr>
      <w:rPr>
        <w:rFonts w:ascii="Wingdings" w:hAnsi="Wingdings" w:hint="default"/>
      </w:rPr>
    </w:lvl>
    <w:lvl w:ilvl="6" w:tplc="BB6EE384">
      <w:start w:val="1"/>
      <w:numFmt w:val="bullet"/>
      <w:lvlText w:val=""/>
      <w:lvlJc w:val="left"/>
      <w:pPr>
        <w:ind w:left="5040" w:hanging="360"/>
      </w:pPr>
      <w:rPr>
        <w:rFonts w:ascii="Symbol" w:hAnsi="Symbol" w:hint="default"/>
      </w:rPr>
    </w:lvl>
    <w:lvl w:ilvl="7" w:tplc="BB680E6E">
      <w:start w:val="1"/>
      <w:numFmt w:val="bullet"/>
      <w:lvlText w:val="o"/>
      <w:lvlJc w:val="left"/>
      <w:pPr>
        <w:ind w:left="5760" w:hanging="360"/>
      </w:pPr>
      <w:rPr>
        <w:rFonts w:ascii="Courier New" w:hAnsi="Courier New" w:hint="default"/>
      </w:rPr>
    </w:lvl>
    <w:lvl w:ilvl="8" w:tplc="F99A41CE">
      <w:start w:val="1"/>
      <w:numFmt w:val="bullet"/>
      <w:lvlText w:val=""/>
      <w:lvlJc w:val="left"/>
      <w:pPr>
        <w:ind w:left="6480" w:hanging="360"/>
      </w:pPr>
      <w:rPr>
        <w:rFonts w:ascii="Wingdings" w:hAnsi="Wingdings" w:hint="default"/>
      </w:rPr>
    </w:lvl>
  </w:abstractNum>
  <w:abstractNum w:abstractNumId="28" w15:restartNumberingAfterBreak="0">
    <w:nsid w:val="491F6CEC"/>
    <w:multiLevelType w:val="hybridMultilevel"/>
    <w:tmpl w:val="AC7CB1C8"/>
    <w:lvl w:ilvl="0" w:tplc="0D4EA886">
      <w:start w:val="1"/>
      <w:numFmt w:val="bullet"/>
      <w:lvlText w:val=""/>
      <w:lvlJc w:val="left"/>
      <w:pPr>
        <w:ind w:left="720" w:hanging="360"/>
      </w:pPr>
      <w:rPr>
        <w:rFonts w:ascii="Symbol" w:hAnsi="Symbol" w:hint="default"/>
      </w:rPr>
    </w:lvl>
    <w:lvl w:ilvl="1" w:tplc="C96CC92E">
      <w:start w:val="1"/>
      <w:numFmt w:val="bullet"/>
      <w:lvlText w:val="o"/>
      <w:lvlJc w:val="left"/>
      <w:pPr>
        <w:ind w:left="1440" w:hanging="360"/>
      </w:pPr>
      <w:rPr>
        <w:rFonts w:ascii="Courier New" w:hAnsi="Courier New" w:hint="default"/>
      </w:rPr>
    </w:lvl>
    <w:lvl w:ilvl="2" w:tplc="80CEF2BC">
      <w:start w:val="1"/>
      <w:numFmt w:val="bullet"/>
      <w:lvlText w:val=""/>
      <w:lvlJc w:val="left"/>
      <w:pPr>
        <w:ind w:left="2160" w:hanging="360"/>
      </w:pPr>
      <w:rPr>
        <w:rFonts w:ascii="Wingdings" w:hAnsi="Wingdings" w:hint="default"/>
      </w:rPr>
    </w:lvl>
    <w:lvl w:ilvl="3" w:tplc="D4403B5E">
      <w:start w:val="1"/>
      <w:numFmt w:val="bullet"/>
      <w:lvlText w:val=""/>
      <w:lvlJc w:val="left"/>
      <w:pPr>
        <w:ind w:left="2880" w:hanging="360"/>
      </w:pPr>
      <w:rPr>
        <w:rFonts w:ascii="Symbol" w:hAnsi="Symbol" w:hint="default"/>
      </w:rPr>
    </w:lvl>
    <w:lvl w:ilvl="4" w:tplc="1324B272">
      <w:start w:val="1"/>
      <w:numFmt w:val="bullet"/>
      <w:lvlText w:val="o"/>
      <w:lvlJc w:val="left"/>
      <w:pPr>
        <w:ind w:left="3600" w:hanging="360"/>
      </w:pPr>
      <w:rPr>
        <w:rFonts w:ascii="Courier New" w:hAnsi="Courier New" w:hint="default"/>
      </w:rPr>
    </w:lvl>
    <w:lvl w:ilvl="5" w:tplc="651E84EE">
      <w:start w:val="1"/>
      <w:numFmt w:val="bullet"/>
      <w:lvlText w:val=""/>
      <w:lvlJc w:val="left"/>
      <w:pPr>
        <w:ind w:left="4320" w:hanging="360"/>
      </w:pPr>
      <w:rPr>
        <w:rFonts w:ascii="Wingdings" w:hAnsi="Wingdings" w:hint="default"/>
      </w:rPr>
    </w:lvl>
    <w:lvl w:ilvl="6" w:tplc="308A8098">
      <w:start w:val="1"/>
      <w:numFmt w:val="bullet"/>
      <w:lvlText w:val=""/>
      <w:lvlJc w:val="left"/>
      <w:pPr>
        <w:ind w:left="5040" w:hanging="360"/>
      </w:pPr>
      <w:rPr>
        <w:rFonts w:ascii="Symbol" w:hAnsi="Symbol" w:hint="default"/>
      </w:rPr>
    </w:lvl>
    <w:lvl w:ilvl="7" w:tplc="E4A88A82">
      <w:start w:val="1"/>
      <w:numFmt w:val="bullet"/>
      <w:lvlText w:val="o"/>
      <w:lvlJc w:val="left"/>
      <w:pPr>
        <w:ind w:left="5760" w:hanging="360"/>
      </w:pPr>
      <w:rPr>
        <w:rFonts w:ascii="Courier New" w:hAnsi="Courier New" w:hint="default"/>
      </w:rPr>
    </w:lvl>
    <w:lvl w:ilvl="8" w:tplc="0310D6C2">
      <w:start w:val="1"/>
      <w:numFmt w:val="bullet"/>
      <w:lvlText w:val=""/>
      <w:lvlJc w:val="left"/>
      <w:pPr>
        <w:ind w:left="6480" w:hanging="360"/>
      </w:pPr>
      <w:rPr>
        <w:rFonts w:ascii="Wingdings" w:hAnsi="Wingdings" w:hint="default"/>
      </w:rPr>
    </w:lvl>
  </w:abstractNum>
  <w:abstractNum w:abstractNumId="29" w15:restartNumberingAfterBreak="0">
    <w:nsid w:val="4B792875"/>
    <w:multiLevelType w:val="hybridMultilevel"/>
    <w:tmpl w:val="76AAB83A"/>
    <w:lvl w:ilvl="0" w:tplc="957083D0">
      <w:start w:val="1"/>
      <w:numFmt w:val="bullet"/>
      <w:lvlText w:val=""/>
      <w:lvlJc w:val="left"/>
      <w:pPr>
        <w:ind w:left="720" w:hanging="360"/>
      </w:pPr>
      <w:rPr>
        <w:rFonts w:ascii="Symbol" w:hAnsi="Symbol" w:hint="default"/>
      </w:rPr>
    </w:lvl>
    <w:lvl w:ilvl="1" w:tplc="2F0406C6">
      <w:start w:val="1"/>
      <w:numFmt w:val="bullet"/>
      <w:lvlText w:val="o"/>
      <w:lvlJc w:val="left"/>
      <w:pPr>
        <w:ind w:left="1440" w:hanging="360"/>
      </w:pPr>
      <w:rPr>
        <w:rFonts w:ascii="Courier New" w:hAnsi="Courier New" w:hint="default"/>
      </w:rPr>
    </w:lvl>
    <w:lvl w:ilvl="2" w:tplc="43B6F87E">
      <w:start w:val="1"/>
      <w:numFmt w:val="bullet"/>
      <w:lvlText w:val=""/>
      <w:lvlJc w:val="left"/>
      <w:pPr>
        <w:ind w:left="2160" w:hanging="360"/>
      </w:pPr>
      <w:rPr>
        <w:rFonts w:ascii="Wingdings" w:hAnsi="Wingdings" w:hint="default"/>
      </w:rPr>
    </w:lvl>
    <w:lvl w:ilvl="3" w:tplc="B18AA22E">
      <w:start w:val="1"/>
      <w:numFmt w:val="bullet"/>
      <w:lvlText w:val=""/>
      <w:lvlJc w:val="left"/>
      <w:pPr>
        <w:ind w:left="2880" w:hanging="360"/>
      </w:pPr>
      <w:rPr>
        <w:rFonts w:ascii="Symbol" w:hAnsi="Symbol" w:hint="default"/>
      </w:rPr>
    </w:lvl>
    <w:lvl w:ilvl="4" w:tplc="3648BEEA">
      <w:start w:val="1"/>
      <w:numFmt w:val="bullet"/>
      <w:lvlText w:val="o"/>
      <w:lvlJc w:val="left"/>
      <w:pPr>
        <w:ind w:left="3600" w:hanging="360"/>
      </w:pPr>
      <w:rPr>
        <w:rFonts w:ascii="Courier New" w:hAnsi="Courier New" w:hint="default"/>
      </w:rPr>
    </w:lvl>
    <w:lvl w:ilvl="5" w:tplc="CCA425A0">
      <w:start w:val="1"/>
      <w:numFmt w:val="bullet"/>
      <w:lvlText w:val=""/>
      <w:lvlJc w:val="left"/>
      <w:pPr>
        <w:ind w:left="4320" w:hanging="360"/>
      </w:pPr>
      <w:rPr>
        <w:rFonts w:ascii="Wingdings" w:hAnsi="Wingdings" w:hint="default"/>
      </w:rPr>
    </w:lvl>
    <w:lvl w:ilvl="6" w:tplc="C00C1A84">
      <w:start w:val="1"/>
      <w:numFmt w:val="bullet"/>
      <w:lvlText w:val=""/>
      <w:lvlJc w:val="left"/>
      <w:pPr>
        <w:ind w:left="5040" w:hanging="360"/>
      </w:pPr>
      <w:rPr>
        <w:rFonts w:ascii="Symbol" w:hAnsi="Symbol" w:hint="default"/>
      </w:rPr>
    </w:lvl>
    <w:lvl w:ilvl="7" w:tplc="A62C6522">
      <w:start w:val="1"/>
      <w:numFmt w:val="bullet"/>
      <w:lvlText w:val="o"/>
      <w:lvlJc w:val="left"/>
      <w:pPr>
        <w:ind w:left="5760" w:hanging="360"/>
      </w:pPr>
      <w:rPr>
        <w:rFonts w:ascii="Courier New" w:hAnsi="Courier New" w:hint="default"/>
      </w:rPr>
    </w:lvl>
    <w:lvl w:ilvl="8" w:tplc="4294AE26">
      <w:start w:val="1"/>
      <w:numFmt w:val="bullet"/>
      <w:lvlText w:val=""/>
      <w:lvlJc w:val="left"/>
      <w:pPr>
        <w:ind w:left="6480" w:hanging="360"/>
      </w:pPr>
      <w:rPr>
        <w:rFonts w:ascii="Wingdings" w:hAnsi="Wingdings" w:hint="default"/>
      </w:rPr>
    </w:lvl>
  </w:abstractNum>
  <w:abstractNum w:abstractNumId="30" w15:restartNumberingAfterBreak="0">
    <w:nsid w:val="4F397FC7"/>
    <w:multiLevelType w:val="hybridMultilevel"/>
    <w:tmpl w:val="88D4C710"/>
    <w:lvl w:ilvl="0" w:tplc="0480F17A">
      <w:start w:val="1"/>
      <w:numFmt w:val="bullet"/>
      <w:lvlText w:val=""/>
      <w:lvlJc w:val="left"/>
      <w:pPr>
        <w:ind w:left="1080" w:hanging="360"/>
      </w:pPr>
      <w:rPr>
        <w:rFonts w:ascii="Symbol" w:hAnsi="Symbol" w:hint="default"/>
      </w:rPr>
    </w:lvl>
    <w:lvl w:ilvl="1" w:tplc="6658D3D6" w:tentative="1">
      <w:start w:val="1"/>
      <w:numFmt w:val="bullet"/>
      <w:lvlText w:val="o"/>
      <w:lvlJc w:val="left"/>
      <w:pPr>
        <w:ind w:left="1800" w:hanging="360"/>
      </w:pPr>
      <w:rPr>
        <w:rFonts w:ascii="Courier New" w:hAnsi="Courier New" w:cs="Courier New" w:hint="default"/>
      </w:rPr>
    </w:lvl>
    <w:lvl w:ilvl="2" w:tplc="51D24C28" w:tentative="1">
      <w:start w:val="1"/>
      <w:numFmt w:val="bullet"/>
      <w:lvlText w:val=""/>
      <w:lvlJc w:val="left"/>
      <w:pPr>
        <w:ind w:left="2520" w:hanging="360"/>
      </w:pPr>
      <w:rPr>
        <w:rFonts w:ascii="Wingdings" w:hAnsi="Wingdings" w:hint="default"/>
      </w:rPr>
    </w:lvl>
    <w:lvl w:ilvl="3" w:tplc="1DD25AF6" w:tentative="1">
      <w:start w:val="1"/>
      <w:numFmt w:val="bullet"/>
      <w:lvlText w:val=""/>
      <w:lvlJc w:val="left"/>
      <w:pPr>
        <w:ind w:left="3240" w:hanging="360"/>
      </w:pPr>
      <w:rPr>
        <w:rFonts w:ascii="Symbol" w:hAnsi="Symbol" w:hint="default"/>
      </w:rPr>
    </w:lvl>
    <w:lvl w:ilvl="4" w:tplc="06FA0F48" w:tentative="1">
      <w:start w:val="1"/>
      <w:numFmt w:val="bullet"/>
      <w:lvlText w:val="o"/>
      <w:lvlJc w:val="left"/>
      <w:pPr>
        <w:ind w:left="3960" w:hanging="360"/>
      </w:pPr>
      <w:rPr>
        <w:rFonts w:ascii="Courier New" w:hAnsi="Courier New" w:cs="Courier New" w:hint="default"/>
      </w:rPr>
    </w:lvl>
    <w:lvl w:ilvl="5" w:tplc="A0763C9C" w:tentative="1">
      <w:start w:val="1"/>
      <w:numFmt w:val="bullet"/>
      <w:lvlText w:val=""/>
      <w:lvlJc w:val="left"/>
      <w:pPr>
        <w:ind w:left="4680" w:hanging="360"/>
      </w:pPr>
      <w:rPr>
        <w:rFonts w:ascii="Wingdings" w:hAnsi="Wingdings" w:hint="default"/>
      </w:rPr>
    </w:lvl>
    <w:lvl w:ilvl="6" w:tplc="B93E3298" w:tentative="1">
      <w:start w:val="1"/>
      <w:numFmt w:val="bullet"/>
      <w:lvlText w:val=""/>
      <w:lvlJc w:val="left"/>
      <w:pPr>
        <w:ind w:left="5400" w:hanging="360"/>
      </w:pPr>
      <w:rPr>
        <w:rFonts w:ascii="Symbol" w:hAnsi="Symbol" w:hint="default"/>
      </w:rPr>
    </w:lvl>
    <w:lvl w:ilvl="7" w:tplc="56266262" w:tentative="1">
      <w:start w:val="1"/>
      <w:numFmt w:val="bullet"/>
      <w:lvlText w:val="o"/>
      <w:lvlJc w:val="left"/>
      <w:pPr>
        <w:ind w:left="6120" w:hanging="360"/>
      </w:pPr>
      <w:rPr>
        <w:rFonts w:ascii="Courier New" w:hAnsi="Courier New" w:cs="Courier New" w:hint="default"/>
      </w:rPr>
    </w:lvl>
    <w:lvl w:ilvl="8" w:tplc="A6F0B8B2" w:tentative="1">
      <w:start w:val="1"/>
      <w:numFmt w:val="bullet"/>
      <w:lvlText w:val=""/>
      <w:lvlJc w:val="left"/>
      <w:pPr>
        <w:ind w:left="6840" w:hanging="360"/>
      </w:pPr>
      <w:rPr>
        <w:rFonts w:ascii="Wingdings" w:hAnsi="Wingdings" w:hint="default"/>
      </w:rPr>
    </w:lvl>
  </w:abstractNum>
  <w:abstractNum w:abstractNumId="31" w15:restartNumberingAfterBreak="0">
    <w:nsid w:val="500B7DB3"/>
    <w:multiLevelType w:val="hybridMultilevel"/>
    <w:tmpl w:val="0082B3D8"/>
    <w:lvl w:ilvl="0" w:tplc="1E38B63C">
      <w:start w:val="1"/>
      <w:numFmt w:val="bullet"/>
      <w:lvlText w:val=""/>
      <w:lvlJc w:val="left"/>
      <w:pPr>
        <w:ind w:left="720" w:hanging="360"/>
      </w:pPr>
      <w:rPr>
        <w:rFonts w:ascii="Symbol" w:hAnsi="Symbol" w:hint="default"/>
      </w:rPr>
    </w:lvl>
    <w:lvl w:ilvl="1" w:tplc="D464A5A2">
      <w:start w:val="1"/>
      <w:numFmt w:val="bullet"/>
      <w:lvlText w:val="o"/>
      <w:lvlJc w:val="left"/>
      <w:pPr>
        <w:ind w:left="1440" w:hanging="360"/>
      </w:pPr>
      <w:rPr>
        <w:rFonts w:ascii="Courier New" w:hAnsi="Courier New" w:hint="default"/>
      </w:rPr>
    </w:lvl>
    <w:lvl w:ilvl="2" w:tplc="A29CEC5A">
      <w:start w:val="1"/>
      <w:numFmt w:val="bullet"/>
      <w:lvlText w:val=""/>
      <w:lvlJc w:val="left"/>
      <w:pPr>
        <w:ind w:left="2160" w:hanging="360"/>
      </w:pPr>
      <w:rPr>
        <w:rFonts w:ascii="Wingdings" w:hAnsi="Wingdings" w:hint="default"/>
      </w:rPr>
    </w:lvl>
    <w:lvl w:ilvl="3" w:tplc="CEA40C10">
      <w:start w:val="1"/>
      <w:numFmt w:val="bullet"/>
      <w:lvlText w:val=""/>
      <w:lvlJc w:val="left"/>
      <w:pPr>
        <w:ind w:left="2880" w:hanging="360"/>
      </w:pPr>
      <w:rPr>
        <w:rFonts w:ascii="Symbol" w:hAnsi="Symbol" w:hint="default"/>
      </w:rPr>
    </w:lvl>
    <w:lvl w:ilvl="4" w:tplc="47A274F2">
      <w:start w:val="1"/>
      <w:numFmt w:val="bullet"/>
      <w:lvlText w:val="o"/>
      <w:lvlJc w:val="left"/>
      <w:pPr>
        <w:ind w:left="3600" w:hanging="360"/>
      </w:pPr>
      <w:rPr>
        <w:rFonts w:ascii="Courier New" w:hAnsi="Courier New" w:hint="default"/>
      </w:rPr>
    </w:lvl>
    <w:lvl w:ilvl="5" w:tplc="D15EBBB4">
      <w:start w:val="1"/>
      <w:numFmt w:val="bullet"/>
      <w:lvlText w:val=""/>
      <w:lvlJc w:val="left"/>
      <w:pPr>
        <w:ind w:left="4320" w:hanging="360"/>
      </w:pPr>
      <w:rPr>
        <w:rFonts w:ascii="Wingdings" w:hAnsi="Wingdings" w:hint="default"/>
      </w:rPr>
    </w:lvl>
    <w:lvl w:ilvl="6" w:tplc="9828C928">
      <w:start w:val="1"/>
      <w:numFmt w:val="bullet"/>
      <w:lvlText w:val=""/>
      <w:lvlJc w:val="left"/>
      <w:pPr>
        <w:ind w:left="5040" w:hanging="360"/>
      </w:pPr>
      <w:rPr>
        <w:rFonts w:ascii="Symbol" w:hAnsi="Symbol" w:hint="default"/>
      </w:rPr>
    </w:lvl>
    <w:lvl w:ilvl="7" w:tplc="981868A8">
      <w:start w:val="1"/>
      <w:numFmt w:val="bullet"/>
      <w:lvlText w:val="o"/>
      <w:lvlJc w:val="left"/>
      <w:pPr>
        <w:ind w:left="5760" w:hanging="360"/>
      </w:pPr>
      <w:rPr>
        <w:rFonts w:ascii="Courier New" w:hAnsi="Courier New" w:hint="default"/>
      </w:rPr>
    </w:lvl>
    <w:lvl w:ilvl="8" w:tplc="66C89392">
      <w:start w:val="1"/>
      <w:numFmt w:val="bullet"/>
      <w:lvlText w:val=""/>
      <w:lvlJc w:val="left"/>
      <w:pPr>
        <w:ind w:left="6480" w:hanging="360"/>
      </w:pPr>
      <w:rPr>
        <w:rFonts w:ascii="Wingdings" w:hAnsi="Wingdings" w:hint="default"/>
      </w:rPr>
    </w:lvl>
  </w:abstractNum>
  <w:abstractNum w:abstractNumId="32" w15:restartNumberingAfterBreak="0">
    <w:nsid w:val="531800DB"/>
    <w:multiLevelType w:val="hybridMultilevel"/>
    <w:tmpl w:val="19787D66"/>
    <w:lvl w:ilvl="0" w:tplc="F650E218">
      <w:start w:val="1"/>
      <w:numFmt w:val="bullet"/>
      <w:lvlText w:val=""/>
      <w:lvlJc w:val="left"/>
      <w:pPr>
        <w:ind w:left="720" w:hanging="360"/>
      </w:pPr>
      <w:rPr>
        <w:rFonts w:ascii="Symbol" w:hAnsi="Symbol" w:hint="default"/>
      </w:rPr>
    </w:lvl>
    <w:lvl w:ilvl="1" w:tplc="7330618E">
      <w:start w:val="1"/>
      <w:numFmt w:val="bullet"/>
      <w:lvlText w:val="o"/>
      <w:lvlJc w:val="left"/>
      <w:pPr>
        <w:ind w:left="1440" w:hanging="360"/>
      </w:pPr>
      <w:rPr>
        <w:rFonts w:ascii="Courier New" w:hAnsi="Courier New" w:hint="default"/>
      </w:rPr>
    </w:lvl>
    <w:lvl w:ilvl="2" w:tplc="E9AACC46">
      <w:start w:val="1"/>
      <w:numFmt w:val="bullet"/>
      <w:lvlText w:val=""/>
      <w:lvlJc w:val="left"/>
      <w:pPr>
        <w:ind w:left="2160" w:hanging="360"/>
      </w:pPr>
      <w:rPr>
        <w:rFonts w:ascii="Wingdings" w:hAnsi="Wingdings" w:hint="default"/>
      </w:rPr>
    </w:lvl>
    <w:lvl w:ilvl="3" w:tplc="13F04CBE">
      <w:start w:val="1"/>
      <w:numFmt w:val="bullet"/>
      <w:lvlText w:val=""/>
      <w:lvlJc w:val="left"/>
      <w:pPr>
        <w:ind w:left="2880" w:hanging="360"/>
      </w:pPr>
      <w:rPr>
        <w:rFonts w:ascii="Symbol" w:hAnsi="Symbol" w:hint="default"/>
      </w:rPr>
    </w:lvl>
    <w:lvl w:ilvl="4" w:tplc="739E0D10">
      <w:start w:val="1"/>
      <w:numFmt w:val="bullet"/>
      <w:lvlText w:val="o"/>
      <w:lvlJc w:val="left"/>
      <w:pPr>
        <w:ind w:left="3600" w:hanging="360"/>
      </w:pPr>
      <w:rPr>
        <w:rFonts w:ascii="Courier New" w:hAnsi="Courier New" w:hint="default"/>
      </w:rPr>
    </w:lvl>
    <w:lvl w:ilvl="5" w:tplc="6CD6E702">
      <w:start w:val="1"/>
      <w:numFmt w:val="bullet"/>
      <w:lvlText w:val=""/>
      <w:lvlJc w:val="left"/>
      <w:pPr>
        <w:ind w:left="4320" w:hanging="360"/>
      </w:pPr>
      <w:rPr>
        <w:rFonts w:ascii="Wingdings" w:hAnsi="Wingdings" w:hint="default"/>
      </w:rPr>
    </w:lvl>
    <w:lvl w:ilvl="6" w:tplc="FE629934">
      <w:start w:val="1"/>
      <w:numFmt w:val="bullet"/>
      <w:lvlText w:val=""/>
      <w:lvlJc w:val="left"/>
      <w:pPr>
        <w:ind w:left="5040" w:hanging="360"/>
      </w:pPr>
      <w:rPr>
        <w:rFonts w:ascii="Symbol" w:hAnsi="Symbol" w:hint="default"/>
      </w:rPr>
    </w:lvl>
    <w:lvl w:ilvl="7" w:tplc="FA5E9586">
      <w:start w:val="1"/>
      <w:numFmt w:val="bullet"/>
      <w:lvlText w:val="o"/>
      <w:lvlJc w:val="left"/>
      <w:pPr>
        <w:ind w:left="5760" w:hanging="360"/>
      </w:pPr>
      <w:rPr>
        <w:rFonts w:ascii="Courier New" w:hAnsi="Courier New" w:hint="default"/>
      </w:rPr>
    </w:lvl>
    <w:lvl w:ilvl="8" w:tplc="993031EC">
      <w:start w:val="1"/>
      <w:numFmt w:val="bullet"/>
      <w:lvlText w:val=""/>
      <w:lvlJc w:val="left"/>
      <w:pPr>
        <w:ind w:left="6480" w:hanging="360"/>
      </w:pPr>
      <w:rPr>
        <w:rFonts w:ascii="Wingdings" w:hAnsi="Wingdings" w:hint="default"/>
      </w:rPr>
    </w:lvl>
  </w:abstractNum>
  <w:abstractNum w:abstractNumId="33" w15:restartNumberingAfterBreak="0">
    <w:nsid w:val="57D3052B"/>
    <w:multiLevelType w:val="hybridMultilevel"/>
    <w:tmpl w:val="F8209BE0"/>
    <w:lvl w:ilvl="0" w:tplc="F27AF71E">
      <w:start w:val="1"/>
      <w:numFmt w:val="bullet"/>
      <w:lvlText w:val=""/>
      <w:lvlJc w:val="left"/>
      <w:pPr>
        <w:ind w:left="720" w:hanging="360"/>
      </w:pPr>
      <w:rPr>
        <w:rFonts w:ascii="Symbol" w:hAnsi="Symbol" w:hint="default"/>
      </w:rPr>
    </w:lvl>
    <w:lvl w:ilvl="1" w:tplc="EE90C104">
      <w:start w:val="1"/>
      <w:numFmt w:val="bullet"/>
      <w:lvlText w:val="o"/>
      <w:lvlJc w:val="left"/>
      <w:pPr>
        <w:ind w:left="1440" w:hanging="360"/>
      </w:pPr>
      <w:rPr>
        <w:rFonts w:ascii="Courier New" w:hAnsi="Courier New" w:hint="default"/>
      </w:rPr>
    </w:lvl>
    <w:lvl w:ilvl="2" w:tplc="53D0D01C">
      <w:start w:val="1"/>
      <w:numFmt w:val="bullet"/>
      <w:lvlText w:val=""/>
      <w:lvlJc w:val="left"/>
      <w:pPr>
        <w:ind w:left="2160" w:hanging="360"/>
      </w:pPr>
      <w:rPr>
        <w:rFonts w:ascii="Wingdings" w:hAnsi="Wingdings" w:hint="default"/>
      </w:rPr>
    </w:lvl>
    <w:lvl w:ilvl="3" w:tplc="5A20DEA4">
      <w:start w:val="1"/>
      <w:numFmt w:val="bullet"/>
      <w:lvlText w:val=""/>
      <w:lvlJc w:val="left"/>
      <w:pPr>
        <w:ind w:left="2880" w:hanging="360"/>
      </w:pPr>
      <w:rPr>
        <w:rFonts w:ascii="Symbol" w:hAnsi="Symbol" w:hint="default"/>
      </w:rPr>
    </w:lvl>
    <w:lvl w:ilvl="4" w:tplc="C0B2F13E">
      <w:start w:val="1"/>
      <w:numFmt w:val="bullet"/>
      <w:lvlText w:val="o"/>
      <w:lvlJc w:val="left"/>
      <w:pPr>
        <w:ind w:left="3600" w:hanging="360"/>
      </w:pPr>
      <w:rPr>
        <w:rFonts w:ascii="Courier New" w:hAnsi="Courier New" w:hint="default"/>
      </w:rPr>
    </w:lvl>
    <w:lvl w:ilvl="5" w:tplc="82B60B10">
      <w:start w:val="1"/>
      <w:numFmt w:val="bullet"/>
      <w:lvlText w:val=""/>
      <w:lvlJc w:val="left"/>
      <w:pPr>
        <w:ind w:left="4320" w:hanging="360"/>
      </w:pPr>
      <w:rPr>
        <w:rFonts w:ascii="Wingdings" w:hAnsi="Wingdings" w:hint="default"/>
      </w:rPr>
    </w:lvl>
    <w:lvl w:ilvl="6" w:tplc="C7FA3486">
      <w:start w:val="1"/>
      <w:numFmt w:val="bullet"/>
      <w:lvlText w:val=""/>
      <w:lvlJc w:val="left"/>
      <w:pPr>
        <w:ind w:left="5040" w:hanging="360"/>
      </w:pPr>
      <w:rPr>
        <w:rFonts w:ascii="Symbol" w:hAnsi="Symbol" w:hint="default"/>
      </w:rPr>
    </w:lvl>
    <w:lvl w:ilvl="7" w:tplc="6EBA4F14">
      <w:start w:val="1"/>
      <w:numFmt w:val="bullet"/>
      <w:lvlText w:val="o"/>
      <w:lvlJc w:val="left"/>
      <w:pPr>
        <w:ind w:left="5760" w:hanging="360"/>
      </w:pPr>
      <w:rPr>
        <w:rFonts w:ascii="Courier New" w:hAnsi="Courier New" w:hint="default"/>
      </w:rPr>
    </w:lvl>
    <w:lvl w:ilvl="8" w:tplc="1E0E5CE2">
      <w:start w:val="1"/>
      <w:numFmt w:val="bullet"/>
      <w:lvlText w:val=""/>
      <w:lvlJc w:val="left"/>
      <w:pPr>
        <w:ind w:left="6480" w:hanging="360"/>
      </w:pPr>
      <w:rPr>
        <w:rFonts w:ascii="Wingdings" w:hAnsi="Wingdings" w:hint="default"/>
      </w:rPr>
    </w:lvl>
  </w:abstractNum>
  <w:abstractNum w:abstractNumId="34" w15:restartNumberingAfterBreak="0">
    <w:nsid w:val="590A2093"/>
    <w:multiLevelType w:val="hybridMultilevel"/>
    <w:tmpl w:val="C4547D90"/>
    <w:lvl w:ilvl="0" w:tplc="57C8E970">
      <w:start w:val="1"/>
      <w:numFmt w:val="bullet"/>
      <w:lvlText w:val=""/>
      <w:lvlJc w:val="left"/>
      <w:pPr>
        <w:ind w:left="720" w:hanging="360"/>
      </w:pPr>
      <w:rPr>
        <w:rFonts w:ascii="Symbol" w:hAnsi="Symbol" w:hint="default"/>
      </w:rPr>
    </w:lvl>
    <w:lvl w:ilvl="1" w:tplc="0CC68812">
      <w:start w:val="1"/>
      <w:numFmt w:val="bullet"/>
      <w:lvlText w:val="o"/>
      <w:lvlJc w:val="left"/>
      <w:pPr>
        <w:ind w:left="1440" w:hanging="360"/>
      </w:pPr>
      <w:rPr>
        <w:rFonts w:ascii="Courier New" w:hAnsi="Courier New" w:hint="default"/>
      </w:rPr>
    </w:lvl>
    <w:lvl w:ilvl="2" w:tplc="8BE68E40">
      <w:start w:val="1"/>
      <w:numFmt w:val="bullet"/>
      <w:lvlText w:val=""/>
      <w:lvlJc w:val="left"/>
      <w:pPr>
        <w:ind w:left="2160" w:hanging="360"/>
      </w:pPr>
      <w:rPr>
        <w:rFonts w:ascii="Wingdings" w:hAnsi="Wingdings" w:hint="default"/>
      </w:rPr>
    </w:lvl>
    <w:lvl w:ilvl="3" w:tplc="92C07240">
      <w:start w:val="1"/>
      <w:numFmt w:val="bullet"/>
      <w:lvlText w:val=""/>
      <w:lvlJc w:val="left"/>
      <w:pPr>
        <w:ind w:left="2880" w:hanging="360"/>
      </w:pPr>
      <w:rPr>
        <w:rFonts w:ascii="Symbol" w:hAnsi="Symbol" w:hint="default"/>
      </w:rPr>
    </w:lvl>
    <w:lvl w:ilvl="4" w:tplc="925093F8">
      <w:start w:val="1"/>
      <w:numFmt w:val="bullet"/>
      <w:lvlText w:val="o"/>
      <w:lvlJc w:val="left"/>
      <w:pPr>
        <w:ind w:left="3600" w:hanging="360"/>
      </w:pPr>
      <w:rPr>
        <w:rFonts w:ascii="Courier New" w:hAnsi="Courier New" w:hint="default"/>
      </w:rPr>
    </w:lvl>
    <w:lvl w:ilvl="5" w:tplc="28C0A154">
      <w:start w:val="1"/>
      <w:numFmt w:val="bullet"/>
      <w:lvlText w:val=""/>
      <w:lvlJc w:val="left"/>
      <w:pPr>
        <w:ind w:left="4320" w:hanging="360"/>
      </w:pPr>
      <w:rPr>
        <w:rFonts w:ascii="Wingdings" w:hAnsi="Wingdings" w:hint="default"/>
      </w:rPr>
    </w:lvl>
    <w:lvl w:ilvl="6" w:tplc="C226AC66">
      <w:start w:val="1"/>
      <w:numFmt w:val="bullet"/>
      <w:lvlText w:val=""/>
      <w:lvlJc w:val="left"/>
      <w:pPr>
        <w:ind w:left="5040" w:hanging="360"/>
      </w:pPr>
      <w:rPr>
        <w:rFonts w:ascii="Symbol" w:hAnsi="Symbol" w:hint="default"/>
      </w:rPr>
    </w:lvl>
    <w:lvl w:ilvl="7" w:tplc="53DCB512">
      <w:start w:val="1"/>
      <w:numFmt w:val="bullet"/>
      <w:lvlText w:val="o"/>
      <w:lvlJc w:val="left"/>
      <w:pPr>
        <w:ind w:left="5760" w:hanging="360"/>
      </w:pPr>
      <w:rPr>
        <w:rFonts w:ascii="Courier New" w:hAnsi="Courier New" w:hint="default"/>
      </w:rPr>
    </w:lvl>
    <w:lvl w:ilvl="8" w:tplc="000E51AE">
      <w:start w:val="1"/>
      <w:numFmt w:val="bullet"/>
      <w:lvlText w:val=""/>
      <w:lvlJc w:val="left"/>
      <w:pPr>
        <w:ind w:left="6480" w:hanging="360"/>
      </w:pPr>
      <w:rPr>
        <w:rFonts w:ascii="Wingdings" w:hAnsi="Wingdings" w:hint="default"/>
      </w:rPr>
    </w:lvl>
  </w:abstractNum>
  <w:abstractNum w:abstractNumId="35" w15:restartNumberingAfterBreak="0">
    <w:nsid w:val="5C6C70B7"/>
    <w:multiLevelType w:val="hybridMultilevel"/>
    <w:tmpl w:val="EF8A49BC"/>
    <w:lvl w:ilvl="0" w:tplc="F6BAE02C">
      <w:start w:val="1"/>
      <w:numFmt w:val="bullet"/>
      <w:lvlText w:val=""/>
      <w:lvlJc w:val="left"/>
      <w:pPr>
        <w:ind w:left="720" w:hanging="360"/>
      </w:pPr>
      <w:rPr>
        <w:rFonts w:ascii="Symbol" w:hAnsi="Symbol" w:hint="default"/>
      </w:rPr>
    </w:lvl>
    <w:lvl w:ilvl="1" w:tplc="83DE465C">
      <w:start w:val="1"/>
      <w:numFmt w:val="bullet"/>
      <w:lvlText w:val="o"/>
      <w:lvlJc w:val="left"/>
      <w:pPr>
        <w:ind w:left="1440" w:hanging="360"/>
      </w:pPr>
      <w:rPr>
        <w:rFonts w:ascii="Courier New" w:hAnsi="Courier New" w:hint="default"/>
      </w:rPr>
    </w:lvl>
    <w:lvl w:ilvl="2" w:tplc="93F6BF2E">
      <w:start w:val="1"/>
      <w:numFmt w:val="bullet"/>
      <w:lvlText w:val=""/>
      <w:lvlJc w:val="left"/>
      <w:pPr>
        <w:ind w:left="2160" w:hanging="360"/>
      </w:pPr>
      <w:rPr>
        <w:rFonts w:ascii="Wingdings" w:hAnsi="Wingdings" w:hint="default"/>
      </w:rPr>
    </w:lvl>
    <w:lvl w:ilvl="3" w:tplc="BAD035C6">
      <w:start w:val="1"/>
      <w:numFmt w:val="bullet"/>
      <w:lvlText w:val=""/>
      <w:lvlJc w:val="left"/>
      <w:pPr>
        <w:ind w:left="2880" w:hanging="360"/>
      </w:pPr>
      <w:rPr>
        <w:rFonts w:ascii="Symbol" w:hAnsi="Symbol" w:hint="default"/>
      </w:rPr>
    </w:lvl>
    <w:lvl w:ilvl="4" w:tplc="6A500C62">
      <w:start w:val="1"/>
      <w:numFmt w:val="bullet"/>
      <w:lvlText w:val="o"/>
      <w:lvlJc w:val="left"/>
      <w:pPr>
        <w:ind w:left="3600" w:hanging="360"/>
      </w:pPr>
      <w:rPr>
        <w:rFonts w:ascii="Courier New" w:hAnsi="Courier New" w:hint="default"/>
      </w:rPr>
    </w:lvl>
    <w:lvl w:ilvl="5" w:tplc="7EA64DF4">
      <w:start w:val="1"/>
      <w:numFmt w:val="bullet"/>
      <w:lvlText w:val=""/>
      <w:lvlJc w:val="left"/>
      <w:pPr>
        <w:ind w:left="4320" w:hanging="360"/>
      </w:pPr>
      <w:rPr>
        <w:rFonts w:ascii="Wingdings" w:hAnsi="Wingdings" w:hint="default"/>
      </w:rPr>
    </w:lvl>
    <w:lvl w:ilvl="6" w:tplc="E1CE3058">
      <w:start w:val="1"/>
      <w:numFmt w:val="bullet"/>
      <w:lvlText w:val=""/>
      <w:lvlJc w:val="left"/>
      <w:pPr>
        <w:ind w:left="5040" w:hanging="360"/>
      </w:pPr>
      <w:rPr>
        <w:rFonts w:ascii="Symbol" w:hAnsi="Symbol" w:hint="default"/>
      </w:rPr>
    </w:lvl>
    <w:lvl w:ilvl="7" w:tplc="117E4C78">
      <w:start w:val="1"/>
      <w:numFmt w:val="bullet"/>
      <w:lvlText w:val="o"/>
      <w:lvlJc w:val="left"/>
      <w:pPr>
        <w:ind w:left="5760" w:hanging="360"/>
      </w:pPr>
      <w:rPr>
        <w:rFonts w:ascii="Courier New" w:hAnsi="Courier New" w:hint="default"/>
      </w:rPr>
    </w:lvl>
    <w:lvl w:ilvl="8" w:tplc="08E46E6C">
      <w:start w:val="1"/>
      <w:numFmt w:val="bullet"/>
      <w:lvlText w:val=""/>
      <w:lvlJc w:val="left"/>
      <w:pPr>
        <w:ind w:left="6480" w:hanging="360"/>
      </w:pPr>
      <w:rPr>
        <w:rFonts w:ascii="Wingdings" w:hAnsi="Wingdings" w:hint="default"/>
      </w:rPr>
    </w:lvl>
  </w:abstractNum>
  <w:abstractNum w:abstractNumId="36" w15:restartNumberingAfterBreak="0">
    <w:nsid w:val="625104CD"/>
    <w:multiLevelType w:val="hybridMultilevel"/>
    <w:tmpl w:val="DAB4E160"/>
    <w:lvl w:ilvl="0" w:tplc="5442EB3C">
      <w:start w:val="1"/>
      <w:numFmt w:val="bullet"/>
      <w:lvlText w:val=""/>
      <w:lvlJc w:val="left"/>
      <w:pPr>
        <w:ind w:left="773" w:hanging="360"/>
      </w:pPr>
      <w:rPr>
        <w:rFonts w:ascii="Symbol" w:hAnsi="Symbol" w:hint="default"/>
      </w:rPr>
    </w:lvl>
    <w:lvl w:ilvl="1" w:tplc="F83A7470">
      <w:start w:val="1"/>
      <w:numFmt w:val="bullet"/>
      <w:lvlText w:val="o"/>
      <w:lvlJc w:val="left"/>
      <w:pPr>
        <w:ind w:left="1493" w:hanging="360"/>
      </w:pPr>
      <w:rPr>
        <w:rFonts w:ascii="Courier New" w:hAnsi="Courier New" w:cs="Courier New" w:hint="default"/>
      </w:rPr>
    </w:lvl>
    <w:lvl w:ilvl="2" w:tplc="748E0808">
      <w:start w:val="1"/>
      <w:numFmt w:val="bullet"/>
      <w:lvlText w:val=""/>
      <w:lvlJc w:val="left"/>
      <w:pPr>
        <w:ind w:left="2213" w:hanging="360"/>
      </w:pPr>
      <w:rPr>
        <w:rFonts w:ascii="Wingdings" w:hAnsi="Wingdings" w:hint="default"/>
      </w:rPr>
    </w:lvl>
    <w:lvl w:ilvl="3" w:tplc="67882474" w:tentative="1">
      <w:start w:val="1"/>
      <w:numFmt w:val="bullet"/>
      <w:lvlText w:val=""/>
      <w:lvlJc w:val="left"/>
      <w:pPr>
        <w:ind w:left="2933" w:hanging="360"/>
      </w:pPr>
      <w:rPr>
        <w:rFonts w:ascii="Symbol" w:hAnsi="Symbol" w:hint="default"/>
      </w:rPr>
    </w:lvl>
    <w:lvl w:ilvl="4" w:tplc="E9F87090" w:tentative="1">
      <w:start w:val="1"/>
      <w:numFmt w:val="bullet"/>
      <w:lvlText w:val="o"/>
      <w:lvlJc w:val="left"/>
      <w:pPr>
        <w:ind w:left="3653" w:hanging="360"/>
      </w:pPr>
      <w:rPr>
        <w:rFonts w:ascii="Courier New" w:hAnsi="Courier New" w:cs="Courier New" w:hint="default"/>
      </w:rPr>
    </w:lvl>
    <w:lvl w:ilvl="5" w:tplc="BC4657F4" w:tentative="1">
      <w:start w:val="1"/>
      <w:numFmt w:val="bullet"/>
      <w:lvlText w:val=""/>
      <w:lvlJc w:val="left"/>
      <w:pPr>
        <w:ind w:left="4373" w:hanging="360"/>
      </w:pPr>
      <w:rPr>
        <w:rFonts w:ascii="Wingdings" w:hAnsi="Wingdings" w:hint="default"/>
      </w:rPr>
    </w:lvl>
    <w:lvl w:ilvl="6" w:tplc="AD2AB86C" w:tentative="1">
      <w:start w:val="1"/>
      <w:numFmt w:val="bullet"/>
      <w:lvlText w:val=""/>
      <w:lvlJc w:val="left"/>
      <w:pPr>
        <w:ind w:left="5093" w:hanging="360"/>
      </w:pPr>
      <w:rPr>
        <w:rFonts w:ascii="Symbol" w:hAnsi="Symbol" w:hint="default"/>
      </w:rPr>
    </w:lvl>
    <w:lvl w:ilvl="7" w:tplc="892250C2" w:tentative="1">
      <w:start w:val="1"/>
      <w:numFmt w:val="bullet"/>
      <w:lvlText w:val="o"/>
      <w:lvlJc w:val="left"/>
      <w:pPr>
        <w:ind w:left="5813" w:hanging="360"/>
      </w:pPr>
      <w:rPr>
        <w:rFonts w:ascii="Courier New" w:hAnsi="Courier New" w:cs="Courier New" w:hint="default"/>
      </w:rPr>
    </w:lvl>
    <w:lvl w:ilvl="8" w:tplc="88B05F7E" w:tentative="1">
      <w:start w:val="1"/>
      <w:numFmt w:val="bullet"/>
      <w:lvlText w:val=""/>
      <w:lvlJc w:val="left"/>
      <w:pPr>
        <w:ind w:left="6533" w:hanging="360"/>
      </w:pPr>
      <w:rPr>
        <w:rFonts w:ascii="Wingdings" w:hAnsi="Wingdings" w:hint="default"/>
      </w:rPr>
    </w:lvl>
  </w:abstractNum>
  <w:abstractNum w:abstractNumId="37" w15:restartNumberingAfterBreak="0">
    <w:nsid w:val="65827D70"/>
    <w:multiLevelType w:val="hybridMultilevel"/>
    <w:tmpl w:val="143EE54E"/>
    <w:lvl w:ilvl="0" w:tplc="7C1EF22E">
      <w:start w:val="1"/>
      <w:numFmt w:val="bullet"/>
      <w:lvlText w:val=""/>
      <w:lvlJc w:val="left"/>
      <w:pPr>
        <w:ind w:left="720" w:hanging="360"/>
      </w:pPr>
      <w:rPr>
        <w:rFonts w:ascii="Symbol" w:hAnsi="Symbol" w:hint="default"/>
      </w:rPr>
    </w:lvl>
    <w:lvl w:ilvl="1" w:tplc="82C2AA04">
      <w:start w:val="1"/>
      <w:numFmt w:val="bullet"/>
      <w:lvlText w:val="o"/>
      <w:lvlJc w:val="left"/>
      <w:pPr>
        <w:ind w:left="1440" w:hanging="360"/>
      </w:pPr>
      <w:rPr>
        <w:rFonts w:ascii="Courier New" w:hAnsi="Courier New" w:hint="default"/>
      </w:rPr>
    </w:lvl>
    <w:lvl w:ilvl="2" w:tplc="DAD8445E">
      <w:start w:val="1"/>
      <w:numFmt w:val="bullet"/>
      <w:lvlText w:val=""/>
      <w:lvlJc w:val="left"/>
      <w:pPr>
        <w:ind w:left="2160" w:hanging="360"/>
      </w:pPr>
      <w:rPr>
        <w:rFonts w:ascii="Wingdings" w:hAnsi="Wingdings" w:hint="default"/>
      </w:rPr>
    </w:lvl>
    <w:lvl w:ilvl="3" w:tplc="1ACA03B2">
      <w:start w:val="1"/>
      <w:numFmt w:val="bullet"/>
      <w:lvlText w:val=""/>
      <w:lvlJc w:val="left"/>
      <w:pPr>
        <w:ind w:left="2880" w:hanging="360"/>
      </w:pPr>
      <w:rPr>
        <w:rFonts w:ascii="Symbol" w:hAnsi="Symbol" w:hint="default"/>
      </w:rPr>
    </w:lvl>
    <w:lvl w:ilvl="4" w:tplc="2C2C0B3C">
      <w:start w:val="1"/>
      <w:numFmt w:val="bullet"/>
      <w:lvlText w:val="o"/>
      <w:lvlJc w:val="left"/>
      <w:pPr>
        <w:ind w:left="3600" w:hanging="360"/>
      </w:pPr>
      <w:rPr>
        <w:rFonts w:ascii="Courier New" w:hAnsi="Courier New" w:hint="default"/>
      </w:rPr>
    </w:lvl>
    <w:lvl w:ilvl="5" w:tplc="5B369D9C">
      <w:start w:val="1"/>
      <w:numFmt w:val="bullet"/>
      <w:lvlText w:val=""/>
      <w:lvlJc w:val="left"/>
      <w:pPr>
        <w:ind w:left="4320" w:hanging="360"/>
      </w:pPr>
      <w:rPr>
        <w:rFonts w:ascii="Wingdings" w:hAnsi="Wingdings" w:hint="default"/>
      </w:rPr>
    </w:lvl>
    <w:lvl w:ilvl="6" w:tplc="E438B7C8">
      <w:start w:val="1"/>
      <w:numFmt w:val="bullet"/>
      <w:lvlText w:val=""/>
      <w:lvlJc w:val="left"/>
      <w:pPr>
        <w:ind w:left="5040" w:hanging="360"/>
      </w:pPr>
      <w:rPr>
        <w:rFonts w:ascii="Symbol" w:hAnsi="Symbol" w:hint="default"/>
      </w:rPr>
    </w:lvl>
    <w:lvl w:ilvl="7" w:tplc="0174197A">
      <w:start w:val="1"/>
      <w:numFmt w:val="bullet"/>
      <w:lvlText w:val="o"/>
      <w:lvlJc w:val="left"/>
      <w:pPr>
        <w:ind w:left="5760" w:hanging="360"/>
      </w:pPr>
      <w:rPr>
        <w:rFonts w:ascii="Courier New" w:hAnsi="Courier New" w:hint="default"/>
      </w:rPr>
    </w:lvl>
    <w:lvl w:ilvl="8" w:tplc="CCFA17B2">
      <w:start w:val="1"/>
      <w:numFmt w:val="bullet"/>
      <w:lvlText w:val=""/>
      <w:lvlJc w:val="left"/>
      <w:pPr>
        <w:ind w:left="6480" w:hanging="360"/>
      </w:pPr>
      <w:rPr>
        <w:rFonts w:ascii="Wingdings" w:hAnsi="Wingdings" w:hint="default"/>
      </w:rPr>
    </w:lvl>
  </w:abstractNum>
  <w:abstractNum w:abstractNumId="38" w15:restartNumberingAfterBreak="0">
    <w:nsid w:val="65EB31A5"/>
    <w:multiLevelType w:val="hybridMultilevel"/>
    <w:tmpl w:val="880484A4"/>
    <w:lvl w:ilvl="0" w:tplc="DDB8A0CA">
      <w:start w:val="1"/>
      <w:numFmt w:val="bullet"/>
      <w:lvlText w:val=""/>
      <w:lvlJc w:val="left"/>
      <w:pPr>
        <w:ind w:left="720" w:hanging="360"/>
      </w:pPr>
      <w:rPr>
        <w:rFonts w:ascii="Symbol" w:hAnsi="Symbol" w:hint="default"/>
      </w:rPr>
    </w:lvl>
    <w:lvl w:ilvl="1" w:tplc="02C80A98">
      <w:start w:val="1"/>
      <w:numFmt w:val="bullet"/>
      <w:lvlText w:val="o"/>
      <w:lvlJc w:val="left"/>
      <w:pPr>
        <w:ind w:left="1440" w:hanging="360"/>
      </w:pPr>
      <w:rPr>
        <w:rFonts w:ascii="Courier New" w:hAnsi="Courier New" w:hint="default"/>
      </w:rPr>
    </w:lvl>
    <w:lvl w:ilvl="2" w:tplc="C5083B82">
      <w:start w:val="1"/>
      <w:numFmt w:val="bullet"/>
      <w:lvlText w:val=""/>
      <w:lvlJc w:val="left"/>
      <w:pPr>
        <w:ind w:left="2160" w:hanging="360"/>
      </w:pPr>
      <w:rPr>
        <w:rFonts w:ascii="Wingdings" w:hAnsi="Wingdings" w:hint="default"/>
      </w:rPr>
    </w:lvl>
    <w:lvl w:ilvl="3" w:tplc="37B8F1F4">
      <w:start w:val="1"/>
      <w:numFmt w:val="bullet"/>
      <w:lvlText w:val=""/>
      <w:lvlJc w:val="left"/>
      <w:pPr>
        <w:ind w:left="2880" w:hanging="360"/>
      </w:pPr>
      <w:rPr>
        <w:rFonts w:ascii="Symbol" w:hAnsi="Symbol" w:hint="default"/>
      </w:rPr>
    </w:lvl>
    <w:lvl w:ilvl="4" w:tplc="C2D01D16">
      <w:start w:val="1"/>
      <w:numFmt w:val="bullet"/>
      <w:lvlText w:val="o"/>
      <w:lvlJc w:val="left"/>
      <w:pPr>
        <w:ind w:left="3600" w:hanging="360"/>
      </w:pPr>
      <w:rPr>
        <w:rFonts w:ascii="Courier New" w:hAnsi="Courier New" w:hint="default"/>
      </w:rPr>
    </w:lvl>
    <w:lvl w:ilvl="5" w:tplc="515CD00C">
      <w:start w:val="1"/>
      <w:numFmt w:val="bullet"/>
      <w:lvlText w:val=""/>
      <w:lvlJc w:val="left"/>
      <w:pPr>
        <w:ind w:left="4320" w:hanging="360"/>
      </w:pPr>
      <w:rPr>
        <w:rFonts w:ascii="Wingdings" w:hAnsi="Wingdings" w:hint="default"/>
      </w:rPr>
    </w:lvl>
    <w:lvl w:ilvl="6" w:tplc="EA741B0C">
      <w:start w:val="1"/>
      <w:numFmt w:val="bullet"/>
      <w:lvlText w:val=""/>
      <w:lvlJc w:val="left"/>
      <w:pPr>
        <w:ind w:left="5040" w:hanging="360"/>
      </w:pPr>
      <w:rPr>
        <w:rFonts w:ascii="Symbol" w:hAnsi="Symbol" w:hint="default"/>
      </w:rPr>
    </w:lvl>
    <w:lvl w:ilvl="7" w:tplc="1ABABFAE">
      <w:start w:val="1"/>
      <w:numFmt w:val="bullet"/>
      <w:lvlText w:val="o"/>
      <w:lvlJc w:val="left"/>
      <w:pPr>
        <w:ind w:left="5760" w:hanging="360"/>
      </w:pPr>
      <w:rPr>
        <w:rFonts w:ascii="Courier New" w:hAnsi="Courier New" w:hint="default"/>
      </w:rPr>
    </w:lvl>
    <w:lvl w:ilvl="8" w:tplc="302C59CA">
      <w:start w:val="1"/>
      <w:numFmt w:val="bullet"/>
      <w:lvlText w:val=""/>
      <w:lvlJc w:val="left"/>
      <w:pPr>
        <w:ind w:left="6480" w:hanging="360"/>
      </w:pPr>
      <w:rPr>
        <w:rFonts w:ascii="Wingdings" w:hAnsi="Wingdings" w:hint="default"/>
      </w:rPr>
    </w:lvl>
  </w:abstractNum>
  <w:abstractNum w:abstractNumId="39" w15:restartNumberingAfterBreak="0">
    <w:nsid w:val="6A660980"/>
    <w:multiLevelType w:val="hybridMultilevel"/>
    <w:tmpl w:val="23B8B734"/>
    <w:lvl w:ilvl="0" w:tplc="58401A30">
      <w:start w:val="1"/>
      <w:numFmt w:val="bullet"/>
      <w:lvlText w:val=""/>
      <w:lvlJc w:val="left"/>
      <w:pPr>
        <w:ind w:left="720" w:hanging="360"/>
      </w:pPr>
      <w:rPr>
        <w:rFonts w:ascii="Symbol" w:hAnsi="Symbol" w:hint="default"/>
      </w:rPr>
    </w:lvl>
    <w:lvl w:ilvl="1" w:tplc="14124692">
      <w:start w:val="1"/>
      <w:numFmt w:val="bullet"/>
      <w:lvlText w:val="o"/>
      <w:lvlJc w:val="left"/>
      <w:pPr>
        <w:ind w:left="1440" w:hanging="360"/>
      </w:pPr>
      <w:rPr>
        <w:rFonts w:ascii="Courier New" w:hAnsi="Courier New" w:hint="default"/>
      </w:rPr>
    </w:lvl>
    <w:lvl w:ilvl="2" w:tplc="B4E67812">
      <w:start w:val="1"/>
      <w:numFmt w:val="bullet"/>
      <w:lvlText w:val=""/>
      <w:lvlJc w:val="left"/>
      <w:pPr>
        <w:ind w:left="2160" w:hanging="360"/>
      </w:pPr>
      <w:rPr>
        <w:rFonts w:ascii="Wingdings" w:hAnsi="Wingdings" w:hint="default"/>
      </w:rPr>
    </w:lvl>
    <w:lvl w:ilvl="3" w:tplc="BDFAB888">
      <w:start w:val="1"/>
      <w:numFmt w:val="bullet"/>
      <w:lvlText w:val=""/>
      <w:lvlJc w:val="left"/>
      <w:pPr>
        <w:ind w:left="2880" w:hanging="360"/>
      </w:pPr>
      <w:rPr>
        <w:rFonts w:ascii="Symbol" w:hAnsi="Symbol" w:hint="default"/>
      </w:rPr>
    </w:lvl>
    <w:lvl w:ilvl="4" w:tplc="B11E74FE">
      <w:start w:val="1"/>
      <w:numFmt w:val="bullet"/>
      <w:lvlText w:val="o"/>
      <w:lvlJc w:val="left"/>
      <w:pPr>
        <w:ind w:left="3600" w:hanging="360"/>
      </w:pPr>
      <w:rPr>
        <w:rFonts w:ascii="Courier New" w:hAnsi="Courier New" w:hint="default"/>
      </w:rPr>
    </w:lvl>
    <w:lvl w:ilvl="5" w:tplc="C016AC50">
      <w:start w:val="1"/>
      <w:numFmt w:val="bullet"/>
      <w:lvlText w:val=""/>
      <w:lvlJc w:val="left"/>
      <w:pPr>
        <w:ind w:left="4320" w:hanging="360"/>
      </w:pPr>
      <w:rPr>
        <w:rFonts w:ascii="Wingdings" w:hAnsi="Wingdings" w:hint="default"/>
      </w:rPr>
    </w:lvl>
    <w:lvl w:ilvl="6" w:tplc="01EC16B8">
      <w:start w:val="1"/>
      <w:numFmt w:val="bullet"/>
      <w:lvlText w:val=""/>
      <w:lvlJc w:val="left"/>
      <w:pPr>
        <w:ind w:left="5040" w:hanging="360"/>
      </w:pPr>
      <w:rPr>
        <w:rFonts w:ascii="Symbol" w:hAnsi="Symbol" w:hint="default"/>
      </w:rPr>
    </w:lvl>
    <w:lvl w:ilvl="7" w:tplc="03BA2E26">
      <w:start w:val="1"/>
      <w:numFmt w:val="bullet"/>
      <w:lvlText w:val="o"/>
      <w:lvlJc w:val="left"/>
      <w:pPr>
        <w:ind w:left="5760" w:hanging="360"/>
      </w:pPr>
      <w:rPr>
        <w:rFonts w:ascii="Courier New" w:hAnsi="Courier New" w:hint="default"/>
      </w:rPr>
    </w:lvl>
    <w:lvl w:ilvl="8" w:tplc="CE4E2F64">
      <w:start w:val="1"/>
      <w:numFmt w:val="bullet"/>
      <w:lvlText w:val=""/>
      <w:lvlJc w:val="left"/>
      <w:pPr>
        <w:ind w:left="6480" w:hanging="360"/>
      </w:pPr>
      <w:rPr>
        <w:rFonts w:ascii="Wingdings" w:hAnsi="Wingdings" w:hint="default"/>
      </w:rPr>
    </w:lvl>
  </w:abstractNum>
  <w:abstractNum w:abstractNumId="40" w15:restartNumberingAfterBreak="0">
    <w:nsid w:val="6C123D16"/>
    <w:multiLevelType w:val="hybridMultilevel"/>
    <w:tmpl w:val="770A32C6"/>
    <w:lvl w:ilvl="0" w:tplc="BEDC830A">
      <w:start w:val="1"/>
      <w:numFmt w:val="decimal"/>
      <w:lvlText w:val="%1."/>
      <w:lvlJc w:val="left"/>
      <w:pPr>
        <w:ind w:left="720" w:hanging="360"/>
      </w:pPr>
    </w:lvl>
    <w:lvl w:ilvl="1" w:tplc="C0B68BCA">
      <w:start w:val="1"/>
      <w:numFmt w:val="lowerLetter"/>
      <w:lvlText w:val="%2."/>
      <w:lvlJc w:val="left"/>
      <w:pPr>
        <w:ind w:left="1440" w:hanging="360"/>
      </w:pPr>
    </w:lvl>
    <w:lvl w:ilvl="2" w:tplc="37A88286">
      <w:start w:val="1"/>
      <w:numFmt w:val="lowerRoman"/>
      <w:lvlText w:val="%3."/>
      <w:lvlJc w:val="right"/>
      <w:pPr>
        <w:ind w:left="2160" w:hanging="180"/>
      </w:pPr>
    </w:lvl>
    <w:lvl w:ilvl="3" w:tplc="EE52802A">
      <w:start w:val="1"/>
      <w:numFmt w:val="decimal"/>
      <w:lvlText w:val="%4."/>
      <w:lvlJc w:val="left"/>
      <w:pPr>
        <w:ind w:left="2880" w:hanging="360"/>
      </w:pPr>
    </w:lvl>
    <w:lvl w:ilvl="4" w:tplc="46E89AD2">
      <w:start w:val="1"/>
      <w:numFmt w:val="lowerLetter"/>
      <w:lvlText w:val="%5."/>
      <w:lvlJc w:val="left"/>
      <w:pPr>
        <w:ind w:left="3600" w:hanging="360"/>
      </w:pPr>
    </w:lvl>
    <w:lvl w:ilvl="5" w:tplc="F9FAA416">
      <w:start w:val="1"/>
      <w:numFmt w:val="lowerRoman"/>
      <w:lvlText w:val="%6."/>
      <w:lvlJc w:val="right"/>
      <w:pPr>
        <w:ind w:left="4320" w:hanging="180"/>
      </w:pPr>
    </w:lvl>
    <w:lvl w:ilvl="6" w:tplc="5EB2590E">
      <w:start w:val="1"/>
      <w:numFmt w:val="decimal"/>
      <w:lvlText w:val="%7."/>
      <w:lvlJc w:val="left"/>
      <w:pPr>
        <w:ind w:left="5040" w:hanging="360"/>
      </w:pPr>
    </w:lvl>
    <w:lvl w:ilvl="7" w:tplc="FB0A431C">
      <w:start w:val="1"/>
      <w:numFmt w:val="lowerLetter"/>
      <w:lvlText w:val="%8."/>
      <w:lvlJc w:val="left"/>
      <w:pPr>
        <w:ind w:left="5760" w:hanging="360"/>
      </w:pPr>
    </w:lvl>
    <w:lvl w:ilvl="8" w:tplc="DA1C02A8">
      <w:start w:val="1"/>
      <w:numFmt w:val="lowerRoman"/>
      <w:lvlText w:val="%9."/>
      <w:lvlJc w:val="right"/>
      <w:pPr>
        <w:ind w:left="6480" w:hanging="180"/>
      </w:pPr>
    </w:lvl>
  </w:abstractNum>
  <w:abstractNum w:abstractNumId="41" w15:restartNumberingAfterBreak="0">
    <w:nsid w:val="70E24C57"/>
    <w:multiLevelType w:val="hybridMultilevel"/>
    <w:tmpl w:val="F3A6B59E"/>
    <w:lvl w:ilvl="0" w:tplc="06149F50">
      <w:start w:val="1"/>
      <w:numFmt w:val="bullet"/>
      <w:lvlText w:val=""/>
      <w:lvlJc w:val="left"/>
      <w:pPr>
        <w:ind w:left="720" w:hanging="360"/>
      </w:pPr>
      <w:rPr>
        <w:rFonts w:ascii="Symbol" w:hAnsi="Symbol" w:hint="default"/>
      </w:rPr>
    </w:lvl>
    <w:lvl w:ilvl="1" w:tplc="5C7C9910">
      <w:start w:val="1"/>
      <w:numFmt w:val="bullet"/>
      <w:lvlText w:val="o"/>
      <w:lvlJc w:val="left"/>
      <w:pPr>
        <w:ind w:left="1440" w:hanging="360"/>
      </w:pPr>
      <w:rPr>
        <w:rFonts w:ascii="Courier New" w:hAnsi="Courier New" w:hint="default"/>
      </w:rPr>
    </w:lvl>
    <w:lvl w:ilvl="2" w:tplc="6EDA3C94">
      <w:start w:val="1"/>
      <w:numFmt w:val="bullet"/>
      <w:lvlText w:val=""/>
      <w:lvlJc w:val="left"/>
      <w:pPr>
        <w:ind w:left="2160" w:hanging="360"/>
      </w:pPr>
      <w:rPr>
        <w:rFonts w:ascii="Wingdings" w:hAnsi="Wingdings" w:hint="default"/>
      </w:rPr>
    </w:lvl>
    <w:lvl w:ilvl="3" w:tplc="447839C8">
      <w:start w:val="1"/>
      <w:numFmt w:val="bullet"/>
      <w:lvlText w:val=""/>
      <w:lvlJc w:val="left"/>
      <w:pPr>
        <w:ind w:left="2880" w:hanging="360"/>
      </w:pPr>
      <w:rPr>
        <w:rFonts w:ascii="Symbol" w:hAnsi="Symbol" w:hint="default"/>
      </w:rPr>
    </w:lvl>
    <w:lvl w:ilvl="4" w:tplc="155EF5A0">
      <w:start w:val="1"/>
      <w:numFmt w:val="bullet"/>
      <w:lvlText w:val="o"/>
      <w:lvlJc w:val="left"/>
      <w:pPr>
        <w:ind w:left="3600" w:hanging="360"/>
      </w:pPr>
      <w:rPr>
        <w:rFonts w:ascii="Courier New" w:hAnsi="Courier New" w:hint="default"/>
      </w:rPr>
    </w:lvl>
    <w:lvl w:ilvl="5" w:tplc="A2B20CCE">
      <w:start w:val="1"/>
      <w:numFmt w:val="bullet"/>
      <w:lvlText w:val=""/>
      <w:lvlJc w:val="left"/>
      <w:pPr>
        <w:ind w:left="4320" w:hanging="360"/>
      </w:pPr>
      <w:rPr>
        <w:rFonts w:ascii="Wingdings" w:hAnsi="Wingdings" w:hint="default"/>
      </w:rPr>
    </w:lvl>
    <w:lvl w:ilvl="6" w:tplc="8A5A3252">
      <w:start w:val="1"/>
      <w:numFmt w:val="bullet"/>
      <w:lvlText w:val=""/>
      <w:lvlJc w:val="left"/>
      <w:pPr>
        <w:ind w:left="5040" w:hanging="360"/>
      </w:pPr>
      <w:rPr>
        <w:rFonts w:ascii="Symbol" w:hAnsi="Symbol" w:hint="default"/>
      </w:rPr>
    </w:lvl>
    <w:lvl w:ilvl="7" w:tplc="CE08BE56">
      <w:start w:val="1"/>
      <w:numFmt w:val="bullet"/>
      <w:lvlText w:val="o"/>
      <w:lvlJc w:val="left"/>
      <w:pPr>
        <w:ind w:left="5760" w:hanging="360"/>
      </w:pPr>
      <w:rPr>
        <w:rFonts w:ascii="Courier New" w:hAnsi="Courier New" w:hint="default"/>
      </w:rPr>
    </w:lvl>
    <w:lvl w:ilvl="8" w:tplc="9F643F20">
      <w:start w:val="1"/>
      <w:numFmt w:val="bullet"/>
      <w:lvlText w:val=""/>
      <w:lvlJc w:val="left"/>
      <w:pPr>
        <w:ind w:left="6480" w:hanging="360"/>
      </w:pPr>
      <w:rPr>
        <w:rFonts w:ascii="Wingdings" w:hAnsi="Wingdings" w:hint="default"/>
      </w:rPr>
    </w:lvl>
  </w:abstractNum>
  <w:abstractNum w:abstractNumId="42" w15:restartNumberingAfterBreak="0">
    <w:nsid w:val="71F470F4"/>
    <w:multiLevelType w:val="hybridMultilevel"/>
    <w:tmpl w:val="FDA8D40C"/>
    <w:lvl w:ilvl="0" w:tplc="DE96C9F4">
      <w:start w:val="1"/>
      <w:numFmt w:val="decimal"/>
      <w:lvlText w:val="%1."/>
      <w:lvlJc w:val="left"/>
      <w:pPr>
        <w:ind w:left="720" w:hanging="360"/>
      </w:pPr>
    </w:lvl>
    <w:lvl w:ilvl="1" w:tplc="38E0618C">
      <w:start w:val="1"/>
      <w:numFmt w:val="lowerLetter"/>
      <w:lvlText w:val="%2."/>
      <w:lvlJc w:val="left"/>
      <w:pPr>
        <w:ind w:left="1440" w:hanging="360"/>
      </w:pPr>
    </w:lvl>
    <w:lvl w:ilvl="2" w:tplc="B6AEBC6E">
      <w:start w:val="1"/>
      <w:numFmt w:val="lowerRoman"/>
      <w:lvlText w:val="%3."/>
      <w:lvlJc w:val="right"/>
      <w:pPr>
        <w:ind w:left="2160" w:hanging="180"/>
      </w:pPr>
    </w:lvl>
    <w:lvl w:ilvl="3" w:tplc="55087528">
      <w:start w:val="1"/>
      <w:numFmt w:val="decimal"/>
      <w:lvlText w:val="%4."/>
      <w:lvlJc w:val="left"/>
      <w:pPr>
        <w:ind w:left="2880" w:hanging="360"/>
      </w:pPr>
    </w:lvl>
    <w:lvl w:ilvl="4" w:tplc="E49A7EA2">
      <w:start w:val="1"/>
      <w:numFmt w:val="lowerLetter"/>
      <w:lvlText w:val="%5."/>
      <w:lvlJc w:val="left"/>
      <w:pPr>
        <w:ind w:left="3600" w:hanging="360"/>
      </w:pPr>
    </w:lvl>
    <w:lvl w:ilvl="5" w:tplc="A3520A8C">
      <w:start w:val="1"/>
      <w:numFmt w:val="lowerRoman"/>
      <w:lvlText w:val="%6."/>
      <w:lvlJc w:val="right"/>
      <w:pPr>
        <w:ind w:left="4320" w:hanging="180"/>
      </w:pPr>
    </w:lvl>
    <w:lvl w:ilvl="6" w:tplc="FF5AB818">
      <w:start w:val="1"/>
      <w:numFmt w:val="decimal"/>
      <w:lvlText w:val="%7."/>
      <w:lvlJc w:val="left"/>
      <w:pPr>
        <w:ind w:left="5040" w:hanging="360"/>
      </w:pPr>
    </w:lvl>
    <w:lvl w:ilvl="7" w:tplc="F71226C8">
      <w:start w:val="1"/>
      <w:numFmt w:val="lowerLetter"/>
      <w:lvlText w:val="%8."/>
      <w:lvlJc w:val="left"/>
      <w:pPr>
        <w:ind w:left="5760" w:hanging="360"/>
      </w:pPr>
    </w:lvl>
    <w:lvl w:ilvl="8" w:tplc="3570854A">
      <w:start w:val="1"/>
      <w:numFmt w:val="lowerRoman"/>
      <w:lvlText w:val="%9."/>
      <w:lvlJc w:val="right"/>
      <w:pPr>
        <w:ind w:left="6480" w:hanging="180"/>
      </w:pPr>
    </w:lvl>
  </w:abstractNum>
  <w:abstractNum w:abstractNumId="43" w15:restartNumberingAfterBreak="0">
    <w:nsid w:val="77EF6D9D"/>
    <w:multiLevelType w:val="hybridMultilevel"/>
    <w:tmpl w:val="FEBE712C"/>
    <w:lvl w:ilvl="0" w:tplc="A2F06328">
      <w:start w:val="1"/>
      <w:numFmt w:val="decimal"/>
      <w:lvlText w:val="%1."/>
      <w:lvlJc w:val="left"/>
      <w:pPr>
        <w:ind w:left="720" w:hanging="360"/>
      </w:pPr>
    </w:lvl>
    <w:lvl w:ilvl="1" w:tplc="8AD242E4">
      <w:start w:val="1"/>
      <w:numFmt w:val="lowerLetter"/>
      <w:lvlText w:val="%2."/>
      <w:lvlJc w:val="left"/>
      <w:pPr>
        <w:ind w:left="1440" w:hanging="360"/>
      </w:pPr>
    </w:lvl>
    <w:lvl w:ilvl="2" w:tplc="B2028A28">
      <w:start w:val="1"/>
      <w:numFmt w:val="lowerRoman"/>
      <w:lvlText w:val="%3."/>
      <w:lvlJc w:val="right"/>
      <w:pPr>
        <w:ind w:left="2160" w:hanging="180"/>
      </w:pPr>
    </w:lvl>
    <w:lvl w:ilvl="3" w:tplc="9F18CACC">
      <w:start w:val="1"/>
      <w:numFmt w:val="decimal"/>
      <w:lvlText w:val="%4."/>
      <w:lvlJc w:val="left"/>
      <w:pPr>
        <w:ind w:left="2880" w:hanging="360"/>
      </w:pPr>
    </w:lvl>
    <w:lvl w:ilvl="4" w:tplc="6B62FB64">
      <w:start w:val="1"/>
      <w:numFmt w:val="lowerLetter"/>
      <w:lvlText w:val="%5."/>
      <w:lvlJc w:val="left"/>
      <w:pPr>
        <w:ind w:left="3600" w:hanging="360"/>
      </w:pPr>
    </w:lvl>
    <w:lvl w:ilvl="5" w:tplc="AE80E08C">
      <w:start w:val="1"/>
      <w:numFmt w:val="lowerRoman"/>
      <w:lvlText w:val="%6."/>
      <w:lvlJc w:val="right"/>
      <w:pPr>
        <w:ind w:left="4320" w:hanging="180"/>
      </w:pPr>
    </w:lvl>
    <w:lvl w:ilvl="6" w:tplc="1500EE9C">
      <w:start w:val="1"/>
      <w:numFmt w:val="decimal"/>
      <w:lvlText w:val="%7."/>
      <w:lvlJc w:val="left"/>
      <w:pPr>
        <w:ind w:left="5040" w:hanging="360"/>
      </w:pPr>
    </w:lvl>
    <w:lvl w:ilvl="7" w:tplc="65F8648A">
      <w:start w:val="1"/>
      <w:numFmt w:val="lowerLetter"/>
      <w:lvlText w:val="%8."/>
      <w:lvlJc w:val="left"/>
      <w:pPr>
        <w:ind w:left="5760" w:hanging="360"/>
      </w:pPr>
    </w:lvl>
    <w:lvl w:ilvl="8" w:tplc="6C045A90">
      <w:start w:val="1"/>
      <w:numFmt w:val="lowerRoman"/>
      <w:lvlText w:val="%9."/>
      <w:lvlJc w:val="right"/>
      <w:pPr>
        <w:ind w:left="6480" w:hanging="180"/>
      </w:pPr>
    </w:lvl>
  </w:abstractNum>
  <w:abstractNum w:abstractNumId="44" w15:restartNumberingAfterBreak="0">
    <w:nsid w:val="78970620"/>
    <w:multiLevelType w:val="hybridMultilevel"/>
    <w:tmpl w:val="6E3C66BC"/>
    <w:lvl w:ilvl="0" w:tplc="2F54F708">
      <w:start w:val="1"/>
      <w:numFmt w:val="bullet"/>
      <w:lvlText w:val=""/>
      <w:lvlJc w:val="left"/>
      <w:pPr>
        <w:ind w:left="720" w:hanging="360"/>
      </w:pPr>
      <w:rPr>
        <w:rFonts w:ascii="Symbol" w:hAnsi="Symbol" w:hint="default"/>
      </w:rPr>
    </w:lvl>
    <w:lvl w:ilvl="1" w:tplc="A630324E">
      <w:start w:val="1"/>
      <w:numFmt w:val="bullet"/>
      <w:lvlText w:val="o"/>
      <w:lvlJc w:val="left"/>
      <w:pPr>
        <w:ind w:left="1440" w:hanging="360"/>
      </w:pPr>
      <w:rPr>
        <w:rFonts w:ascii="Courier New" w:hAnsi="Courier New" w:hint="default"/>
      </w:rPr>
    </w:lvl>
    <w:lvl w:ilvl="2" w:tplc="571C2042">
      <w:start w:val="1"/>
      <w:numFmt w:val="bullet"/>
      <w:lvlText w:val=""/>
      <w:lvlJc w:val="left"/>
      <w:pPr>
        <w:ind w:left="2160" w:hanging="360"/>
      </w:pPr>
      <w:rPr>
        <w:rFonts w:ascii="Wingdings" w:hAnsi="Wingdings" w:hint="default"/>
      </w:rPr>
    </w:lvl>
    <w:lvl w:ilvl="3" w:tplc="F23EC35C">
      <w:start w:val="1"/>
      <w:numFmt w:val="bullet"/>
      <w:lvlText w:val=""/>
      <w:lvlJc w:val="left"/>
      <w:pPr>
        <w:ind w:left="2880" w:hanging="360"/>
      </w:pPr>
      <w:rPr>
        <w:rFonts w:ascii="Symbol" w:hAnsi="Symbol" w:hint="default"/>
      </w:rPr>
    </w:lvl>
    <w:lvl w:ilvl="4" w:tplc="3B2096B8">
      <w:start w:val="1"/>
      <w:numFmt w:val="bullet"/>
      <w:lvlText w:val="o"/>
      <w:lvlJc w:val="left"/>
      <w:pPr>
        <w:ind w:left="3600" w:hanging="360"/>
      </w:pPr>
      <w:rPr>
        <w:rFonts w:ascii="Courier New" w:hAnsi="Courier New" w:hint="default"/>
      </w:rPr>
    </w:lvl>
    <w:lvl w:ilvl="5" w:tplc="763C6ACA">
      <w:start w:val="1"/>
      <w:numFmt w:val="bullet"/>
      <w:lvlText w:val=""/>
      <w:lvlJc w:val="left"/>
      <w:pPr>
        <w:ind w:left="4320" w:hanging="360"/>
      </w:pPr>
      <w:rPr>
        <w:rFonts w:ascii="Wingdings" w:hAnsi="Wingdings" w:hint="default"/>
      </w:rPr>
    </w:lvl>
    <w:lvl w:ilvl="6" w:tplc="69ECEC84">
      <w:start w:val="1"/>
      <w:numFmt w:val="bullet"/>
      <w:lvlText w:val=""/>
      <w:lvlJc w:val="left"/>
      <w:pPr>
        <w:ind w:left="5040" w:hanging="360"/>
      </w:pPr>
      <w:rPr>
        <w:rFonts w:ascii="Symbol" w:hAnsi="Symbol" w:hint="default"/>
      </w:rPr>
    </w:lvl>
    <w:lvl w:ilvl="7" w:tplc="3780A900">
      <w:start w:val="1"/>
      <w:numFmt w:val="bullet"/>
      <w:lvlText w:val="o"/>
      <w:lvlJc w:val="left"/>
      <w:pPr>
        <w:ind w:left="5760" w:hanging="360"/>
      </w:pPr>
      <w:rPr>
        <w:rFonts w:ascii="Courier New" w:hAnsi="Courier New" w:hint="default"/>
      </w:rPr>
    </w:lvl>
    <w:lvl w:ilvl="8" w:tplc="06E61244">
      <w:start w:val="1"/>
      <w:numFmt w:val="bullet"/>
      <w:lvlText w:val=""/>
      <w:lvlJc w:val="left"/>
      <w:pPr>
        <w:ind w:left="6480" w:hanging="360"/>
      </w:pPr>
      <w:rPr>
        <w:rFonts w:ascii="Wingdings" w:hAnsi="Wingdings" w:hint="default"/>
      </w:rPr>
    </w:lvl>
  </w:abstractNum>
  <w:abstractNum w:abstractNumId="45" w15:restartNumberingAfterBreak="0">
    <w:nsid w:val="79836C71"/>
    <w:multiLevelType w:val="hybridMultilevel"/>
    <w:tmpl w:val="FAAC3F66"/>
    <w:lvl w:ilvl="0" w:tplc="4B9ACF82">
      <w:start w:val="1"/>
      <w:numFmt w:val="bullet"/>
      <w:lvlText w:val=""/>
      <w:lvlJc w:val="left"/>
      <w:pPr>
        <w:ind w:left="720" w:hanging="360"/>
      </w:pPr>
      <w:rPr>
        <w:rFonts w:ascii="Symbol" w:hAnsi="Symbol" w:hint="default"/>
      </w:rPr>
    </w:lvl>
    <w:lvl w:ilvl="1" w:tplc="5A8ACC12">
      <w:start w:val="1"/>
      <w:numFmt w:val="bullet"/>
      <w:lvlText w:val="o"/>
      <w:lvlJc w:val="left"/>
      <w:pPr>
        <w:ind w:left="1440" w:hanging="360"/>
      </w:pPr>
      <w:rPr>
        <w:rFonts w:ascii="Courier New" w:hAnsi="Courier New" w:hint="default"/>
      </w:rPr>
    </w:lvl>
    <w:lvl w:ilvl="2" w:tplc="7710468A">
      <w:start w:val="1"/>
      <w:numFmt w:val="bullet"/>
      <w:lvlText w:val=""/>
      <w:lvlJc w:val="left"/>
      <w:pPr>
        <w:ind w:left="2160" w:hanging="360"/>
      </w:pPr>
      <w:rPr>
        <w:rFonts w:ascii="Wingdings" w:hAnsi="Wingdings" w:hint="default"/>
      </w:rPr>
    </w:lvl>
    <w:lvl w:ilvl="3" w:tplc="A2BC784C">
      <w:start w:val="1"/>
      <w:numFmt w:val="bullet"/>
      <w:lvlText w:val=""/>
      <w:lvlJc w:val="left"/>
      <w:pPr>
        <w:ind w:left="2880" w:hanging="360"/>
      </w:pPr>
      <w:rPr>
        <w:rFonts w:ascii="Symbol" w:hAnsi="Symbol" w:hint="default"/>
      </w:rPr>
    </w:lvl>
    <w:lvl w:ilvl="4" w:tplc="906C040E">
      <w:start w:val="1"/>
      <w:numFmt w:val="bullet"/>
      <w:lvlText w:val="o"/>
      <w:lvlJc w:val="left"/>
      <w:pPr>
        <w:ind w:left="3600" w:hanging="360"/>
      </w:pPr>
      <w:rPr>
        <w:rFonts w:ascii="Courier New" w:hAnsi="Courier New" w:hint="default"/>
      </w:rPr>
    </w:lvl>
    <w:lvl w:ilvl="5" w:tplc="0E0C2F7A">
      <w:start w:val="1"/>
      <w:numFmt w:val="bullet"/>
      <w:lvlText w:val=""/>
      <w:lvlJc w:val="left"/>
      <w:pPr>
        <w:ind w:left="4320" w:hanging="360"/>
      </w:pPr>
      <w:rPr>
        <w:rFonts w:ascii="Wingdings" w:hAnsi="Wingdings" w:hint="default"/>
      </w:rPr>
    </w:lvl>
    <w:lvl w:ilvl="6" w:tplc="C9A660E0">
      <w:start w:val="1"/>
      <w:numFmt w:val="bullet"/>
      <w:lvlText w:val=""/>
      <w:lvlJc w:val="left"/>
      <w:pPr>
        <w:ind w:left="5040" w:hanging="360"/>
      </w:pPr>
      <w:rPr>
        <w:rFonts w:ascii="Symbol" w:hAnsi="Symbol" w:hint="default"/>
      </w:rPr>
    </w:lvl>
    <w:lvl w:ilvl="7" w:tplc="03BA3080">
      <w:start w:val="1"/>
      <w:numFmt w:val="bullet"/>
      <w:lvlText w:val="o"/>
      <w:lvlJc w:val="left"/>
      <w:pPr>
        <w:ind w:left="5760" w:hanging="360"/>
      </w:pPr>
      <w:rPr>
        <w:rFonts w:ascii="Courier New" w:hAnsi="Courier New" w:hint="default"/>
      </w:rPr>
    </w:lvl>
    <w:lvl w:ilvl="8" w:tplc="15BC22D8">
      <w:start w:val="1"/>
      <w:numFmt w:val="bullet"/>
      <w:lvlText w:val=""/>
      <w:lvlJc w:val="left"/>
      <w:pPr>
        <w:ind w:left="6480" w:hanging="360"/>
      </w:pPr>
      <w:rPr>
        <w:rFonts w:ascii="Wingdings" w:hAnsi="Wingdings" w:hint="default"/>
      </w:rPr>
    </w:lvl>
  </w:abstractNum>
  <w:num w:numId="1">
    <w:abstractNumId w:val="4"/>
  </w:num>
  <w:num w:numId="2">
    <w:abstractNumId w:val="40"/>
  </w:num>
  <w:num w:numId="3">
    <w:abstractNumId w:val="20"/>
  </w:num>
  <w:num w:numId="4">
    <w:abstractNumId w:val="6"/>
  </w:num>
  <w:num w:numId="5">
    <w:abstractNumId w:val="22"/>
  </w:num>
  <w:num w:numId="6">
    <w:abstractNumId w:val="43"/>
  </w:num>
  <w:num w:numId="7">
    <w:abstractNumId w:val="8"/>
  </w:num>
  <w:num w:numId="8">
    <w:abstractNumId w:val="11"/>
  </w:num>
  <w:num w:numId="9">
    <w:abstractNumId w:val="42"/>
  </w:num>
  <w:num w:numId="10">
    <w:abstractNumId w:val="23"/>
  </w:num>
  <w:num w:numId="11">
    <w:abstractNumId w:val="17"/>
  </w:num>
  <w:num w:numId="12">
    <w:abstractNumId w:val="10"/>
  </w:num>
  <w:num w:numId="13">
    <w:abstractNumId w:val="13"/>
  </w:num>
  <w:num w:numId="14">
    <w:abstractNumId w:val="44"/>
  </w:num>
  <w:num w:numId="15">
    <w:abstractNumId w:val="16"/>
  </w:num>
  <w:num w:numId="16">
    <w:abstractNumId w:val="26"/>
  </w:num>
  <w:num w:numId="17">
    <w:abstractNumId w:val="9"/>
  </w:num>
  <w:num w:numId="18">
    <w:abstractNumId w:val="14"/>
  </w:num>
  <w:num w:numId="19">
    <w:abstractNumId w:val="24"/>
  </w:num>
  <w:num w:numId="20">
    <w:abstractNumId w:val="29"/>
  </w:num>
  <w:num w:numId="21">
    <w:abstractNumId w:val="3"/>
  </w:num>
  <w:num w:numId="22">
    <w:abstractNumId w:val="12"/>
  </w:num>
  <w:num w:numId="23">
    <w:abstractNumId w:val="34"/>
  </w:num>
  <w:num w:numId="24">
    <w:abstractNumId w:val="25"/>
  </w:num>
  <w:num w:numId="25">
    <w:abstractNumId w:val="37"/>
  </w:num>
  <w:num w:numId="26">
    <w:abstractNumId w:val="38"/>
  </w:num>
  <w:num w:numId="27">
    <w:abstractNumId w:val="31"/>
  </w:num>
  <w:num w:numId="28">
    <w:abstractNumId w:val="5"/>
  </w:num>
  <w:num w:numId="29">
    <w:abstractNumId w:val="18"/>
  </w:num>
  <w:num w:numId="30">
    <w:abstractNumId w:val="41"/>
  </w:num>
  <w:num w:numId="31">
    <w:abstractNumId w:val="27"/>
  </w:num>
  <w:num w:numId="32">
    <w:abstractNumId w:val="32"/>
  </w:num>
  <w:num w:numId="33">
    <w:abstractNumId w:val="45"/>
  </w:num>
  <w:num w:numId="34">
    <w:abstractNumId w:val="39"/>
  </w:num>
  <w:num w:numId="35">
    <w:abstractNumId w:val="19"/>
  </w:num>
  <w:num w:numId="36">
    <w:abstractNumId w:val="33"/>
  </w:num>
  <w:num w:numId="37">
    <w:abstractNumId w:val="35"/>
  </w:num>
  <w:num w:numId="38">
    <w:abstractNumId w:val="0"/>
  </w:num>
  <w:num w:numId="39">
    <w:abstractNumId w:val="2"/>
  </w:num>
  <w:num w:numId="40">
    <w:abstractNumId w:val="7"/>
  </w:num>
  <w:num w:numId="41">
    <w:abstractNumId w:val="15"/>
  </w:num>
  <w:num w:numId="42">
    <w:abstractNumId w:val="36"/>
  </w:num>
  <w:num w:numId="43">
    <w:abstractNumId w:val="1"/>
  </w:num>
  <w:num w:numId="44">
    <w:abstractNumId w:val="21"/>
  </w:num>
  <w:num w:numId="45">
    <w:abstractNumId w:val="28"/>
  </w:num>
  <w:num w:numId="46">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bashis Jena">
    <w15:presenceInfo w15:providerId="AD" w15:userId="S::djena@beaconstreetservices.com::7a4dc9a2-d74d-4d7a-aa85-819188cd2b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EA1C45E"/>
    <w:rsid w:val="0003464D"/>
    <w:rsid w:val="00035121"/>
    <w:rsid w:val="0005A4D4"/>
    <w:rsid w:val="000738F3"/>
    <w:rsid w:val="000E589C"/>
    <w:rsid w:val="000E95E4"/>
    <w:rsid w:val="00126D75"/>
    <w:rsid w:val="001B5C23"/>
    <w:rsid w:val="001D49FD"/>
    <w:rsid w:val="001DC913"/>
    <w:rsid w:val="001F05B2"/>
    <w:rsid w:val="002972AF"/>
    <w:rsid w:val="0038B005"/>
    <w:rsid w:val="003D319D"/>
    <w:rsid w:val="003F61C4"/>
    <w:rsid w:val="00467241"/>
    <w:rsid w:val="00490169"/>
    <w:rsid w:val="004978C2"/>
    <w:rsid w:val="004A6A8D"/>
    <w:rsid w:val="004C0C9B"/>
    <w:rsid w:val="004D3F43"/>
    <w:rsid w:val="004E086C"/>
    <w:rsid w:val="004F5EF2"/>
    <w:rsid w:val="005A0014"/>
    <w:rsid w:val="006317FF"/>
    <w:rsid w:val="006F3236"/>
    <w:rsid w:val="00727ED9"/>
    <w:rsid w:val="00736F42"/>
    <w:rsid w:val="00757152"/>
    <w:rsid w:val="00770D8F"/>
    <w:rsid w:val="008228C2"/>
    <w:rsid w:val="00872973"/>
    <w:rsid w:val="008953E4"/>
    <w:rsid w:val="008A7DBD"/>
    <w:rsid w:val="0092049B"/>
    <w:rsid w:val="00932654"/>
    <w:rsid w:val="00940896"/>
    <w:rsid w:val="009F72D7"/>
    <w:rsid w:val="00A31225"/>
    <w:rsid w:val="00A97709"/>
    <w:rsid w:val="00AC3874"/>
    <w:rsid w:val="00AF665A"/>
    <w:rsid w:val="00B24845"/>
    <w:rsid w:val="00B45432"/>
    <w:rsid w:val="00BB6AAF"/>
    <w:rsid w:val="00C6488F"/>
    <w:rsid w:val="00C731A5"/>
    <w:rsid w:val="00C8723E"/>
    <w:rsid w:val="00CA3659"/>
    <w:rsid w:val="00CB4E19"/>
    <w:rsid w:val="00CE66C6"/>
    <w:rsid w:val="00CF1DE5"/>
    <w:rsid w:val="00DA733F"/>
    <w:rsid w:val="00DF7C0A"/>
    <w:rsid w:val="00E61385"/>
    <w:rsid w:val="00E63B94"/>
    <w:rsid w:val="00EA4192"/>
    <w:rsid w:val="00EE628F"/>
    <w:rsid w:val="00F35411"/>
    <w:rsid w:val="00FE4CEA"/>
    <w:rsid w:val="00FF65AF"/>
    <w:rsid w:val="012578D4"/>
    <w:rsid w:val="01368166"/>
    <w:rsid w:val="0152F237"/>
    <w:rsid w:val="01A3EF78"/>
    <w:rsid w:val="01ADE42C"/>
    <w:rsid w:val="0212637F"/>
    <w:rsid w:val="026F059A"/>
    <w:rsid w:val="02B51CDC"/>
    <w:rsid w:val="037A6DA9"/>
    <w:rsid w:val="03AECD88"/>
    <w:rsid w:val="03C0D2B0"/>
    <w:rsid w:val="03C47398"/>
    <w:rsid w:val="03CEDF76"/>
    <w:rsid w:val="03D621B0"/>
    <w:rsid w:val="03E9B8C8"/>
    <w:rsid w:val="044F6945"/>
    <w:rsid w:val="04BF8407"/>
    <w:rsid w:val="051CC4B7"/>
    <w:rsid w:val="0573D802"/>
    <w:rsid w:val="05A6D7A1"/>
    <w:rsid w:val="05ACCF4C"/>
    <w:rsid w:val="05B7FE6C"/>
    <w:rsid w:val="05D6A12C"/>
    <w:rsid w:val="05D71055"/>
    <w:rsid w:val="05E83BD1"/>
    <w:rsid w:val="06135555"/>
    <w:rsid w:val="062EBE16"/>
    <w:rsid w:val="06305EAB"/>
    <w:rsid w:val="0693ECA2"/>
    <w:rsid w:val="06A8612D"/>
    <w:rsid w:val="06CF7266"/>
    <w:rsid w:val="06E69569"/>
    <w:rsid w:val="0775C210"/>
    <w:rsid w:val="077E5A0A"/>
    <w:rsid w:val="0847D113"/>
    <w:rsid w:val="084D949D"/>
    <w:rsid w:val="085F2C24"/>
    <w:rsid w:val="08A7D566"/>
    <w:rsid w:val="08D3CEFB"/>
    <w:rsid w:val="08FD3298"/>
    <w:rsid w:val="0965B3C4"/>
    <w:rsid w:val="09677A96"/>
    <w:rsid w:val="09A87906"/>
    <w:rsid w:val="09BA5451"/>
    <w:rsid w:val="09BF230B"/>
    <w:rsid w:val="09D4962E"/>
    <w:rsid w:val="09E84777"/>
    <w:rsid w:val="0A812593"/>
    <w:rsid w:val="0A9B4E51"/>
    <w:rsid w:val="0AB128A3"/>
    <w:rsid w:val="0AEBECB5"/>
    <w:rsid w:val="0AF2E157"/>
    <w:rsid w:val="0AFDB97F"/>
    <w:rsid w:val="0B09C160"/>
    <w:rsid w:val="0B34FE31"/>
    <w:rsid w:val="0B5F766E"/>
    <w:rsid w:val="0BFBBBEC"/>
    <w:rsid w:val="0C130895"/>
    <w:rsid w:val="0C242498"/>
    <w:rsid w:val="0C335869"/>
    <w:rsid w:val="0C9E632F"/>
    <w:rsid w:val="0C9F0DB5"/>
    <w:rsid w:val="0CA56071"/>
    <w:rsid w:val="0CF95A8C"/>
    <w:rsid w:val="0D639166"/>
    <w:rsid w:val="0D6C840E"/>
    <w:rsid w:val="0D83AFE6"/>
    <w:rsid w:val="0DBD2602"/>
    <w:rsid w:val="0DD77A1D"/>
    <w:rsid w:val="0E5A8946"/>
    <w:rsid w:val="0E5BEEB5"/>
    <w:rsid w:val="0E968B07"/>
    <w:rsid w:val="0EEE6D5F"/>
    <w:rsid w:val="0FF9E967"/>
    <w:rsid w:val="100EF9B4"/>
    <w:rsid w:val="1028C111"/>
    <w:rsid w:val="1030A2ED"/>
    <w:rsid w:val="10789CA2"/>
    <w:rsid w:val="1095B423"/>
    <w:rsid w:val="10AD49B3"/>
    <w:rsid w:val="10C672EA"/>
    <w:rsid w:val="10F3B45A"/>
    <w:rsid w:val="10F58BCB"/>
    <w:rsid w:val="10FF35DF"/>
    <w:rsid w:val="11315626"/>
    <w:rsid w:val="116A3786"/>
    <w:rsid w:val="11C428A8"/>
    <w:rsid w:val="11C9A3CB"/>
    <w:rsid w:val="122AD1EC"/>
    <w:rsid w:val="122CE49F"/>
    <w:rsid w:val="12AC2E19"/>
    <w:rsid w:val="12B63F64"/>
    <w:rsid w:val="13158B80"/>
    <w:rsid w:val="13386FA9"/>
    <w:rsid w:val="1358FA95"/>
    <w:rsid w:val="136328D0"/>
    <w:rsid w:val="139CF9FE"/>
    <w:rsid w:val="13A231D3"/>
    <w:rsid w:val="13A8577D"/>
    <w:rsid w:val="13B0B9A9"/>
    <w:rsid w:val="13C03141"/>
    <w:rsid w:val="13D0D352"/>
    <w:rsid w:val="13D29B1A"/>
    <w:rsid w:val="1434A885"/>
    <w:rsid w:val="1489E87C"/>
    <w:rsid w:val="1492F534"/>
    <w:rsid w:val="14B7EAD3"/>
    <w:rsid w:val="14BCA814"/>
    <w:rsid w:val="14DE85FC"/>
    <w:rsid w:val="14F40FD7"/>
    <w:rsid w:val="15238042"/>
    <w:rsid w:val="1559F9B2"/>
    <w:rsid w:val="155AA25D"/>
    <w:rsid w:val="155B24DC"/>
    <w:rsid w:val="1577C30D"/>
    <w:rsid w:val="15BD3312"/>
    <w:rsid w:val="15DE0C64"/>
    <w:rsid w:val="15E51F70"/>
    <w:rsid w:val="161B89A3"/>
    <w:rsid w:val="17085D8A"/>
    <w:rsid w:val="171866B5"/>
    <w:rsid w:val="1718A3E2"/>
    <w:rsid w:val="17195912"/>
    <w:rsid w:val="173E2639"/>
    <w:rsid w:val="17611F65"/>
    <w:rsid w:val="17698E1C"/>
    <w:rsid w:val="18280120"/>
    <w:rsid w:val="186DCE7D"/>
    <w:rsid w:val="1879E9F7"/>
    <w:rsid w:val="1882C6F4"/>
    <w:rsid w:val="189A630E"/>
    <w:rsid w:val="18A1F2EE"/>
    <w:rsid w:val="18D4E1E5"/>
    <w:rsid w:val="1936BCFB"/>
    <w:rsid w:val="19403552"/>
    <w:rsid w:val="196CEFE1"/>
    <w:rsid w:val="19B82B83"/>
    <w:rsid w:val="19C2F543"/>
    <w:rsid w:val="19DA35BF"/>
    <w:rsid w:val="1A0EE2BF"/>
    <w:rsid w:val="1A1071F9"/>
    <w:rsid w:val="1A1CDDE9"/>
    <w:rsid w:val="1A78CDA3"/>
    <w:rsid w:val="1A8259A9"/>
    <w:rsid w:val="1AD14C5C"/>
    <w:rsid w:val="1B23B218"/>
    <w:rsid w:val="1B3FC485"/>
    <w:rsid w:val="1B5902AC"/>
    <w:rsid w:val="1B855CF9"/>
    <w:rsid w:val="1B902B6A"/>
    <w:rsid w:val="1C02F243"/>
    <w:rsid w:val="1C07F448"/>
    <w:rsid w:val="1C14B408"/>
    <w:rsid w:val="1C2A214D"/>
    <w:rsid w:val="1C4BB0F7"/>
    <w:rsid w:val="1C691FBD"/>
    <w:rsid w:val="1C6F8649"/>
    <w:rsid w:val="1CBBFFDA"/>
    <w:rsid w:val="1CD70EEC"/>
    <w:rsid w:val="1D00ECF5"/>
    <w:rsid w:val="1D679D0C"/>
    <w:rsid w:val="1DA83DF7"/>
    <w:rsid w:val="1DC66E05"/>
    <w:rsid w:val="1E047FDA"/>
    <w:rsid w:val="1E26CA4A"/>
    <w:rsid w:val="1E51106E"/>
    <w:rsid w:val="1E740309"/>
    <w:rsid w:val="1E7DF80E"/>
    <w:rsid w:val="1ECD6583"/>
    <w:rsid w:val="1ED7ED5D"/>
    <w:rsid w:val="1F1A14C9"/>
    <w:rsid w:val="1F6342D2"/>
    <w:rsid w:val="1F70A40E"/>
    <w:rsid w:val="1F9AACB8"/>
    <w:rsid w:val="1FECA10E"/>
    <w:rsid w:val="1FF31566"/>
    <w:rsid w:val="203EEA8C"/>
    <w:rsid w:val="206FCEA2"/>
    <w:rsid w:val="207F47B9"/>
    <w:rsid w:val="20890FC0"/>
    <w:rsid w:val="208C989B"/>
    <w:rsid w:val="20B51303"/>
    <w:rsid w:val="20E376B5"/>
    <w:rsid w:val="20F20D3E"/>
    <w:rsid w:val="20FED828"/>
    <w:rsid w:val="211663B9"/>
    <w:rsid w:val="2176C807"/>
    <w:rsid w:val="21B9C99C"/>
    <w:rsid w:val="21DC8A98"/>
    <w:rsid w:val="21FC5367"/>
    <w:rsid w:val="221EC007"/>
    <w:rsid w:val="224C8B5F"/>
    <w:rsid w:val="224DCE0F"/>
    <w:rsid w:val="2291F413"/>
    <w:rsid w:val="2293388F"/>
    <w:rsid w:val="22C4D18F"/>
    <w:rsid w:val="22CCD2C9"/>
    <w:rsid w:val="23518B3D"/>
    <w:rsid w:val="23A4888E"/>
    <w:rsid w:val="2404DE3D"/>
    <w:rsid w:val="243E4B89"/>
    <w:rsid w:val="24487B51"/>
    <w:rsid w:val="24943EA0"/>
    <w:rsid w:val="24A05B04"/>
    <w:rsid w:val="24EEA7BD"/>
    <w:rsid w:val="2542C6E1"/>
    <w:rsid w:val="25775392"/>
    <w:rsid w:val="257B7699"/>
    <w:rsid w:val="258AD56B"/>
    <w:rsid w:val="25990565"/>
    <w:rsid w:val="25A88182"/>
    <w:rsid w:val="25ACCC68"/>
    <w:rsid w:val="25D6584B"/>
    <w:rsid w:val="25EFDD8A"/>
    <w:rsid w:val="264BD49E"/>
    <w:rsid w:val="2673FF2E"/>
    <w:rsid w:val="26757D8F"/>
    <w:rsid w:val="26792696"/>
    <w:rsid w:val="267C4E71"/>
    <w:rsid w:val="2684B235"/>
    <w:rsid w:val="26B6509E"/>
    <w:rsid w:val="26C39DBE"/>
    <w:rsid w:val="271DD6F1"/>
    <w:rsid w:val="27368C76"/>
    <w:rsid w:val="2778E323"/>
    <w:rsid w:val="279C3B46"/>
    <w:rsid w:val="286BEECD"/>
    <w:rsid w:val="287DDA5D"/>
    <w:rsid w:val="28815274"/>
    <w:rsid w:val="28AE909F"/>
    <w:rsid w:val="28DED2B5"/>
    <w:rsid w:val="28E01D5D"/>
    <w:rsid w:val="290DD255"/>
    <w:rsid w:val="291D0F4A"/>
    <w:rsid w:val="2952F132"/>
    <w:rsid w:val="296EE4EC"/>
    <w:rsid w:val="29A45293"/>
    <w:rsid w:val="29D547FF"/>
    <w:rsid w:val="29E41557"/>
    <w:rsid w:val="2A0AE2F9"/>
    <w:rsid w:val="2A8D3B97"/>
    <w:rsid w:val="2AD4D8CC"/>
    <w:rsid w:val="2ADAFA6D"/>
    <w:rsid w:val="2AF280DC"/>
    <w:rsid w:val="2B06AF86"/>
    <w:rsid w:val="2B1437CD"/>
    <w:rsid w:val="2B36EFA3"/>
    <w:rsid w:val="2B3A1D8C"/>
    <w:rsid w:val="2B6461EC"/>
    <w:rsid w:val="2B77998D"/>
    <w:rsid w:val="2B81DA9C"/>
    <w:rsid w:val="2C1136BE"/>
    <w:rsid w:val="2C14852E"/>
    <w:rsid w:val="2C497ACB"/>
    <w:rsid w:val="2C775AA6"/>
    <w:rsid w:val="2CDD0A0F"/>
    <w:rsid w:val="2CDDA046"/>
    <w:rsid w:val="2CE1102C"/>
    <w:rsid w:val="2D007196"/>
    <w:rsid w:val="2D9AA549"/>
    <w:rsid w:val="2DA05A01"/>
    <w:rsid w:val="2E01EEA8"/>
    <w:rsid w:val="2E157A1D"/>
    <w:rsid w:val="2E258B79"/>
    <w:rsid w:val="2E3C2A89"/>
    <w:rsid w:val="2E3F2F67"/>
    <w:rsid w:val="2E873C16"/>
    <w:rsid w:val="2F0C4225"/>
    <w:rsid w:val="2FABE87A"/>
    <w:rsid w:val="2FCF7B39"/>
    <w:rsid w:val="2FE2B780"/>
    <w:rsid w:val="308A2A64"/>
    <w:rsid w:val="309435FF"/>
    <w:rsid w:val="30A58340"/>
    <w:rsid w:val="30C08045"/>
    <w:rsid w:val="30CF4396"/>
    <w:rsid w:val="30E2E24E"/>
    <w:rsid w:val="310C7CE0"/>
    <w:rsid w:val="317640C4"/>
    <w:rsid w:val="31835336"/>
    <w:rsid w:val="319003FF"/>
    <w:rsid w:val="31CFC378"/>
    <w:rsid w:val="31F6CD8B"/>
    <w:rsid w:val="320DFD29"/>
    <w:rsid w:val="321C0759"/>
    <w:rsid w:val="323B6BDB"/>
    <w:rsid w:val="327A1E53"/>
    <w:rsid w:val="328A336F"/>
    <w:rsid w:val="32941E16"/>
    <w:rsid w:val="32C7CB04"/>
    <w:rsid w:val="3327CFE8"/>
    <w:rsid w:val="3337CA7F"/>
    <w:rsid w:val="334D6756"/>
    <w:rsid w:val="33767213"/>
    <w:rsid w:val="33B1EB94"/>
    <w:rsid w:val="33D16DC4"/>
    <w:rsid w:val="34743015"/>
    <w:rsid w:val="3475D578"/>
    <w:rsid w:val="348B0CF3"/>
    <w:rsid w:val="3495AB8C"/>
    <w:rsid w:val="3563D2F0"/>
    <w:rsid w:val="358A8AA1"/>
    <w:rsid w:val="35986069"/>
    <w:rsid w:val="3599DAD2"/>
    <w:rsid w:val="35E0AB5F"/>
    <w:rsid w:val="35F73D03"/>
    <w:rsid w:val="3611AE55"/>
    <w:rsid w:val="364FB164"/>
    <w:rsid w:val="36630F81"/>
    <w:rsid w:val="36A4B34E"/>
    <w:rsid w:val="37369105"/>
    <w:rsid w:val="3746C9AF"/>
    <w:rsid w:val="379FE1BC"/>
    <w:rsid w:val="37DA8FC5"/>
    <w:rsid w:val="37FFC903"/>
    <w:rsid w:val="38047B59"/>
    <w:rsid w:val="382CD575"/>
    <w:rsid w:val="3862B75A"/>
    <w:rsid w:val="3880B595"/>
    <w:rsid w:val="38D0536A"/>
    <w:rsid w:val="38F10887"/>
    <w:rsid w:val="3940610C"/>
    <w:rsid w:val="394523CF"/>
    <w:rsid w:val="39457A46"/>
    <w:rsid w:val="39463C66"/>
    <w:rsid w:val="396BDBF1"/>
    <w:rsid w:val="397A481C"/>
    <w:rsid w:val="399E1768"/>
    <w:rsid w:val="39A1F856"/>
    <w:rsid w:val="39BFD425"/>
    <w:rsid w:val="39E4C5BC"/>
    <w:rsid w:val="39F96A55"/>
    <w:rsid w:val="3A1517ED"/>
    <w:rsid w:val="3A178707"/>
    <w:rsid w:val="3A334745"/>
    <w:rsid w:val="3A3ADD3A"/>
    <w:rsid w:val="3A41FBBB"/>
    <w:rsid w:val="3A46C590"/>
    <w:rsid w:val="3A511E45"/>
    <w:rsid w:val="3A53F17D"/>
    <w:rsid w:val="3A810300"/>
    <w:rsid w:val="3AB98AF6"/>
    <w:rsid w:val="3ADCAC82"/>
    <w:rsid w:val="3B4DB378"/>
    <w:rsid w:val="3B4F6DDB"/>
    <w:rsid w:val="3B6AC520"/>
    <w:rsid w:val="3B733692"/>
    <w:rsid w:val="3B7CC4A5"/>
    <w:rsid w:val="3B82B67B"/>
    <w:rsid w:val="3BB08263"/>
    <w:rsid w:val="3BFE0942"/>
    <w:rsid w:val="3C05FE95"/>
    <w:rsid w:val="3C0644EA"/>
    <w:rsid w:val="3C0E405F"/>
    <w:rsid w:val="3C124611"/>
    <w:rsid w:val="3C83284B"/>
    <w:rsid w:val="3CAA9A2D"/>
    <w:rsid w:val="3CB0E85F"/>
    <w:rsid w:val="3CBD7E8C"/>
    <w:rsid w:val="3CE1D95A"/>
    <w:rsid w:val="3CEA70D1"/>
    <w:rsid w:val="3CF72031"/>
    <w:rsid w:val="3CFD3FA2"/>
    <w:rsid w:val="3D32DDFC"/>
    <w:rsid w:val="3D96F996"/>
    <w:rsid w:val="3DA502D1"/>
    <w:rsid w:val="3E4E96E6"/>
    <w:rsid w:val="3E59D817"/>
    <w:rsid w:val="3F0B11B8"/>
    <w:rsid w:val="3F0BE0F6"/>
    <w:rsid w:val="3F2E2220"/>
    <w:rsid w:val="3F30132D"/>
    <w:rsid w:val="3F4BEF0E"/>
    <w:rsid w:val="3F5073F7"/>
    <w:rsid w:val="3F85350D"/>
    <w:rsid w:val="3FD489CC"/>
    <w:rsid w:val="3FE5EAEC"/>
    <w:rsid w:val="40567CC4"/>
    <w:rsid w:val="4099377B"/>
    <w:rsid w:val="409F629D"/>
    <w:rsid w:val="40A43062"/>
    <w:rsid w:val="40CB8A24"/>
    <w:rsid w:val="40CEED26"/>
    <w:rsid w:val="40E7944E"/>
    <w:rsid w:val="40ED4956"/>
    <w:rsid w:val="410BA203"/>
    <w:rsid w:val="4110625F"/>
    <w:rsid w:val="41774C5F"/>
    <w:rsid w:val="41C85025"/>
    <w:rsid w:val="41E1C63B"/>
    <w:rsid w:val="41E1E1F3"/>
    <w:rsid w:val="420EB15C"/>
    <w:rsid w:val="42B05372"/>
    <w:rsid w:val="42B6F549"/>
    <w:rsid w:val="42D2D2D5"/>
    <w:rsid w:val="42ED3077"/>
    <w:rsid w:val="42F65604"/>
    <w:rsid w:val="431D2EDF"/>
    <w:rsid w:val="431FFB2F"/>
    <w:rsid w:val="434D2BEA"/>
    <w:rsid w:val="4354A7B6"/>
    <w:rsid w:val="439E97EF"/>
    <w:rsid w:val="43A4686D"/>
    <w:rsid w:val="43B798A1"/>
    <w:rsid w:val="43B915EE"/>
    <w:rsid w:val="43E1678F"/>
    <w:rsid w:val="44397CA3"/>
    <w:rsid w:val="4456D2D2"/>
    <w:rsid w:val="4466C48D"/>
    <w:rsid w:val="4475BC99"/>
    <w:rsid w:val="448049B1"/>
    <w:rsid w:val="449DBBD3"/>
    <w:rsid w:val="44CA6300"/>
    <w:rsid w:val="44CC0398"/>
    <w:rsid w:val="45039B8B"/>
    <w:rsid w:val="450B1F64"/>
    <w:rsid w:val="454E8037"/>
    <w:rsid w:val="455554E3"/>
    <w:rsid w:val="455710E7"/>
    <w:rsid w:val="4561E124"/>
    <w:rsid w:val="458646FF"/>
    <w:rsid w:val="45AFBDAA"/>
    <w:rsid w:val="45D590D5"/>
    <w:rsid w:val="45E4C299"/>
    <w:rsid w:val="46100463"/>
    <w:rsid w:val="4621BADB"/>
    <w:rsid w:val="4647044F"/>
    <w:rsid w:val="46C91460"/>
    <w:rsid w:val="46F11735"/>
    <w:rsid w:val="471BEA15"/>
    <w:rsid w:val="4772847A"/>
    <w:rsid w:val="47828829"/>
    <w:rsid w:val="47BD3642"/>
    <w:rsid w:val="4832E526"/>
    <w:rsid w:val="484E57A4"/>
    <w:rsid w:val="48856361"/>
    <w:rsid w:val="4892C781"/>
    <w:rsid w:val="48B4B171"/>
    <w:rsid w:val="48C6C24E"/>
    <w:rsid w:val="48E77194"/>
    <w:rsid w:val="48EF72B2"/>
    <w:rsid w:val="48FF7468"/>
    <w:rsid w:val="49146F16"/>
    <w:rsid w:val="49294F63"/>
    <w:rsid w:val="494A8677"/>
    <w:rsid w:val="496FF7DF"/>
    <w:rsid w:val="49896CAC"/>
    <w:rsid w:val="49AFE4A9"/>
    <w:rsid w:val="49B1AAA5"/>
    <w:rsid w:val="49D783E9"/>
    <w:rsid w:val="4A27B735"/>
    <w:rsid w:val="4A87E649"/>
    <w:rsid w:val="4A8D1783"/>
    <w:rsid w:val="4AB7B722"/>
    <w:rsid w:val="4AD27074"/>
    <w:rsid w:val="4AF5D9A2"/>
    <w:rsid w:val="4B5830CB"/>
    <w:rsid w:val="4B6B5789"/>
    <w:rsid w:val="4B85BFD0"/>
    <w:rsid w:val="4BAB219A"/>
    <w:rsid w:val="4BC19E04"/>
    <w:rsid w:val="4C0068FA"/>
    <w:rsid w:val="4C28040B"/>
    <w:rsid w:val="4C34EED2"/>
    <w:rsid w:val="4C4EBE98"/>
    <w:rsid w:val="4C552C4F"/>
    <w:rsid w:val="4C5EB54F"/>
    <w:rsid w:val="4C6208BD"/>
    <w:rsid w:val="4CC15070"/>
    <w:rsid w:val="4D166F03"/>
    <w:rsid w:val="4D6DA54A"/>
    <w:rsid w:val="4D990AE6"/>
    <w:rsid w:val="4DA35098"/>
    <w:rsid w:val="4DD3DF1A"/>
    <w:rsid w:val="4DDF57CD"/>
    <w:rsid w:val="4DF506D8"/>
    <w:rsid w:val="4EEC8A6F"/>
    <w:rsid w:val="4F03DA96"/>
    <w:rsid w:val="4F3C83F0"/>
    <w:rsid w:val="4F449EDE"/>
    <w:rsid w:val="4F55A9E3"/>
    <w:rsid w:val="4F573843"/>
    <w:rsid w:val="4F8BAE86"/>
    <w:rsid w:val="4FC509BA"/>
    <w:rsid w:val="4FC684AC"/>
    <w:rsid w:val="4FEDAA43"/>
    <w:rsid w:val="50698AB9"/>
    <w:rsid w:val="516A8AC4"/>
    <w:rsid w:val="517A5A2E"/>
    <w:rsid w:val="517F4FC9"/>
    <w:rsid w:val="51B7FA2D"/>
    <w:rsid w:val="51E95EF3"/>
    <w:rsid w:val="51ECE4B2"/>
    <w:rsid w:val="5244268B"/>
    <w:rsid w:val="52CF0865"/>
    <w:rsid w:val="531E942C"/>
    <w:rsid w:val="53277911"/>
    <w:rsid w:val="53439F82"/>
    <w:rsid w:val="539839F6"/>
    <w:rsid w:val="53CEF5B4"/>
    <w:rsid w:val="53DBA2DB"/>
    <w:rsid w:val="54033D5E"/>
    <w:rsid w:val="541D9916"/>
    <w:rsid w:val="54741358"/>
    <w:rsid w:val="54C18C35"/>
    <w:rsid w:val="54D0A671"/>
    <w:rsid w:val="54D0EF46"/>
    <w:rsid w:val="54D15825"/>
    <w:rsid w:val="555E2A5F"/>
    <w:rsid w:val="556DE741"/>
    <w:rsid w:val="558B13BE"/>
    <w:rsid w:val="55A68153"/>
    <w:rsid w:val="562383F1"/>
    <w:rsid w:val="5629CA46"/>
    <w:rsid w:val="5629F997"/>
    <w:rsid w:val="567D5D6B"/>
    <w:rsid w:val="5695FE7C"/>
    <w:rsid w:val="573F3481"/>
    <w:rsid w:val="57639444"/>
    <w:rsid w:val="576C96AA"/>
    <w:rsid w:val="57A79761"/>
    <w:rsid w:val="57ABCA45"/>
    <w:rsid w:val="57AFC39D"/>
    <w:rsid w:val="57BA0790"/>
    <w:rsid w:val="5809D0E2"/>
    <w:rsid w:val="585D0880"/>
    <w:rsid w:val="587CBC99"/>
    <w:rsid w:val="58932B2F"/>
    <w:rsid w:val="58FCD101"/>
    <w:rsid w:val="5948AA08"/>
    <w:rsid w:val="59972252"/>
    <w:rsid w:val="59D92473"/>
    <w:rsid w:val="59F30E32"/>
    <w:rsid w:val="59F5D527"/>
    <w:rsid w:val="5A3651ED"/>
    <w:rsid w:val="5AA16A4D"/>
    <w:rsid w:val="5B35CE90"/>
    <w:rsid w:val="5B38340B"/>
    <w:rsid w:val="5B46DF2C"/>
    <w:rsid w:val="5B4705E7"/>
    <w:rsid w:val="5B5B7B8F"/>
    <w:rsid w:val="5B71892E"/>
    <w:rsid w:val="5B80E71B"/>
    <w:rsid w:val="5B93ACAC"/>
    <w:rsid w:val="5BA2A5E0"/>
    <w:rsid w:val="5BD26022"/>
    <w:rsid w:val="5BE7C0F9"/>
    <w:rsid w:val="5BE8C082"/>
    <w:rsid w:val="5C00C65F"/>
    <w:rsid w:val="5C658ABD"/>
    <w:rsid w:val="5D87C6CA"/>
    <w:rsid w:val="5DB37ABB"/>
    <w:rsid w:val="5E0AC6B0"/>
    <w:rsid w:val="5E372AE1"/>
    <w:rsid w:val="5E416196"/>
    <w:rsid w:val="5E510B87"/>
    <w:rsid w:val="5E751760"/>
    <w:rsid w:val="5EA1C45E"/>
    <w:rsid w:val="5ECF7F01"/>
    <w:rsid w:val="5EF6EB27"/>
    <w:rsid w:val="5F083721"/>
    <w:rsid w:val="5F09D903"/>
    <w:rsid w:val="5F4C2D0C"/>
    <w:rsid w:val="5F6AA8EC"/>
    <w:rsid w:val="5F6BB491"/>
    <w:rsid w:val="5FCE0EF8"/>
    <w:rsid w:val="5FE51C69"/>
    <w:rsid w:val="603F9599"/>
    <w:rsid w:val="605FF146"/>
    <w:rsid w:val="60712C21"/>
    <w:rsid w:val="608FAF9D"/>
    <w:rsid w:val="60A16B06"/>
    <w:rsid w:val="60C4F6D0"/>
    <w:rsid w:val="60DB2E08"/>
    <w:rsid w:val="60F5C1EC"/>
    <w:rsid w:val="6132CE77"/>
    <w:rsid w:val="61C7D457"/>
    <w:rsid w:val="61F5D310"/>
    <w:rsid w:val="6217F009"/>
    <w:rsid w:val="623E4EFD"/>
    <w:rsid w:val="628D91DD"/>
    <w:rsid w:val="6293E5A1"/>
    <w:rsid w:val="62A542A0"/>
    <w:rsid w:val="62B35F83"/>
    <w:rsid w:val="62EE72C7"/>
    <w:rsid w:val="634D838F"/>
    <w:rsid w:val="63649295"/>
    <w:rsid w:val="637844F5"/>
    <w:rsid w:val="637E7202"/>
    <w:rsid w:val="639C849C"/>
    <w:rsid w:val="639EBAFB"/>
    <w:rsid w:val="639FF2D6"/>
    <w:rsid w:val="63A1F9BA"/>
    <w:rsid w:val="63D2EBC1"/>
    <w:rsid w:val="63ECEE28"/>
    <w:rsid w:val="63F2AFE7"/>
    <w:rsid w:val="640B846D"/>
    <w:rsid w:val="6421100A"/>
    <w:rsid w:val="64B73708"/>
    <w:rsid w:val="64EB283E"/>
    <w:rsid w:val="6558594C"/>
    <w:rsid w:val="65B4F699"/>
    <w:rsid w:val="660F4BCF"/>
    <w:rsid w:val="664CEF73"/>
    <w:rsid w:val="667C3E74"/>
    <w:rsid w:val="66A16918"/>
    <w:rsid w:val="66BFB843"/>
    <w:rsid w:val="671843D5"/>
    <w:rsid w:val="6720A087"/>
    <w:rsid w:val="672ED73D"/>
    <w:rsid w:val="676754D7"/>
    <w:rsid w:val="67C77817"/>
    <w:rsid w:val="67D5209E"/>
    <w:rsid w:val="67FD4AAC"/>
    <w:rsid w:val="680E334A"/>
    <w:rsid w:val="68255ED8"/>
    <w:rsid w:val="688B0749"/>
    <w:rsid w:val="688C91C4"/>
    <w:rsid w:val="689DECDB"/>
    <w:rsid w:val="68CADCE1"/>
    <w:rsid w:val="68CD5E18"/>
    <w:rsid w:val="68E69468"/>
    <w:rsid w:val="68E85D04"/>
    <w:rsid w:val="69089857"/>
    <w:rsid w:val="690F994B"/>
    <w:rsid w:val="691C6723"/>
    <w:rsid w:val="6935B275"/>
    <w:rsid w:val="6941485C"/>
    <w:rsid w:val="6971E5E1"/>
    <w:rsid w:val="699702BE"/>
    <w:rsid w:val="69D31FCB"/>
    <w:rsid w:val="69FEF171"/>
    <w:rsid w:val="6A36CDC2"/>
    <w:rsid w:val="6A493575"/>
    <w:rsid w:val="6A64AFBF"/>
    <w:rsid w:val="6A784791"/>
    <w:rsid w:val="6AF30090"/>
    <w:rsid w:val="6B0DDA25"/>
    <w:rsid w:val="6B8F2ED9"/>
    <w:rsid w:val="6B93D351"/>
    <w:rsid w:val="6BA77BF5"/>
    <w:rsid w:val="6C06EFDB"/>
    <w:rsid w:val="6C990DF8"/>
    <w:rsid w:val="6D316DDB"/>
    <w:rsid w:val="6DFFADA1"/>
    <w:rsid w:val="6E00636C"/>
    <w:rsid w:val="6E54809D"/>
    <w:rsid w:val="6E85869E"/>
    <w:rsid w:val="6E9762D8"/>
    <w:rsid w:val="6E9C299A"/>
    <w:rsid w:val="6EB424CE"/>
    <w:rsid w:val="6EC590F2"/>
    <w:rsid w:val="6EC874D9"/>
    <w:rsid w:val="6ED5B52C"/>
    <w:rsid w:val="6F379DF6"/>
    <w:rsid w:val="6F7279CF"/>
    <w:rsid w:val="6FD51204"/>
    <w:rsid w:val="702B1C2F"/>
    <w:rsid w:val="70538F70"/>
    <w:rsid w:val="7091002A"/>
    <w:rsid w:val="70C19CAC"/>
    <w:rsid w:val="70C3E0E6"/>
    <w:rsid w:val="7105FC12"/>
    <w:rsid w:val="7109926D"/>
    <w:rsid w:val="71B596A3"/>
    <w:rsid w:val="71DFD336"/>
    <w:rsid w:val="71ECD1E6"/>
    <w:rsid w:val="71F630B7"/>
    <w:rsid w:val="721E2CEE"/>
    <w:rsid w:val="729CFD2B"/>
    <w:rsid w:val="72D9F6EA"/>
    <w:rsid w:val="73201820"/>
    <w:rsid w:val="73606497"/>
    <w:rsid w:val="738F60BE"/>
    <w:rsid w:val="73A43479"/>
    <w:rsid w:val="73BFD72D"/>
    <w:rsid w:val="73ED7328"/>
    <w:rsid w:val="7478E4ED"/>
    <w:rsid w:val="747BF256"/>
    <w:rsid w:val="7564CD47"/>
    <w:rsid w:val="756C9222"/>
    <w:rsid w:val="757B7C14"/>
    <w:rsid w:val="75897308"/>
    <w:rsid w:val="75AB4A83"/>
    <w:rsid w:val="75DB61AB"/>
    <w:rsid w:val="767F7057"/>
    <w:rsid w:val="768A26C6"/>
    <w:rsid w:val="76B7BF3B"/>
    <w:rsid w:val="76D3BB4E"/>
    <w:rsid w:val="7728C014"/>
    <w:rsid w:val="77BE3751"/>
    <w:rsid w:val="77CB3F10"/>
    <w:rsid w:val="77E016C1"/>
    <w:rsid w:val="783A1BB3"/>
    <w:rsid w:val="7966F16A"/>
    <w:rsid w:val="79EFAD75"/>
    <w:rsid w:val="7A16D21C"/>
    <w:rsid w:val="7A6C4F1D"/>
    <w:rsid w:val="7A7A9907"/>
    <w:rsid w:val="7AD96F7F"/>
    <w:rsid w:val="7ADC4357"/>
    <w:rsid w:val="7AEA2A8C"/>
    <w:rsid w:val="7AFBF01E"/>
    <w:rsid w:val="7B2F0A50"/>
    <w:rsid w:val="7B479A3D"/>
    <w:rsid w:val="7B66C56A"/>
    <w:rsid w:val="7B756D10"/>
    <w:rsid w:val="7B91AE4A"/>
    <w:rsid w:val="7BC50E81"/>
    <w:rsid w:val="7BEFB5C7"/>
    <w:rsid w:val="7C72936F"/>
    <w:rsid w:val="7C9DD74E"/>
    <w:rsid w:val="7CD72A50"/>
    <w:rsid w:val="7D1DB033"/>
    <w:rsid w:val="7D486686"/>
    <w:rsid w:val="7D61E513"/>
    <w:rsid w:val="7E1CFDC9"/>
    <w:rsid w:val="7E378D2C"/>
    <w:rsid w:val="7E4A3D22"/>
    <w:rsid w:val="7E86A653"/>
    <w:rsid w:val="7E8BDBA7"/>
    <w:rsid w:val="7E8ED939"/>
    <w:rsid w:val="7EA1B4A8"/>
    <w:rsid w:val="7ECE5378"/>
    <w:rsid w:val="7F08E9B2"/>
    <w:rsid w:val="7F131DDC"/>
    <w:rsid w:val="7F1F1124"/>
    <w:rsid w:val="7F37F75C"/>
    <w:rsid w:val="7F3A92F1"/>
    <w:rsid w:val="7FAEB51D"/>
    <w:rsid w:val="7FF3B8AC"/>
    <w:rsid w:val="7FFCBFC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F3399A1"/>
  <w15:chartTrackingRefBased/>
  <w15:docId w15:val="{9D93A9D9-05AD-4964-861B-D03338968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54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41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35411"/>
    <w:rPr>
      <w:rFonts w:ascii="Times New Roman" w:hAnsi="Times New Roman" w:cs="Times New Roman"/>
      <w:sz w:val="18"/>
      <w:szCs w:val="18"/>
    </w:rPr>
  </w:style>
  <w:style w:type="character" w:customStyle="1" w:styleId="Heading3Char">
    <w:name w:val="Heading 3 Char"/>
    <w:basedOn w:val="DefaultParagraphFont"/>
    <w:link w:val="Heading3"/>
    <w:uiPriority w:val="9"/>
    <w:rsid w:val="00F3541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45432"/>
    <w:rPr>
      <w:color w:val="0563C1" w:themeColor="hyperlink"/>
      <w:u w:val="single"/>
    </w:rPr>
  </w:style>
  <w:style w:type="character" w:customStyle="1" w:styleId="UnresolvedMention1">
    <w:name w:val="Unresolved Mention1"/>
    <w:basedOn w:val="DefaultParagraphFont"/>
    <w:uiPriority w:val="99"/>
    <w:semiHidden/>
    <w:unhideWhenUsed/>
    <w:rsid w:val="00B45432"/>
    <w:rPr>
      <w:color w:val="605E5C"/>
      <w:shd w:val="clear" w:color="auto" w:fill="E1DFDD"/>
    </w:rPr>
  </w:style>
  <w:style w:type="table" w:styleId="PlainTable1">
    <w:name w:val="Plain Table 1"/>
    <w:basedOn w:val="TableNormal"/>
    <w:uiPriority w:val="41"/>
    <w:rsid w:val="0087297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eferences">
    <w:name w:val="References"/>
    <w:basedOn w:val="Normal"/>
    <w:qFormat/>
    <w:rsid w:val="003F61C4"/>
    <w:pPr>
      <w:spacing w:line="240" w:lineRule="auto"/>
      <w:ind w:left="360" w:hanging="360"/>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2782</Words>
  <Characters>15863</Characters>
  <Application>Microsoft Office Word</Application>
  <DocSecurity>0</DocSecurity>
  <Lines>132</Lines>
  <Paragraphs>37</Paragraphs>
  <ScaleCrop>false</ScaleCrop>
  <Company/>
  <LinksUpToDate>false</LinksUpToDate>
  <CharactersWithSpaces>18608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Eugene Kim</dc:creator>
  <cp:lastModifiedBy>Debashis Jena</cp:lastModifiedBy>
  <cp:revision>8</cp:revision>
  <dcterms:created xsi:type="dcterms:W3CDTF">2020-03-06T00:57:00Z</dcterms:created>
  <dcterms:modified xsi:type="dcterms:W3CDTF">2020-03-08T20:58:00Z</dcterms:modified>
</cp:coreProperties>
</file>