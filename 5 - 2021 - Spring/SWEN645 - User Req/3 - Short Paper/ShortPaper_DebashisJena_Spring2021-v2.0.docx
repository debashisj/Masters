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E5C3" w14:textId="77777777" w:rsidR="00C64232" w:rsidRPr="00FC4C77" w:rsidRDefault="00C64232" w:rsidP="000A385D">
      <w:pPr>
        <w:spacing w:after="16" w:line="360" w:lineRule="auto"/>
        <w:ind w:left="266"/>
        <w:jc w:val="both"/>
      </w:pPr>
    </w:p>
    <w:p w14:paraId="39BD5E47" w14:textId="77777777" w:rsidR="00C64232" w:rsidRPr="00FC4C77" w:rsidRDefault="00FB19D4" w:rsidP="000A385D">
      <w:pPr>
        <w:spacing w:after="19" w:line="360" w:lineRule="auto"/>
        <w:ind w:left="266"/>
        <w:jc w:val="both"/>
      </w:pPr>
      <w:r w:rsidRPr="00FC4C77">
        <w:rPr>
          <w:rFonts w:eastAsia="Calibri"/>
        </w:rPr>
        <w:t xml:space="preserve"> </w:t>
      </w:r>
    </w:p>
    <w:p w14:paraId="30D6ADF9" w14:textId="77777777" w:rsidR="00C64232" w:rsidRPr="00FC4C77" w:rsidRDefault="00FB19D4" w:rsidP="000A385D">
      <w:pPr>
        <w:spacing w:after="16" w:line="360" w:lineRule="auto"/>
        <w:ind w:left="266"/>
        <w:jc w:val="both"/>
      </w:pPr>
      <w:bookmarkStart w:id="0" w:name="_gjdgxs" w:colFirst="0" w:colLast="0"/>
      <w:bookmarkEnd w:id="0"/>
      <w:r w:rsidRPr="00FC4C77">
        <w:t xml:space="preserve"> </w:t>
      </w:r>
    </w:p>
    <w:p w14:paraId="36DCFDAD" w14:textId="77777777" w:rsidR="00C64232" w:rsidRPr="00FC4C77" w:rsidRDefault="00FB19D4" w:rsidP="000A385D">
      <w:pPr>
        <w:spacing w:after="19" w:line="360" w:lineRule="auto"/>
        <w:ind w:left="266"/>
        <w:jc w:val="both"/>
      </w:pPr>
      <w:r w:rsidRPr="00FC4C77">
        <w:t xml:space="preserve"> </w:t>
      </w:r>
    </w:p>
    <w:p w14:paraId="56FCB5FB" w14:textId="77777777" w:rsidR="00C64232" w:rsidRPr="00FC4C77" w:rsidRDefault="00FB19D4" w:rsidP="000A385D">
      <w:pPr>
        <w:spacing w:after="218" w:line="360" w:lineRule="auto"/>
        <w:ind w:left="266"/>
        <w:jc w:val="both"/>
      </w:pPr>
      <w:r w:rsidRPr="00FC4C77">
        <w:t xml:space="preserve"> </w:t>
      </w:r>
    </w:p>
    <w:p w14:paraId="37DE39BF" w14:textId="77777777" w:rsidR="0076644C" w:rsidRPr="000F2472" w:rsidRDefault="00FB19D4" w:rsidP="002A40ED">
      <w:pPr>
        <w:spacing w:line="360" w:lineRule="auto"/>
        <w:jc w:val="center"/>
        <w:rPr>
          <w:rFonts w:eastAsia="Calibri"/>
          <w:b/>
          <w:bCs/>
          <w:sz w:val="32"/>
          <w:szCs w:val="32"/>
        </w:rPr>
      </w:pPr>
      <w:r w:rsidRPr="000F2472">
        <w:rPr>
          <w:rFonts w:eastAsia="Calibri"/>
          <w:b/>
          <w:bCs/>
          <w:sz w:val="32"/>
          <w:szCs w:val="32"/>
        </w:rPr>
        <w:t>Short Paper Assignment</w:t>
      </w:r>
    </w:p>
    <w:p w14:paraId="635A2CE0" w14:textId="02E8D592" w:rsidR="00632070" w:rsidRPr="000F2472" w:rsidRDefault="00FB19D4" w:rsidP="002A40ED">
      <w:pPr>
        <w:spacing w:line="360" w:lineRule="auto"/>
        <w:jc w:val="center"/>
        <w:rPr>
          <w:rFonts w:eastAsia="Calibri"/>
          <w:i/>
          <w:iCs/>
          <w:sz w:val="32"/>
          <w:szCs w:val="32"/>
        </w:rPr>
      </w:pPr>
      <w:r w:rsidRPr="000F2472">
        <w:rPr>
          <w:rFonts w:eastAsia="Calibri"/>
          <w:i/>
          <w:iCs/>
          <w:sz w:val="32"/>
          <w:szCs w:val="32"/>
        </w:rPr>
        <w:t xml:space="preserve">The </w:t>
      </w:r>
      <w:del w:id="1" w:author="Debashis Jena" w:date="2021-03-11T21:33:00Z">
        <w:r w:rsidRPr="000F2472" w:rsidDel="00A51964">
          <w:rPr>
            <w:rFonts w:eastAsia="Calibri"/>
            <w:i/>
            <w:iCs/>
            <w:sz w:val="32"/>
            <w:szCs w:val="32"/>
          </w:rPr>
          <w:delText>agile</w:delText>
        </w:r>
      </w:del>
      <w:ins w:id="2" w:author="Debashis Jena" w:date="2021-03-11T21:33:00Z">
        <w:r w:rsidR="00A51964">
          <w:rPr>
            <w:rFonts w:eastAsia="Calibri"/>
            <w:i/>
            <w:iCs/>
            <w:sz w:val="32"/>
            <w:szCs w:val="32"/>
          </w:rPr>
          <w:t>Agile</w:t>
        </w:r>
      </w:ins>
      <w:r w:rsidRPr="000F2472">
        <w:rPr>
          <w:rFonts w:eastAsia="Calibri"/>
          <w:i/>
          <w:iCs/>
          <w:sz w:val="32"/>
          <w:szCs w:val="32"/>
        </w:rPr>
        <w:t xml:space="preserve"> requirements refinery: Applying </w:t>
      </w:r>
      <w:del w:id="3" w:author="Debashis Jena" w:date="2021-03-11T21:33:00Z">
        <w:r w:rsidRPr="000F2472" w:rsidDel="00A51964">
          <w:rPr>
            <w:rFonts w:eastAsia="Calibri"/>
            <w:i/>
            <w:iCs/>
            <w:sz w:val="32"/>
            <w:szCs w:val="32"/>
          </w:rPr>
          <w:delText>Scrum</w:delText>
        </w:r>
      </w:del>
      <w:ins w:id="4" w:author="Debashis Jena" w:date="2021-03-11T21:33:00Z">
        <w:r w:rsidR="00A51964">
          <w:rPr>
            <w:rFonts w:eastAsia="Calibri"/>
            <w:i/>
            <w:iCs/>
            <w:sz w:val="32"/>
            <w:szCs w:val="32"/>
          </w:rPr>
          <w:t>Scrum</w:t>
        </w:r>
      </w:ins>
      <w:r w:rsidRPr="000F2472">
        <w:rPr>
          <w:rFonts w:eastAsia="Calibri"/>
          <w:i/>
          <w:iCs/>
          <w:sz w:val="32"/>
          <w:szCs w:val="32"/>
        </w:rPr>
        <w:t xml:space="preserve"> principles to software product management</w:t>
      </w:r>
    </w:p>
    <w:p w14:paraId="15787B13" w14:textId="77777777" w:rsidR="0076644C" w:rsidRPr="000F2472" w:rsidRDefault="00FB19D4" w:rsidP="002A40ED">
      <w:pPr>
        <w:spacing w:line="360" w:lineRule="auto"/>
        <w:jc w:val="center"/>
        <w:rPr>
          <w:rFonts w:eastAsia="Calibri"/>
          <w:b/>
          <w:bCs/>
          <w:sz w:val="32"/>
          <w:szCs w:val="32"/>
        </w:rPr>
      </w:pPr>
      <w:r w:rsidRPr="000F2472">
        <w:rPr>
          <w:rFonts w:eastAsia="Calibri"/>
          <w:b/>
          <w:bCs/>
          <w:sz w:val="32"/>
          <w:szCs w:val="32"/>
        </w:rPr>
        <w:t>SWEN 6</w:t>
      </w:r>
      <w:r w:rsidR="00632070" w:rsidRPr="000F2472">
        <w:rPr>
          <w:rFonts w:eastAsia="Calibri"/>
          <w:b/>
          <w:bCs/>
          <w:sz w:val="32"/>
          <w:szCs w:val="32"/>
        </w:rPr>
        <w:t>45</w:t>
      </w:r>
      <w:r w:rsidRPr="000F2472">
        <w:rPr>
          <w:rFonts w:eastAsia="Calibri"/>
          <w:b/>
          <w:bCs/>
          <w:sz w:val="32"/>
          <w:szCs w:val="32"/>
        </w:rPr>
        <w:t xml:space="preserve"> 904</w:t>
      </w:r>
      <w:r w:rsidR="00632070" w:rsidRPr="000F2472">
        <w:rPr>
          <w:rFonts w:eastAsia="Calibri"/>
          <w:b/>
          <w:bCs/>
          <w:sz w:val="32"/>
          <w:szCs w:val="32"/>
        </w:rPr>
        <w:t>0</w:t>
      </w:r>
      <w:r w:rsidR="00EC447F" w:rsidRPr="000F2472">
        <w:rPr>
          <w:rFonts w:eastAsia="Calibri"/>
          <w:b/>
          <w:bCs/>
          <w:sz w:val="32"/>
          <w:szCs w:val="32"/>
        </w:rPr>
        <w:t xml:space="preserve"> – Spring 2021</w:t>
      </w:r>
    </w:p>
    <w:p w14:paraId="4A163861" w14:textId="77777777" w:rsidR="00F96D70" w:rsidRDefault="00F96D70" w:rsidP="002A40ED">
      <w:pPr>
        <w:spacing w:line="360" w:lineRule="auto"/>
        <w:jc w:val="center"/>
      </w:pPr>
    </w:p>
    <w:p w14:paraId="517DCF15" w14:textId="77777777" w:rsidR="00F96D70" w:rsidRDefault="00F96D70" w:rsidP="002A40ED">
      <w:pPr>
        <w:spacing w:line="360" w:lineRule="auto"/>
        <w:jc w:val="center"/>
      </w:pPr>
    </w:p>
    <w:p w14:paraId="627E3D68" w14:textId="2A25AA1C" w:rsidR="00F96D70" w:rsidRPr="00FC4C77" w:rsidRDefault="00FB19D4" w:rsidP="002A40ED">
      <w:pPr>
        <w:spacing w:line="360" w:lineRule="auto"/>
        <w:jc w:val="center"/>
      </w:pPr>
      <w:r>
        <w:t xml:space="preserve">Version </w:t>
      </w:r>
      <w:ins w:id="5" w:author="Debashis Jena" w:date="2021-03-11T21:42:00Z">
        <w:r w:rsidR="008B37D5">
          <w:t>2</w:t>
        </w:r>
      </w:ins>
      <w:del w:id="6" w:author="Debashis Jena" w:date="2021-03-11T21:42:00Z">
        <w:r w:rsidDel="008B37D5">
          <w:delText>1</w:delText>
        </w:r>
      </w:del>
      <w:r>
        <w:t>.0</w:t>
      </w:r>
    </w:p>
    <w:p w14:paraId="2006A463" w14:textId="77777777" w:rsidR="00C64232" w:rsidRDefault="00FB19D4" w:rsidP="002A40ED">
      <w:pPr>
        <w:spacing w:line="360" w:lineRule="auto"/>
        <w:jc w:val="center"/>
      </w:pPr>
      <w:r>
        <w:t xml:space="preserve">Prepared By: </w:t>
      </w:r>
      <w:r w:rsidR="00E42465" w:rsidRPr="00FC4C77">
        <w:t>Debashis Jena</w:t>
      </w:r>
    </w:p>
    <w:p w14:paraId="39DD2921" w14:textId="77777777" w:rsidR="00F96D70" w:rsidRPr="00FC4C77" w:rsidRDefault="00FB19D4" w:rsidP="002A40ED">
      <w:pPr>
        <w:spacing w:line="360" w:lineRule="auto"/>
        <w:jc w:val="center"/>
      </w:pPr>
      <w:r>
        <w:t>03/13/2021</w:t>
      </w:r>
    </w:p>
    <w:p w14:paraId="747FB58B" w14:textId="77777777" w:rsidR="00C37F06" w:rsidRPr="00FC4C77" w:rsidRDefault="00FB19D4" w:rsidP="002A40ED">
      <w:pPr>
        <w:spacing w:line="360" w:lineRule="auto"/>
        <w:jc w:val="center"/>
      </w:pPr>
      <w:r w:rsidRPr="00FC4C77">
        <w:t xml:space="preserve">University of Maryland </w:t>
      </w:r>
      <w:r w:rsidR="0076644C" w:rsidRPr="00FC4C77">
        <w:t>Global Campus</w:t>
      </w:r>
    </w:p>
    <w:p w14:paraId="62649E8A" w14:textId="77777777" w:rsidR="00C37F06" w:rsidRPr="00FC4C77" w:rsidRDefault="00C37F06" w:rsidP="000A385D">
      <w:pPr>
        <w:spacing w:after="382" w:line="36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customXmlInsRangeStart w:id="11" w:author="Debashis Jena" w:date="2021-03-11T21:40:00Z"/>
    <w:sdt>
      <w:sdtPr>
        <w:rPr>
          <w:rFonts w:ascii="Times New Roman" w:eastAsia="Times New Roman" w:hAnsi="Times New Roman" w:cs="Times New Roman"/>
          <w:b w:val="0"/>
          <w:bCs w:val="0"/>
          <w:color w:val="auto"/>
          <w:sz w:val="24"/>
          <w:szCs w:val="24"/>
        </w:rPr>
        <w:id w:val="919995740"/>
        <w:docPartObj>
          <w:docPartGallery w:val="Table of Contents"/>
          <w:docPartUnique/>
        </w:docPartObj>
      </w:sdtPr>
      <w:sdtEndPr>
        <w:rPr>
          <w:noProof/>
        </w:rPr>
      </w:sdtEndPr>
      <w:sdtContent>
        <w:customXmlInsRangeEnd w:id="11"/>
        <w:p w14:paraId="0664DF91" w14:textId="4198BBDA" w:rsidR="00E86231" w:rsidRDefault="00E86231">
          <w:pPr>
            <w:pStyle w:val="TOCHeading"/>
            <w:rPr>
              <w:ins w:id="12" w:author="Debashis Jena" w:date="2021-03-11T21:40:00Z"/>
            </w:rPr>
          </w:pPr>
          <w:ins w:id="13" w:author="Debashis Jena" w:date="2021-03-11T21:40:00Z">
            <w:r>
              <w:t>Table of Contents</w:t>
            </w:r>
          </w:ins>
        </w:p>
        <w:p w14:paraId="169FB1CD" w14:textId="1A65F618" w:rsidR="00E86231" w:rsidRDefault="00E86231">
          <w:pPr>
            <w:pStyle w:val="TOC1"/>
            <w:tabs>
              <w:tab w:val="right" w:leader="dot" w:pos="9350"/>
            </w:tabs>
            <w:rPr>
              <w:rFonts w:eastAsiaTheme="minorEastAsia" w:cstheme="minorBidi"/>
              <w:b w:val="0"/>
              <w:bCs w:val="0"/>
              <w:i w:val="0"/>
              <w:iCs w:val="0"/>
              <w:noProof/>
            </w:rPr>
          </w:pPr>
          <w:ins w:id="14" w:author="Debashis Jena" w:date="2021-03-11T21:40:00Z">
            <w:r>
              <w:rPr>
                <w:b w:val="0"/>
                <w:bCs w:val="0"/>
              </w:rPr>
              <w:fldChar w:fldCharType="begin"/>
            </w:r>
            <w:r>
              <w:instrText xml:space="preserve"> TOC \o "1-3" \h \z \u </w:instrText>
            </w:r>
            <w:r>
              <w:rPr>
                <w:b w:val="0"/>
                <w:bCs w:val="0"/>
              </w:rPr>
              <w:fldChar w:fldCharType="separate"/>
            </w:r>
          </w:ins>
          <w:hyperlink w:anchor="_Toc66391245" w:history="1">
            <w:r w:rsidRPr="00910427">
              <w:rPr>
                <w:rStyle w:val="Hyperlink"/>
                <w:noProof/>
              </w:rPr>
              <w:t>Introduction</w:t>
            </w:r>
            <w:r>
              <w:rPr>
                <w:noProof/>
                <w:webHidden/>
              </w:rPr>
              <w:tab/>
            </w:r>
            <w:r>
              <w:rPr>
                <w:noProof/>
                <w:webHidden/>
              </w:rPr>
              <w:fldChar w:fldCharType="begin"/>
            </w:r>
            <w:r>
              <w:rPr>
                <w:noProof/>
                <w:webHidden/>
              </w:rPr>
              <w:instrText xml:space="preserve"> PAGEREF _Toc66391245 \h </w:instrText>
            </w:r>
            <w:r>
              <w:rPr>
                <w:noProof/>
                <w:webHidden/>
              </w:rPr>
            </w:r>
            <w:r>
              <w:rPr>
                <w:noProof/>
                <w:webHidden/>
              </w:rPr>
              <w:fldChar w:fldCharType="separate"/>
            </w:r>
            <w:r>
              <w:rPr>
                <w:noProof/>
                <w:webHidden/>
              </w:rPr>
              <w:t>2</w:t>
            </w:r>
            <w:r>
              <w:rPr>
                <w:noProof/>
                <w:webHidden/>
              </w:rPr>
              <w:fldChar w:fldCharType="end"/>
            </w:r>
          </w:hyperlink>
        </w:p>
        <w:p w14:paraId="0774D43A" w14:textId="78D3F215" w:rsidR="00E86231" w:rsidRDefault="00C56140">
          <w:pPr>
            <w:pStyle w:val="TOC1"/>
            <w:tabs>
              <w:tab w:val="right" w:leader="dot" w:pos="9350"/>
            </w:tabs>
            <w:rPr>
              <w:rFonts w:eastAsiaTheme="minorEastAsia" w:cstheme="minorBidi"/>
              <w:b w:val="0"/>
              <w:bCs w:val="0"/>
              <w:i w:val="0"/>
              <w:iCs w:val="0"/>
              <w:noProof/>
            </w:rPr>
          </w:pPr>
          <w:hyperlink w:anchor="_Toc66391246" w:history="1">
            <w:r w:rsidR="00E86231" w:rsidRPr="00910427">
              <w:rPr>
                <w:rStyle w:val="Hyperlink"/>
                <w:noProof/>
              </w:rPr>
              <w:t>SPM in Agile</w:t>
            </w:r>
            <w:r w:rsidR="00E86231">
              <w:rPr>
                <w:noProof/>
                <w:webHidden/>
              </w:rPr>
              <w:tab/>
            </w:r>
            <w:r w:rsidR="00E86231">
              <w:rPr>
                <w:noProof/>
                <w:webHidden/>
              </w:rPr>
              <w:fldChar w:fldCharType="begin"/>
            </w:r>
            <w:r w:rsidR="00E86231">
              <w:rPr>
                <w:noProof/>
                <w:webHidden/>
              </w:rPr>
              <w:instrText xml:space="preserve"> PAGEREF _Toc66391246 \h </w:instrText>
            </w:r>
            <w:r w:rsidR="00E86231">
              <w:rPr>
                <w:noProof/>
                <w:webHidden/>
              </w:rPr>
            </w:r>
            <w:r w:rsidR="00E86231">
              <w:rPr>
                <w:noProof/>
                <w:webHidden/>
              </w:rPr>
              <w:fldChar w:fldCharType="separate"/>
            </w:r>
            <w:r w:rsidR="00E86231">
              <w:rPr>
                <w:noProof/>
                <w:webHidden/>
              </w:rPr>
              <w:t>2</w:t>
            </w:r>
            <w:r w:rsidR="00E86231">
              <w:rPr>
                <w:noProof/>
                <w:webHidden/>
              </w:rPr>
              <w:fldChar w:fldCharType="end"/>
            </w:r>
          </w:hyperlink>
        </w:p>
        <w:p w14:paraId="27FE64E0" w14:textId="5A5032C8" w:rsidR="00E86231" w:rsidRDefault="00C56140">
          <w:pPr>
            <w:pStyle w:val="TOC1"/>
            <w:tabs>
              <w:tab w:val="right" w:leader="dot" w:pos="9350"/>
            </w:tabs>
            <w:rPr>
              <w:rFonts w:eastAsiaTheme="minorEastAsia" w:cstheme="minorBidi"/>
              <w:b w:val="0"/>
              <w:bCs w:val="0"/>
              <w:i w:val="0"/>
              <w:iCs w:val="0"/>
              <w:noProof/>
            </w:rPr>
          </w:pPr>
          <w:hyperlink w:anchor="_Toc66391247" w:history="1">
            <w:r w:rsidR="00E86231" w:rsidRPr="00910427">
              <w:rPr>
                <w:rStyle w:val="Hyperlink"/>
                <w:noProof/>
              </w:rPr>
              <w:t>Critique</w:t>
            </w:r>
            <w:r w:rsidR="00E86231">
              <w:rPr>
                <w:noProof/>
                <w:webHidden/>
              </w:rPr>
              <w:tab/>
            </w:r>
            <w:r w:rsidR="00E86231">
              <w:rPr>
                <w:noProof/>
                <w:webHidden/>
              </w:rPr>
              <w:fldChar w:fldCharType="begin"/>
            </w:r>
            <w:r w:rsidR="00E86231">
              <w:rPr>
                <w:noProof/>
                <w:webHidden/>
              </w:rPr>
              <w:instrText xml:space="preserve"> PAGEREF _Toc66391247 \h </w:instrText>
            </w:r>
            <w:r w:rsidR="00E86231">
              <w:rPr>
                <w:noProof/>
                <w:webHidden/>
              </w:rPr>
            </w:r>
            <w:r w:rsidR="00E86231">
              <w:rPr>
                <w:noProof/>
                <w:webHidden/>
              </w:rPr>
              <w:fldChar w:fldCharType="separate"/>
            </w:r>
            <w:r w:rsidR="00E86231">
              <w:rPr>
                <w:noProof/>
                <w:webHidden/>
              </w:rPr>
              <w:t>6</w:t>
            </w:r>
            <w:r w:rsidR="00E86231">
              <w:rPr>
                <w:noProof/>
                <w:webHidden/>
              </w:rPr>
              <w:fldChar w:fldCharType="end"/>
            </w:r>
          </w:hyperlink>
        </w:p>
        <w:p w14:paraId="66E17F16" w14:textId="51B90244" w:rsidR="00E86231" w:rsidRDefault="00E86231">
          <w:pPr>
            <w:rPr>
              <w:ins w:id="15" w:author="Debashis Jena" w:date="2021-03-11T21:40:00Z"/>
            </w:rPr>
          </w:pPr>
          <w:ins w:id="16" w:author="Debashis Jena" w:date="2021-03-11T21:40:00Z">
            <w:r>
              <w:rPr>
                <w:b/>
                <w:bCs/>
                <w:noProof/>
              </w:rPr>
              <w:fldChar w:fldCharType="end"/>
            </w:r>
          </w:ins>
        </w:p>
        <w:customXmlInsRangeStart w:id="17" w:author="Debashis Jena" w:date="2021-03-11T21:40:00Z"/>
      </w:sdtContent>
    </w:sdt>
    <w:customXmlInsRangeEnd w:id="17"/>
    <w:p w14:paraId="401BD270" w14:textId="7BB252CA" w:rsidR="00E86231" w:rsidRDefault="00E86231" w:rsidP="000A385D">
      <w:pPr>
        <w:pStyle w:val="Heading1"/>
        <w:numPr>
          <w:ilvl w:val="0"/>
          <w:numId w:val="0"/>
        </w:numPr>
        <w:tabs>
          <w:tab w:val="left" w:pos="3228"/>
          <w:tab w:val="center" w:pos="4680"/>
        </w:tabs>
        <w:spacing w:line="360" w:lineRule="auto"/>
        <w:jc w:val="both"/>
        <w:rPr>
          <w:ins w:id="18" w:author="Debashis Jena" w:date="2021-03-11T21:40:00Z"/>
        </w:rPr>
      </w:pPr>
    </w:p>
    <w:p w14:paraId="7EDA29DA" w14:textId="77777777" w:rsidR="00E86231" w:rsidRPr="00E86231" w:rsidRDefault="00E86231" w:rsidP="00E86231">
      <w:pPr>
        <w:rPr>
          <w:ins w:id="19" w:author="Debashis Jena" w:date="2021-03-11T21:41:00Z"/>
          <w:b/>
        </w:rPr>
      </w:pPr>
      <w:ins w:id="20" w:author="Debashis Jena" w:date="2021-03-11T21:41:00Z">
        <w:r w:rsidRPr="00E86231">
          <w:rPr>
            <w:b/>
          </w:rPr>
          <w:t>Revision History</w:t>
        </w:r>
      </w:ins>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86231" w:rsidRPr="00E86231" w14:paraId="4E8290E7" w14:textId="77777777" w:rsidTr="002B149B">
        <w:trPr>
          <w:ins w:id="21" w:author="Debashis Jena" w:date="2021-03-11T21:41:00Z"/>
        </w:trPr>
        <w:tc>
          <w:tcPr>
            <w:tcW w:w="2304" w:type="dxa"/>
          </w:tcPr>
          <w:p w14:paraId="12849D23" w14:textId="77777777" w:rsidR="00E86231" w:rsidRPr="00E86231" w:rsidRDefault="00E86231" w:rsidP="00E86231">
            <w:pPr>
              <w:rPr>
                <w:ins w:id="22" w:author="Debashis Jena" w:date="2021-03-11T21:41:00Z"/>
                <w:b/>
              </w:rPr>
            </w:pPr>
            <w:ins w:id="23" w:author="Debashis Jena" w:date="2021-03-11T21:41:00Z">
              <w:r w:rsidRPr="00E86231">
                <w:rPr>
                  <w:b/>
                </w:rPr>
                <w:t>Date</w:t>
              </w:r>
            </w:ins>
          </w:p>
        </w:tc>
        <w:tc>
          <w:tcPr>
            <w:tcW w:w="1152" w:type="dxa"/>
          </w:tcPr>
          <w:p w14:paraId="048D14D2" w14:textId="77777777" w:rsidR="00E86231" w:rsidRPr="00E86231" w:rsidRDefault="00E86231" w:rsidP="00E86231">
            <w:pPr>
              <w:rPr>
                <w:ins w:id="24" w:author="Debashis Jena" w:date="2021-03-11T21:41:00Z"/>
                <w:b/>
              </w:rPr>
            </w:pPr>
            <w:ins w:id="25" w:author="Debashis Jena" w:date="2021-03-11T21:41:00Z">
              <w:r w:rsidRPr="00E86231">
                <w:rPr>
                  <w:b/>
                </w:rPr>
                <w:t>Version</w:t>
              </w:r>
            </w:ins>
          </w:p>
        </w:tc>
        <w:tc>
          <w:tcPr>
            <w:tcW w:w="3744" w:type="dxa"/>
          </w:tcPr>
          <w:p w14:paraId="33646C3F" w14:textId="77777777" w:rsidR="00E86231" w:rsidRPr="00E86231" w:rsidRDefault="00E86231" w:rsidP="00E86231">
            <w:pPr>
              <w:rPr>
                <w:ins w:id="26" w:author="Debashis Jena" w:date="2021-03-11T21:41:00Z"/>
                <w:b/>
              </w:rPr>
            </w:pPr>
            <w:ins w:id="27" w:author="Debashis Jena" w:date="2021-03-11T21:41:00Z">
              <w:r w:rsidRPr="00E86231">
                <w:rPr>
                  <w:b/>
                </w:rPr>
                <w:t>Description</w:t>
              </w:r>
            </w:ins>
          </w:p>
        </w:tc>
        <w:tc>
          <w:tcPr>
            <w:tcW w:w="2304" w:type="dxa"/>
          </w:tcPr>
          <w:p w14:paraId="2E9969F4" w14:textId="77777777" w:rsidR="00E86231" w:rsidRPr="00E86231" w:rsidRDefault="00E86231" w:rsidP="00E86231">
            <w:pPr>
              <w:rPr>
                <w:ins w:id="28" w:author="Debashis Jena" w:date="2021-03-11T21:41:00Z"/>
                <w:b/>
              </w:rPr>
            </w:pPr>
            <w:ins w:id="29" w:author="Debashis Jena" w:date="2021-03-11T21:41:00Z">
              <w:r w:rsidRPr="00E86231">
                <w:rPr>
                  <w:b/>
                </w:rPr>
                <w:t>Author</w:t>
              </w:r>
            </w:ins>
          </w:p>
        </w:tc>
      </w:tr>
      <w:tr w:rsidR="00E86231" w:rsidRPr="00E86231" w14:paraId="113C53E4" w14:textId="77777777" w:rsidTr="002B149B">
        <w:trPr>
          <w:ins w:id="30" w:author="Debashis Jena" w:date="2021-03-11T21:41:00Z"/>
        </w:trPr>
        <w:tc>
          <w:tcPr>
            <w:tcW w:w="2304" w:type="dxa"/>
          </w:tcPr>
          <w:p w14:paraId="01FDD0E7" w14:textId="30DE4203" w:rsidR="00E86231" w:rsidRPr="00E86231" w:rsidRDefault="00E86231" w:rsidP="00E86231">
            <w:pPr>
              <w:rPr>
                <w:ins w:id="31" w:author="Debashis Jena" w:date="2021-03-11T21:41:00Z"/>
              </w:rPr>
            </w:pPr>
            <w:ins w:id="32" w:author="Debashis Jena" w:date="2021-03-11T21:41:00Z">
              <w:r w:rsidRPr="00E86231">
                <w:t>0</w:t>
              </w:r>
            </w:ins>
            <w:ins w:id="33" w:author="Debashis Jena" w:date="2021-03-11T21:42:00Z">
              <w:r>
                <w:t>3</w:t>
              </w:r>
            </w:ins>
            <w:ins w:id="34" w:author="Debashis Jena" w:date="2021-03-11T21:41:00Z">
              <w:r w:rsidRPr="00E86231">
                <w:t>/</w:t>
              </w:r>
            </w:ins>
            <w:ins w:id="35" w:author="Debashis Jena" w:date="2021-03-11T21:42:00Z">
              <w:r>
                <w:t>09</w:t>
              </w:r>
            </w:ins>
            <w:ins w:id="36" w:author="Debashis Jena" w:date="2021-03-11T21:41:00Z">
              <w:r w:rsidRPr="00E86231">
                <w:t>/2021</w:t>
              </w:r>
            </w:ins>
          </w:p>
        </w:tc>
        <w:tc>
          <w:tcPr>
            <w:tcW w:w="1152" w:type="dxa"/>
          </w:tcPr>
          <w:p w14:paraId="0143DF60" w14:textId="77777777" w:rsidR="00E86231" w:rsidRPr="00E86231" w:rsidRDefault="00E86231" w:rsidP="00E86231">
            <w:pPr>
              <w:rPr>
                <w:ins w:id="37" w:author="Debashis Jena" w:date="2021-03-11T21:41:00Z"/>
              </w:rPr>
            </w:pPr>
            <w:ins w:id="38" w:author="Debashis Jena" w:date="2021-03-11T21:41:00Z">
              <w:r w:rsidRPr="00E86231">
                <w:t>1.0</w:t>
              </w:r>
            </w:ins>
          </w:p>
        </w:tc>
        <w:tc>
          <w:tcPr>
            <w:tcW w:w="3744" w:type="dxa"/>
          </w:tcPr>
          <w:p w14:paraId="23DD14DC" w14:textId="77777777" w:rsidR="00E86231" w:rsidRPr="00E86231" w:rsidRDefault="00E86231" w:rsidP="00E86231">
            <w:pPr>
              <w:rPr>
                <w:ins w:id="39" w:author="Debashis Jena" w:date="2021-03-11T21:41:00Z"/>
              </w:rPr>
            </w:pPr>
            <w:ins w:id="40" w:author="Debashis Jena" w:date="2021-03-11T21:41:00Z">
              <w:r w:rsidRPr="00E86231">
                <w:t>Initial version</w:t>
              </w:r>
            </w:ins>
          </w:p>
        </w:tc>
        <w:tc>
          <w:tcPr>
            <w:tcW w:w="2304" w:type="dxa"/>
          </w:tcPr>
          <w:p w14:paraId="7376021F" w14:textId="77777777" w:rsidR="00E86231" w:rsidRPr="00E86231" w:rsidRDefault="00E86231" w:rsidP="00E86231">
            <w:pPr>
              <w:rPr>
                <w:ins w:id="41" w:author="Debashis Jena" w:date="2021-03-11T21:41:00Z"/>
              </w:rPr>
            </w:pPr>
            <w:ins w:id="42" w:author="Debashis Jena" w:date="2021-03-11T21:41:00Z">
              <w:r w:rsidRPr="00E86231">
                <w:t>Debashis Jena</w:t>
              </w:r>
            </w:ins>
          </w:p>
        </w:tc>
      </w:tr>
      <w:tr w:rsidR="00E86231" w:rsidRPr="00E86231" w14:paraId="1A7A7C0E" w14:textId="77777777" w:rsidTr="002B149B">
        <w:trPr>
          <w:ins w:id="43" w:author="Debashis Jena" w:date="2021-03-11T21:41:00Z"/>
        </w:trPr>
        <w:tc>
          <w:tcPr>
            <w:tcW w:w="2304" w:type="dxa"/>
          </w:tcPr>
          <w:p w14:paraId="526B0DFF" w14:textId="036B18BB" w:rsidR="00E86231" w:rsidRPr="00E86231" w:rsidRDefault="00E86231" w:rsidP="00E86231">
            <w:pPr>
              <w:rPr>
                <w:ins w:id="44" w:author="Debashis Jena" w:date="2021-03-11T21:41:00Z"/>
              </w:rPr>
            </w:pPr>
            <w:ins w:id="45" w:author="Debashis Jena" w:date="2021-03-11T21:41:00Z">
              <w:r w:rsidRPr="00E86231">
                <w:t>0</w:t>
              </w:r>
            </w:ins>
            <w:ins w:id="46" w:author="Debashis Jena" w:date="2021-03-11T21:42:00Z">
              <w:r>
                <w:t>3</w:t>
              </w:r>
            </w:ins>
            <w:ins w:id="47" w:author="Debashis Jena" w:date="2021-03-11T21:41:00Z">
              <w:r w:rsidRPr="00E86231">
                <w:t>/</w:t>
              </w:r>
            </w:ins>
            <w:ins w:id="48" w:author="Debashis Jena" w:date="2021-03-11T21:42:00Z">
              <w:r>
                <w:t>11</w:t>
              </w:r>
            </w:ins>
            <w:ins w:id="49" w:author="Debashis Jena" w:date="2021-03-11T21:41:00Z">
              <w:r w:rsidRPr="00E86231">
                <w:t>/2021</w:t>
              </w:r>
            </w:ins>
          </w:p>
        </w:tc>
        <w:tc>
          <w:tcPr>
            <w:tcW w:w="1152" w:type="dxa"/>
          </w:tcPr>
          <w:p w14:paraId="7004C401" w14:textId="77777777" w:rsidR="00E86231" w:rsidRPr="00E86231" w:rsidRDefault="00E86231" w:rsidP="00E86231">
            <w:pPr>
              <w:rPr>
                <w:ins w:id="50" w:author="Debashis Jena" w:date="2021-03-11T21:41:00Z"/>
              </w:rPr>
            </w:pPr>
            <w:ins w:id="51" w:author="Debashis Jena" w:date="2021-03-11T21:41:00Z">
              <w:r w:rsidRPr="00E86231">
                <w:t>2.0</w:t>
              </w:r>
            </w:ins>
          </w:p>
        </w:tc>
        <w:tc>
          <w:tcPr>
            <w:tcW w:w="3744" w:type="dxa"/>
          </w:tcPr>
          <w:p w14:paraId="01E04870" w14:textId="77777777" w:rsidR="00E86231" w:rsidRPr="00E86231" w:rsidRDefault="00E86231" w:rsidP="00E86231">
            <w:pPr>
              <w:rPr>
                <w:ins w:id="52" w:author="Debashis Jena" w:date="2021-03-11T21:41:00Z"/>
              </w:rPr>
            </w:pPr>
            <w:ins w:id="53" w:author="Debashis Jena" w:date="2021-03-11T21:41:00Z">
              <w:r w:rsidRPr="00E86231">
                <w:t>Addressed the review comments</w:t>
              </w:r>
            </w:ins>
          </w:p>
        </w:tc>
        <w:tc>
          <w:tcPr>
            <w:tcW w:w="2304" w:type="dxa"/>
          </w:tcPr>
          <w:p w14:paraId="14479DB9" w14:textId="77777777" w:rsidR="00E86231" w:rsidRPr="00E86231" w:rsidRDefault="00E86231" w:rsidP="00E86231">
            <w:pPr>
              <w:rPr>
                <w:ins w:id="54" w:author="Debashis Jena" w:date="2021-03-11T21:41:00Z"/>
              </w:rPr>
            </w:pPr>
            <w:ins w:id="55" w:author="Debashis Jena" w:date="2021-03-11T21:41:00Z">
              <w:r w:rsidRPr="00E86231">
                <w:t>Debashis Jena</w:t>
              </w:r>
            </w:ins>
          </w:p>
        </w:tc>
      </w:tr>
      <w:tr w:rsidR="00E86231" w:rsidRPr="00E86231" w14:paraId="741D7016" w14:textId="77777777" w:rsidTr="002B149B">
        <w:trPr>
          <w:ins w:id="56" w:author="Debashis Jena" w:date="2021-03-11T21:41:00Z"/>
        </w:trPr>
        <w:tc>
          <w:tcPr>
            <w:tcW w:w="2304" w:type="dxa"/>
          </w:tcPr>
          <w:p w14:paraId="09D7BFBF" w14:textId="77777777" w:rsidR="00E86231" w:rsidRPr="00E86231" w:rsidRDefault="00E86231" w:rsidP="00E86231">
            <w:pPr>
              <w:rPr>
                <w:ins w:id="57" w:author="Debashis Jena" w:date="2021-03-11T21:41:00Z"/>
              </w:rPr>
            </w:pPr>
          </w:p>
        </w:tc>
        <w:tc>
          <w:tcPr>
            <w:tcW w:w="1152" w:type="dxa"/>
          </w:tcPr>
          <w:p w14:paraId="34E3AFA5" w14:textId="77777777" w:rsidR="00E86231" w:rsidRPr="00E86231" w:rsidRDefault="00E86231" w:rsidP="00E86231">
            <w:pPr>
              <w:rPr>
                <w:ins w:id="58" w:author="Debashis Jena" w:date="2021-03-11T21:41:00Z"/>
              </w:rPr>
            </w:pPr>
          </w:p>
        </w:tc>
        <w:tc>
          <w:tcPr>
            <w:tcW w:w="3744" w:type="dxa"/>
          </w:tcPr>
          <w:p w14:paraId="1DD61BB2" w14:textId="77777777" w:rsidR="00E86231" w:rsidRPr="00E86231" w:rsidRDefault="00E86231" w:rsidP="00E86231">
            <w:pPr>
              <w:rPr>
                <w:ins w:id="59" w:author="Debashis Jena" w:date="2021-03-11T21:41:00Z"/>
              </w:rPr>
            </w:pPr>
          </w:p>
        </w:tc>
        <w:tc>
          <w:tcPr>
            <w:tcW w:w="2304" w:type="dxa"/>
          </w:tcPr>
          <w:p w14:paraId="39F12B78" w14:textId="77777777" w:rsidR="00E86231" w:rsidRPr="00E86231" w:rsidRDefault="00E86231" w:rsidP="00E86231">
            <w:pPr>
              <w:rPr>
                <w:ins w:id="60" w:author="Debashis Jena" w:date="2021-03-11T21:41:00Z"/>
              </w:rPr>
            </w:pPr>
          </w:p>
        </w:tc>
      </w:tr>
      <w:tr w:rsidR="00E86231" w:rsidRPr="00E86231" w14:paraId="69691B31" w14:textId="77777777" w:rsidTr="002B149B">
        <w:trPr>
          <w:ins w:id="61" w:author="Debashis Jena" w:date="2021-03-11T21:41:00Z"/>
        </w:trPr>
        <w:tc>
          <w:tcPr>
            <w:tcW w:w="2304" w:type="dxa"/>
          </w:tcPr>
          <w:p w14:paraId="2861DF80" w14:textId="77777777" w:rsidR="00E86231" w:rsidRPr="00E86231" w:rsidRDefault="00E86231" w:rsidP="00E86231">
            <w:pPr>
              <w:rPr>
                <w:ins w:id="62" w:author="Debashis Jena" w:date="2021-03-11T21:41:00Z"/>
              </w:rPr>
            </w:pPr>
          </w:p>
        </w:tc>
        <w:tc>
          <w:tcPr>
            <w:tcW w:w="1152" w:type="dxa"/>
          </w:tcPr>
          <w:p w14:paraId="4DC7ED5E" w14:textId="77777777" w:rsidR="00E86231" w:rsidRPr="00E86231" w:rsidRDefault="00E86231" w:rsidP="00E86231">
            <w:pPr>
              <w:rPr>
                <w:ins w:id="63" w:author="Debashis Jena" w:date="2021-03-11T21:41:00Z"/>
              </w:rPr>
            </w:pPr>
          </w:p>
        </w:tc>
        <w:tc>
          <w:tcPr>
            <w:tcW w:w="3744" w:type="dxa"/>
          </w:tcPr>
          <w:p w14:paraId="09EA0E03" w14:textId="77777777" w:rsidR="00E86231" w:rsidRPr="00E86231" w:rsidRDefault="00E86231" w:rsidP="00E86231">
            <w:pPr>
              <w:rPr>
                <w:ins w:id="64" w:author="Debashis Jena" w:date="2021-03-11T21:41:00Z"/>
              </w:rPr>
            </w:pPr>
          </w:p>
        </w:tc>
        <w:tc>
          <w:tcPr>
            <w:tcW w:w="2304" w:type="dxa"/>
          </w:tcPr>
          <w:p w14:paraId="73283AEA" w14:textId="77777777" w:rsidR="00E86231" w:rsidRPr="00E86231" w:rsidRDefault="00E86231" w:rsidP="00E86231">
            <w:pPr>
              <w:rPr>
                <w:ins w:id="65" w:author="Debashis Jena" w:date="2021-03-11T21:41:00Z"/>
              </w:rPr>
            </w:pPr>
          </w:p>
        </w:tc>
      </w:tr>
    </w:tbl>
    <w:p w14:paraId="031F1A62" w14:textId="77777777" w:rsidR="00E86231" w:rsidRPr="00E75358" w:rsidRDefault="00E86231">
      <w:pPr>
        <w:rPr>
          <w:ins w:id="66" w:author="Debashis Jena" w:date="2021-03-11T21:40:00Z"/>
        </w:rPr>
        <w:pPrChange w:id="67" w:author="Debashis Jena" w:date="2021-03-11T21:40:00Z">
          <w:pPr>
            <w:pStyle w:val="Heading1"/>
            <w:numPr>
              <w:numId w:val="0"/>
            </w:numPr>
            <w:tabs>
              <w:tab w:val="left" w:pos="3228"/>
              <w:tab w:val="center" w:pos="4680"/>
            </w:tabs>
            <w:spacing w:line="360" w:lineRule="auto"/>
            <w:ind w:left="0" w:firstLine="0"/>
            <w:jc w:val="both"/>
          </w:pPr>
        </w:pPrChange>
      </w:pPr>
    </w:p>
    <w:p w14:paraId="1ADCC596" w14:textId="32ECC3AF" w:rsidR="00B643CF" w:rsidRDefault="00FB19D4" w:rsidP="000A385D">
      <w:pPr>
        <w:pStyle w:val="Heading1"/>
        <w:numPr>
          <w:ilvl w:val="0"/>
          <w:numId w:val="0"/>
        </w:numPr>
        <w:tabs>
          <w:tab w:val="left" w:pos="3228"/>
          <w:tab w:val="center" w:pos="4680"/>
        </w:tabs>
        <w:spacing w:line="360" w:lineRule="auto"/>
        <w:jc w:val="both"/>
        <w:rPr>
          <w:ins w:id="68" w:author="Debashis Jena" w:date="2021-03-11T21:38:00Z"/>
        </w:rPr>
      </w:pPr>
      <w:r>
        <w:tab/>
      </w:r>
      <w:r>
        <w:tab/>
      </w:r>
    </w:p>
    <w:p w14:paraId="3F88E09A" w14:textId="77777777" w:rsidR="00B643CF" w:rsidRDefault="00B643CF">
      <w:pPr>
        <w:spacing w:after="202" w:line="477" w:lineRule="auto"/>
        <w:ind w:left="10"/>
        <w:rPr>
          <w:ins w:id="69" w:author="Debashis Jena" w:date="2021-03-11T21:38:00Z"/>
          <w:b/>
          <w:color w:val="000000"/>
        </w:rPr>
      </w:pPr>
      <w:ins w:id="70" w:author="Debashis Jena" w:date="2021-03-11T21:38:00Z">
        <w:r>
          <w:br w:type="page"/>
        </w:r>
      </w:ins>
    </w:p>
    <w:p w14:paraId="4922F683" w14:textId="2294BFA5" w:rsidR="00302746" w:rsidRDefault="00E42465">
      <w:pPr>
        <w:pStyle w:val="Heading1"/>
        <w:numPr>
          <w:ilvl w:val="0"/>
          <w:numId w:val="0"/>
        </w:numPr>
        <w:tabs>
          <w:tab w:val="left" w:pos="3228"/>
          <w:tab w:val="center" w:pos="4680"/>
        </w:tabs>
        <w:spacing w:line="360" w:lineRule="auto"/>
        <w:jc w:val="center"/>
        <w:pPrChange w:id="71" w:author="Debashis Jena" w:date="2021-03-11T21:38:00Z">
          <w:pPr>
            <w:pStyle w:val="Heading1"/>
            <w:numPr>
              <w:numId w:val="0"/>
            </w:numPr>
            <w:tabs>
              <w:tab w:val="left" w:pos="3228"/>
              <w:tab w:val="center" w:pos="4680"/>
            </w:tabs>
            <w:spacing w:line="360" w:lineRule="auto"/>
            <w:ind w:left="0" w:firstLine="0"/>
            <w:jc w:val="both"/>
          </w:pPr>
        </w:pPrChange>
      </w:pPr>
      <w:bookmarkStart w:id="72" w:name="_Toc66391245"/>
      <w:r w:rsidRPr="009750F5">
        <w:rPr>
          <w:sz w:val="32"/>
          <w:szCs w:val="32"/>
        </w:rPr>
        <w:lastRenderedPageBreak/>
        <w:t>Introduction</w:t>
      </w:r>
      <w:bookmarkEnd w:id="72"/>
    </w:p>
    <w:p w14:paraId="5D57EC62" w14:textId="2F995312" w:rsidR="009A012F" w:rsidRDefault="00FB19D4" w:rsidP="000A385D">
      <w:pPr>
        <w:pStyle w:val="ListParagraph"/>
        <w:spacing w:line="360" w:lineRule="auto"/>
        <w:ind w:left="0" w:firstLine="720"/>
        <w:jc w:val="both"/>
      </w:pPr>
      <w:bookmarkStart w:id="73" w:name="_Toc25998883"/>
      <w:r>
        <w:t xml:space="preserve">The introduction of </w:t>
      </w:r>
      <w:del w:id="74" w:author="Debashis Jena" w:date="2021-03-11T21:33:00Z">
        <w:r w:rsidR="0045316B" w:rsidDel="00A51964">
          <w:delText>Agile</w:delText>
        </w:r>
      </w:del>
      <w:ins w:id="75" w:author="Debashis Jena" w:date="2021-03-11T21:33:00Z">
        <w:r w:rsidR="00A51964">
          <w:t>Agile</w:t>
        </w:r>
      </w:ins>
      <w:r>
        <w:t xml:space="preserve"> methodology </w:t>
      </w:r>
      <w:r w:rsidR="00B069E9">
        <w:t xml:space="preserve">and the principles have </w:t>
      </w:r>
      <w:r>
        <w:t xml:space="preserve">brought a revolution to the software development </w:t>
      </w:r>
      <w:r w:rsidR="00B069E9">
        <w:t>lifecycle</w:t>
      </w:r>
      <w:r>
        <w:t>.</w:t>
      </w:r>
      <w:r w:rsidR="0045316B">
        <w:t xml:space="preserve"> After having decades of working experience with the classic </w:t>
      </w:r>
      <w:commentRangeStart w:id="76"/>
      <w:del w:id="77" w:author="Debashis Jena" w:date="2021-03-11T21:31:00Z">
        <w:r w:rsidR="0045316B" w:rsidDel="00A51964">
          <w:delText>w</w:delText>
        </w:r>
      </w:del>
      <w:del w:id="78" w:author="Debashis Jena" w:date="2021-03-11T21:33:00Z">
        <w:r w:rsidR="0045316B" w:rsidDel="00A51964">
          <w:delText>aterfall</w:delText>
        </w:r>
      </w:del>
      <w:ins w:id="79" w:author="Debashis Jena" w:date="2021-03-11T21:33:00Z">
        <w:r w:rsidR="00A51964">
          <w:t>Waterfall</w:t>
        </w:r>
      </w:ins>
      <w:r w:rsidR="0045316B">
        <w:t xml:space="preserve"> </w:t>
      </w:r>
      <w:commentRangeEnd w:id="76"/>
      <w:r w:rsidR="004A0C5D">
        <w:rPr>
          <w:rStyle w:val="CommentReference"/>
          <w:vanish/>
        </w:rPr>
        <w:commentReference w:id="76"/>
      </w:r>
      <w:r w:rsidR="0045316B">
        <w:t xml:space="preserve">model, the </w:t>
      </w:r>
      <w:del w:id="80" w:author="Debashis Jena" w:date="2021-03-11T21:33:00Z">
        <w:r w:rsidR="0045316B" w:rsidDel="00A51964">
          <w:delText>Agile</w:delText>
        </w:r>
      </w:del>
      <w:ins w:id="81" w:author="Debashis Jena" w:date="2021-03-11T21:33:00Z">
        <w:r w:rsidR="00A51964">
          <w:t>Agile</w:t>
        </w:r>
      </w:ins>
      <w:r w:rsidR="0045316B">
        <w:t xml:space="preserve"> methodologies introduced a different aspect of software development that had never been utilized earlier. As the </w:t>
      </w:r>
      <w:del w:id="82" w:author="Debashis Jena" w:date="2021-03-11T21:33:00Z">
        <w:r w:rsidR="0045316B" w:rsidDel="00A51964">
          <w:delText>agile</w:delText>
        </w:r>
      </w:del>
      <w:ins w:id="83" w:author="Debashis Jena" w:date="2021-03-11T21:33:00Z">
        <w:r w:rsidR="00A51964">
          <w:t>Agile</w:t>
        </w:r>
      </w:ins>
      <w:r w:rsidR="0045316B">
        <w:t xml:space="preserve"> method and its manifesto were adopted, numerous variances were </w:t>
      </w:r>
      <w:r w:rsidR="008C5933">
        <w:t>innovated.</w:t>
      </w:r>
      <w:r w:rsidR="00EA20B7">
        <w:t xml:space="preserve"> Few examples of </w:t>
      </w:r>
      <w:del w:id="84" w:author="Debashis Jena" w:date="2021-03-11T21:33:00Z">
        <w:r w:rsidR="00EA20B7" w:rsidDel="00A51964">
          <w:delText>Agile</w:delText>
        </w:r>
      </w:del>
      <w:ins w:id="85" w:author="Debashis Jena" w:date="2021-03-11T21:33:00Z">
        <w:r w:rsidR="00A51964">
          <w:t>Agile</w:t>
        </w:r>
      </w:ins>
      <w:r w:rsidR="00EA20B7">
        <w:t xml:space="preserve"> method variance are </w:t>
      </w:r>
      <w:del w:id="86" w:author="Debashis Jena" w:date="2021-03-11T21:33:00Z">
        <w:r w:rsidR="00EA20B7" w:rsidDel="00A51964">
          <w:delText>Scrum</w:delText>
        </w:r>
      </w:del>
      <w:ins w:id="87" w:author="Debashis Jena" w:date="2021-03-11T21:33:00Z">
        <w:r w:rsidR="00A51964">
          <w:t>Scrum</w:t>
        </w:r>
      </w:ins>
      <w:r w:rsidR="00EA20B7">
        <w:t>, Kanban, XP (Extreme Programming), DSDM, etc. The main objective of these processes is working software. The processes, tools, and documentation are given lesser priority.</w:t>
      </w:r>
      <w:r w:rsidR="002569BF">
        <w:t xml:space="preserve"> The most popular </w:t>
      </w:r>
      <w:del w:id="88" w:author="Debashis Jena" w:date="2021-03-11T21:33:00Z">
        <w:r w:rsidR="002569BF" w:rsidDel="00A51964">
          <w:delText>agile</w:delText>
        </w:r>
      </w:del>
      <w:ins w:id="89" w:author="Debashis Jena" w:date="2021-03-11T21:33:00Z">
        <w:r w:rsidR="00A51964">
          <w:t>Agile</w:t>
        </w:r>
      </w:ins>
      <w:r w:rsidR="002569BF">
        <w:t xml:space="preserve"> method of all has been </w:t>
      </w:r>
      <w:del w:id="90" w:author="Debashis Jena" w:date="2021-03-11T21:33:00Z">
        <w:r w:rsidR="002569BF" w:rsidDel="00A51964">
          <w:delText>Scrum</w:delText>
        </w:r>
      </w:del>
      <w:ins w:id="91" w:author="Debashis Jena" w:date="2021-03-11T21:33:00Z">
        <w:r w:rsidR="00A51964">
          <w:t>Scrum</w:t>
        </w:r>
      </w:ins>
      <w:r w:rsidR="002569BF">
        <w:t xml:space="preserve"> methodology.</w:t>
      </w:r>
      <w:r>
        <w:t xml:space="preserve"> </w:t>
      </w:r>
    </w:p>
    <w:p w14:paraId="111461EB" w14:textId="77777777" w:rsidR="003E560A" w:rsidRDefault="003E560A" w:rsidP="000A385D">
      <w:pPr>
        <w:pStyle w:val="ListParagraph"/>
        <w:spacing w:line="360" w:lineRule="auto"/>
        <w:ind w:left="0" w:firstLine="720"/>
        <w:jc w:val="both"/>
      </w:pPr>
    </w:p>
    <w:p w14:paraId="55FD2094" w14:textId="528A053E" w:rsidR="00B170A6" w:rsidRDefault="00261B06" w:rsidP="000A385D">
      <w:pPr>
        <w:pStyle w:val="ListParagraph"/>
        <w:spacing w:line="360" w:lineRule="auto"/>
        <w:ind w:left="0" w:firstLine="720"/>
        <w:jc w:val="both"/>
      </w:pPr>
      <w:commentRangeStart w:id="92"/>
      <w:r>
        <w:t xml:space="preserve">Software </w:t>
      </w:r>
      <w:commentRangeEnd w:id="92"/>
      <w:r w:rsidR="00822F67">
        <w:rPr>
          <w:rStyle w:val="CommentReference"/>
          <w:vanish/>
        </w:rPr>
        <w:commentReference w:id="92"/>
      </w:r>
      <w:r>
        <w:t>product management (SPM) is the</w:t>
      </w:r>
      <w:r w:rsidRPr="00261B06">
        <w:t xml:space="preserve"> discipline of building, implementing, and managing software or digital products, taking into account life-cycle considerations and an audience</w:t>
      </w:r>
      <w:r w:rsidR="00FB19D4">
        <w:t xml:space="preserve"> </w:t>
      </w:r>
      <w:ins w:id="93" w:author="Debashis Jena" w:date="2021-03-11T21:32:00Z">
        <w:r w:rsidR="00A51964">
          <w:t>[</w:t>
        </w:r>
      </w:ins>
      <w:del w:id="94" w:author="Debashis Jena" w:date="2021-03-11T21:32:00Z">
        <w:r w:rsidR="00FB19D4" w:rsidDel="00A51964">
          <w:delText>(</w:delText>
        </w:r>
      </w:del>
      <w:r w:rsidR="00FB19D4">
        <w:t>Wikipedia</w:t>
      </w:r>
      <w:ins w:id="95" w:author="Debashis Jena" w:date="2021-03-11T21:32:00Z">
        <w:r w:rsidR="00A51964">
          <w:t>]</w:t>
        </w:r>
      </w:ins>
      <w:del w:id="96" w:author="Debashis Jena" w:date="2021-03-11T21:32:00Z">
        <w:r w:rsidR="00FB19D4" w:rsidDel="00A51964">
          <w:delText>)</w:delText>
        </w:r>
      </w:del>
      <w:r w:rsidRPr="00261B06">
        <w:t>.</w:t>
      </w:r>
      <w:r w:rsidR="009A012F" w:rsidRPr="009A012F">
        <w:t xml:space="preserve"> </w:t>
      </w:r>
      <w:del w:id="97" w:author="Debashis Jena" w:date="2021-03-11T21:33:00Z">
        <w:r w:rsidR="00FB19D4" w:rsidDel="00A51964">
          <w:delText>Agile</w:delText>
        </w:r>
      </w:del>
      <w:ins w:id="98" w:author="Debashis Jena" w:date="2021-03-11T21:33:00Z">
        <w:r w:rsidR="00A51964">
          <w:t>Agile</w:t>
        </w:r>
      </w:ins>
      <w:r w:rsidR="00FB19D4">
        <w:t xml:space="preserve"> methodologies help the SPM in </w:t>
      </w:r>
      <w:ins w:id="99" w:author="Debashis Jena" w:date="2021-03-11T21:34:00Z">
        <w:r w:rsidR="00A51964">
          <w:t>“</w:t>
        </w:r>
      </w:ins>
      <w:r w:rsidR="00FB19D4">
        <w:t>manag</w:t>
      </w:r>
      <w:r w:rsidR="005C0D4F">
        <w:t>ing</w:t>
      </w:r>
      <w:r w:rsidR="00FB19D4">
        <w:t xml:space="preserve"> requirements, defining releases, and defining products in a context where many internal and external stakeholders are involved” (</w:t>
      </w:r>
      <w:r w:rsidR="00FB19D4" w:rsidRPr="006B3F1E">
        <w:t xml:space="preserve">Kevin </w:t>
      </w:r>
      <w:r w:rsidR="00FB19D4">
        <w:t>et al., 2010).</w:t>
      </w:r>
      <w:r w:rsidR="005C0D4F">
        <w:t xml:space="preserve"> This short paper will elaborate on how </w:t>
      </w:r>
      <w:del w:id="100" w:author="Debashis Jena" w:date="2021-03-11T21:33:00Z">
        <w:r w:rsidR="005C0D4F" w:rsidDel="00A51964">
          <w:delText>Scrum</w:delText>
        </w:r>
      </w:del>
      <w:ins w:id="101" w:author="Debashis Jena" w:date="2021-03-11T21:33:00Z">
        <w:r w:rsidR="00A51964">
          <w:t>Scrum</w:t>
        </w:r>
      </w:ins>
      <w:r w:rsidR="005C0D4F">
        <w:t xml:space="preserve">'s </w:t>
      </w:r>
      <w:del w:id="102" w:author="Debashis Jena" w:date="2021-03-11T21:33:00Z">
        <w:r w:rsidR="005C0D4F" w:rsidDel="00A51964">
          <w:delText>agile</w:delText>
        </w:r>
      </w:del>
      <w:ins w:id="103" w:author="Debashis Jena" w:date="2021-03-11T21:33:00Z">
        <w:r w:rsidR="00A51964">
          <w:t>Agile</w:t>
        </w:r>
      </w:ins>
      <w:r w:rsidR="005C0D4F">
        <w:t xml:space="preserve"> methodology can handle SPM.</w:t>
      </w:r>
    </w:p>
    <w:p w14:paraId="6AD7AE0C" w14:textId="77777777" w:rsidR="003E560A" w:rsidRDefault="003E560A" w:rsidP="000A385D">
      <w:pPr>
        <w:pStyle w:val="ListParagraph"/>
        <w:spacing w:line="360" w:lineRule="auto"/>
        <w:ind w:left="0" w:firstLine="720"/>
        <w:jc w:val="both"/>
      </w:pPr>
    </w:p>
    <w:p w14:paraId="6F3CEBDB" w14:textId="73A2BB87" w:rsidR="00B170A6" w:rsidRPr="009750F5" w:rsidRDefault="00FB19D4" w:rsidP="000A385D">
      <w:pPr>
        <w:pStyle w:val="Heading1"/>
        <w:numPr>
          <w:ilvl w:val="0"/>
          <w:numId w:val="0"/>
        </w:numPr>
        <w:tabs>
          <w:tab w:val="left" w:pos="3228"/>
          <w:tab w:val="center" w:pos="4680"/>
        </w:tabs>
        <w:spacing w:line="360" w:lineRule="auto"/>
        <w:jc w:val="both"/>
        <w:rPr>
          <w:sz w:val="32"/>
          <w:szCs w:val="32"/>
        </w:rPr>
      </w:pPr>
      <w:bookmarkStart w:id="104" w:name="_Toc66391246"/>
      <w:r w:rsidRPr="009750F5">
        <w:rPr>
          <w:sz w:val="32"/>
          <w:szCs w:val="32"/>
        </w:rPr>
        <w:t xml:space="preserve">SPM in </w:t>
      </w:r>
      <w:del w:id="105" w:author="Debashis Jena" w:date="2021-03-11T21:33:00Z">
        <w:r w:rsidR="00946BDE" w:rsidRPr="009750F5" w:rsidDel="00A51964">
          <w:rPr>
            <w:sz w:val="32"/>
            <w:szCs w:val="32"/>
          </w:rPr>
          <w:delText>Agile</w:delText>
        </w:r>
      </w:del>
      <w:ins w:id="106" w:author="Debashis Jena" w:date="2021-03-11T21:33:00Z">
        <w:r w:rsidR="00A51964">
          <w:rPr>
            <w:sz w:val="32"/>
            <w:szCs w:val="32"/>
          </w:rPr>
          <w:t>Agile</w:t>
        </w:r>
      </w:ins>
      <w:bookmarkEnd w:id="104"/>
    </w:p>
    <w:p w14:paraId="0F31272C" w14:textId="54602ACF" w:rsidR="00F169B8" w:rsidRDefault="00FB19D4" w:rsidP="002A40ED">
      <w:pPr>
        <w:pStyle w:val="ListParagraph"/>
        <w:spacing w:line="360" w:lineRule="auto"/>
        <w:ind w:left="0" w:firstLine="720"/>
        <w:jc w:val="both"/>
      </w:pPr>
      <w:del w:id="107" w:author="Debashis Jena" w:date="2021-03-11T21:33:00Z">
        <w:r w:rsidDel="00A51964">
          <w:delText>Scrum</w:delText>
        </w:r>
      </w:del>
      <w:ins w:id="108" w:author="Debashis Jena" w:date="2021-03-11T21:33:00Z">
        <w:r w:rsidR="00A51964">
          <w:t>Scrum</w:t>
        </w:r>
      </w:ins>
      <w:r>
        <w:t xml:space="preserve"> was introduced by Ken </w:t>
      </w:r>
      <w:proofErr w:type="spellStart"/>
      <w:r>
        <w:t>Schwaber</w:t>
      </w:r>
      <w:proofErr w:type="spellEnd"/>
      <w:r>
        <w:t xml:space="preserve"> in 1995 </w:t>
      </w:r>
      <w:del w:id="109" w:author="Debashis Jena" w:date="2021-03-11T21:45:00Z">
        <w:r w:rsidDel="00E75358">
          <w:delText>(</w:delText>
        </w:r>
      </w:del>
      <w:ins w:id="110" w:author="Debashis Jena" w:date="2021-03-11T21:45:00Z">
        <w:r w:rsidR="00E75358">
          <w:t>[</w:t>
        </w:r>
      </w:ins>
      <w:r>
        <w:t>ibid.</w:t>
      </w:r>
      <w:ins w:id="111" w:author="Debashis Jena" w:date="2021-03-11T21:45:00Z">
        <w:r w:rsidR="00E75358">
          <w:t>]</w:t>
        </w:r>
      </w:ins>
      <w:del w:id="112" w:author="Debashis Jena" w:date="2021-03-11T21:45:00Z">
        <w:r w:rsidDel="00E75358">
          <w:delText>)</w:delText>
        </w:r>
      </w:del>
      <w:r>
        <w:t xml:space="preserve">. It was a result of many loopholes found in the long-practiced </w:t>
      </w:r>
      <w:del w:id="113" w:author="Debashis Jena" w:date="2021-03-11T21:33:00Z">
        <w:r w:rsidDel="00A51964">
          <w:delText>Waterfall</w:delText>
        </w:r>
      </w:del>
      <w:ins w:id="114" w:author="Debashis Jena" w:date="2021-03-11T21:33:00Z">
        <w:r w:rsidR="00A51964">
          <w:t>Waterfall</w:t>
        </w:r>
      </w:ins>
      <w:r>
        <w:t xml:space="preserve"> model, which is where it was realized that software development “</w:t>
      </w:r>
      <w:proofErr w:type="spellStart"/>
      <w:r>
        <w:t>can not</w:t>
      </w:r>
      <w:proofErr w:type="spellEnd"/>
      <w:r>
        <w:t xml:space="preserve"> be planned, estimated or completed successfully" (ibid.) using common heavy methods. The </w:t>
      </w:r>
      <w:del w:id="115" w:author="Debashis Jena" w:date="2021-03-11T21:33:00Z">
        <w:r w:rsidDel="00A51964">
          <w:delText>scrum</w:delText>
        </w:r>
      </w:del>
      <w:ins w:id="116" w:author="Debashis Jena" w:date="2021-03-11T21:33:00Z">
        <w:r w:rsidR="00A51964">
          <w:t>Scrum</w:t>
        </w:r>
      </w:ins>
      <w:r>
        <w:t xml:space="preserve"> method was added to this by using many flexible methods during the development process. The only things that are constant in a </w:t>
      </w:r>
      <w:del w:id="117" w:author="Debashis Jena" w:date="2021-03-11T21:33:00Z">
        <w:r w:rsidDel="00A51964">
          <w:delText>scrum</w:delText>
        </w:r>
      </w:del>
      <w:ins w:id="118" w:author="Debashis Jena" w:date="2021-03-11T21:33:00Z">
        <w:r w:rsidR="00A51964">
          <w:t>Scrum</w:t>
        </w:r>
      </w:ins>
      <w:r>
        <w:t xml:space="preserve"> software development model are planning and closure</w:t>
      </w:r>
      <w:r w:rsidR="006F0D57">
        <w:t xml:space="preserve"> </w:t>
      </w:r>
      <w:ins w:id="119" w:author="Debashis Jena" w:date="2021-03-11T21:45:00Z">
        <w:r w:rsidR="00E75358">
          <w:t>[</w:t>
        </w:r>
      </w:ins>
      <w:del w:id="120" w:author="Debashis Jena" w:date="2021-03-11T21:45:00Z">
        <w:r w:rsidR="006F0D57" w:rsidDel="00E75358">
          <w:delText>(</w:delText>
        </w:r>
      </w:del>
      <w:r w:rsidR="006F0D57">
        <w:t>ibid.</w:t>
      </w:r>
      <w:ins w:id="121" w:author="Debashis Jena" w:date="2021-03-11T21:45:00Z">
        <w:r w:rsidR="00E75358">
          <w:t>]</w:t>
        </w:r>
      </w:ins>
      <w:del w:id="122" w:author="Debashis Jena" w:date="2021-03-11T21:45:00Z">
        <w:r w:rsidR="006F0D57" w:rsidDel="00E75358">
          <w:delText>)</w:delText>
        </w:r>
      </w:del>
      <w:r>
        <w:t>. The whole project is based on multiple sprints which are partly plan-based and partly feedback-based.</w:t>
      </w:r>
      <w:r w:rsidR="00884D5F">
        <w:t xml:space="preserve"> </w:t>
      </w:r>
      <w:del w:id="123" w:author="Debashis Jena" w:date="2021-03-11T21:33:00Z">
        <w:r w:rsidR="00884D5F" w:rsidDel="00A51964">
          <w:delText>Scrum</w:delText>
        </w:r>
      </w:del>
      <w:ins w:id="124" w:author="Debashis Jena" w:date="2021-03-11T21:33:00Z">
        <w:r w:rsidR="00A51964">
          <w:t>Scrum</w:t>
        </w:r>
      </w:ins>
      <w:r w:rsidR="00884D5F">
        <w:t xml:space="preserve"> introduced the concept of the backlog which replaced the heavy and rich requirement documents that are typically used in the </w:t>
      </w:r>
      <w:del w:id="125" w:author="Debashis Jena" w:date="2021-03-11T21:33:00Z">
        <w:r w:rsidR="00884D5F" w:rsidDel="00A51964">
          <w:delText>waterfall</w:delText>
        </w:r>
      </w:del>
      <w:ins w:id="126" w:author="Debashis Jena" w:date="2021-03-11T21:33:00Z">
        <w:r w:rsidR="00A51964">
          <w:t>Waterfall</w:t>
        </w:r>
      </w:ins>
      <w:r w:rsidR="00884D5F">
        <w:t xml:space="preserve"> model.</w:t>
      </w:r>
      <w:r w:rsidR="00F5299C">
        <w:t xml:space="preserve"> There can be two types of backlogs in </w:t>
      </w:r>
      <w:del w:id="127" w:author="Debashis Jena" w:date="2021-03-11T21:33:00Z">
        <w:r w:rsidR="00F5299C" w:rsidDel="00A51964">
          <w:delText>Scrum</w:delText>
        </w:r>
      </w:del>
      <w:proofErr w:type="gramStart"/>
      <w:ins w:id="128" w:author="Debashis Jena" w:date="2021-03-11T21:33:00Z">
        <w:r w:rsidR="00A51964">
          <w:t>Scrum</w:t>
        </w:r>
      </w:ins>
      <w:r w:rsidR="00F5299C">
        <w:t>;</w:t>
      </w:r>
      <w:proofErr w:type="gramEnd"/>
      <w:r w:rsidR="00F5299C">
        <w:t xml:space="preserve"> Product Backlog (PB) and Development Sprint Backlog (DSB).</w:t>
      </w:r>
    </w:p>
    <w:p w14:paraId="6BB88B23" w14:textId="55A586C3" w:rsidR="00C36D3B" w:rsidRDefault="00FB19D4" w:rsidP="000A385D">
      <w:pPr>
        <w:pStyle w:val="ListParagraph"/>
        <w:numPr>
          <w:ilvl w:val="0"/>
          <w:numId w:val="43"/>
          <w:numberingChange w:id="129" w:author="Sheldon Linker" w:date="2021-03-11T16:44:00Z" w:original=""/>
        </w:numPr>
        <w:spacing w:line="360" w:lineRule="auto"/>
        <w:jc w:val="both"/>
      </w:pPr>
      <w:commentRangeStart w:id="130"/>
      <w:del w:id="131" w:author="Debashis Jena" w:date="2021-03-11T21:34:00Z">
        <w:r w:rsidDel="00A51964">
          <w:lastRenderedPageBreak/>
          <w:delText>PBS</w:delText>
        </w:r>
        <w:commentRangeEnd w:id="130"/>
        <w:r w:rsidR="007B2CBC" w:rsidDel="00A51964">
          <w:rPr>
            <w:rStyle w:val="CommentReference"/>
            <w:vanish/>
          </w:rPr>
          <w:commentReference w:id="130"/>
        </w:r>
        <w:r w:rsidDel="00A51964">
          <w:delText xml:space="preserve"> </w:delText>
        </w:r>
      </w:del>
      <w:ins w:id="132" w:author="Debashis Jena" w:date="2021-03-11T21:34:00Z">
        <w:r w:rsidR="00A51964">
          <w:t>PBs</w:t>
        </w:r>
      </w:ins>
      <w:ins w:id="133" w:author="Debashis Jena" w:date="2021-03-11T21:35:00Z">
        <w:r w:rsidR="00A51964">
          <w:t xml:space="preserve"> </w:t>
        </w:r>
      </w:ins>
      <w:r>
        <w:t xml:space="preserve">are </w:t>
      </w:r>
      <w:commentRangeStart w:id="134"/>
      <w:r>
        <w:t>list</w:t>
      </w:r>
      <w:commentRangeEnd w:id="134"/>
      <w:r w:rsidR="007B2CBC">
        <w:rPr>
          <w:rStyle w:val="CommentReference"/>
          <w:vanish/>
        </w:rPr>
        <w:commentReference w:id="134"/>
      </w:r>
      <w:ins w:id="135" w:author="Debashis Jena" w:date="2021-03-11T21:35:00Z">
        <w:r w:rsidR="00A51964">
          <w:t>s</w:t>
        </w:r>
      </w:ins>
      <w:r>
        <w:t xml:space="preserve"> of all </w:t>
      </w:r>
      <w:proofErr w:type="gramStart"/>
      <w:r>
        <w:t>items</w:t>
      </w:r>
      <w:proofErr w:type="gramEnd"/>
      <w:r>
        <w:t xml:space="preserve"> customer requires to implement. They can be bugs, new requirements, or change requests.</w:t>
      </w:r>
    </w:p>
    <w:p w14:paraId="21BEBAD9" w14:textId="77777777" w:rsidR="009F21BD" w:rsidRDefault="00FB19D4" w:rsidP="000A385D">
      <w:pPr>
        <w:pStyle w:val="ListParagraph"/>
        <w:numPr>
          <w:ilvl w:val="0"/>
          <w:numId w:val="43"/>
          <w:numberingChange w:id="136" w:author="Sheldon Linker" w:date="2021-03-11T16:44:00Z" w:original=""/>
        </w:numPr>
        <w:spacing w:line="360" w:lineRule="auto"/>
        <w:jc w:val="both"/>
      </w:pPr>
      <w:r>
        <w:t>DSBs are the list of items that need to be addressed in each sprint across various teams participating in the development process.</w:t>
      </w:r>
    </w:p>
    <w:p w14:paraId="2D12D77F" w14:textId="77777777" w:rsidR="00F5191A" w:rsidRDefault="00F5191A" w:rsidP="000A385D">
      <w:pPr>
        <w:pStyle w:val="ListParagraph"/>
        <w:spacing w:line="360" w:lineRule="auto"/>
        <w:ind w:left="0" w:firstLine="720"/>
        <w:jc w:val="both"/>
      </w:pPr>
    </w:p>
    <w:p w14:paraId="46E1F39C" w14:textId="037FAFCE" w:rsidR="00F5191A" w:rsidRDefault="00FB19D4" w:rsidP="000A385D">
      <w:pPr>
        <w:pStyle w:val="ListParagraph"/>
        <w:spacing w:line="360" w:lineRule="auto"/>
        <w:ind w:left="0" w:firstLine="720"/>
        <w:jc w:val="both"/>
      </w:pPr>
      <w:r>
        <w:t xml:space="preserve">When it comes to the </w:t>
      </w:r>
      <w:del w:id="137" w:author="Debashis Jena" w:date="2021-03-11T21:33:00Z">
        <w:r w:rsidDel="00A51964">
          <w:delText>agile</w:delText>
        </w:r>
      </w:del>
      <w:ins w:id="138" w:author="Debashis Jena" w:date="2021-03-11T21:33:00Z">
        <w:r w:rsidR="00A51964">
          <w:t>Agile</w:t>
        </w:r>
      </w:ins>
      <w:r>
        <w:t xml:space="preserve"> method as a whole, it adds another variance of the backlog which is Product Management Sprint Backlog (PMSB).</w:t>
      </w:r>
      <w:r w:rsidR="006809D8">
        <w:t xml:space="preserve"> The PMSB contains all items that need to be completed within the sprint by each product manager </w:t>
      </w:r>
      <w:del w:id="139" w:author="Debashis Jena" w:date="2021-03-11T21:46:00Z">
        <w:r w:rsidR="006809D8" w:rsidDel="00E75358">
          <w:delText>(</w:delText>
        </w:r>
      </w:del>
      <w:ins w:id="140" w:author="Debashis Jena" w:date="2021-03-11T21:46:00Z">
        <w:r w:rsidR="00E75358">
          <w:t>[</w:t>
        </w:r>
      </w:ins>
      <w:r w:rsidR="006809D8">
        <w:t>ibid.</w:t>
      </w:r>
      <w:ins w:id="141" w:author="Debashis Jena" w:date="2021-03-11T21:46:00Z">
        <w:r w:rsidR="00E75358">
          <w:t>]</w:t>
        </w:r>
      </w:ins>
      <w:del w:id="142" w:author="Debashis Jena" w:date="2021-03-11T21:46:00Z">
        <w:r w:rsidR="006809D8" w:rsidDel="00E75358">
          <w:delText>)</w:delText>
        </w:r>
      </w:del>
      <w:r w:rsidR="006809D8">
        <w:t>.</w:t>
      </w:r>
    </w:p>
    <w:p w14:paraId="654B84A8" w14:textId="77777777" w:rsidR="00083250" w:rsidRDefault="00083250" w:rsidP="000A385D">
      <w:pPr>
        <w:pStyle w:val="ListParagraph"/>
        <w:spacing w:line="360" w:lineRule="auto"/>
        <w:ind w:left="0" w:firstLine="720"/>
        <w:jc w:val="both"/>
      </w:pPr>
    </w:p>
    <w:p w14:paraId="1D2D0AD5" w14:textId="08A721BC" w:rsidR="004E0B22" w:rsidRDefault="00FB19D4" w:rsidP="000A385D">
      <w:pPr>
        <w:pStyle w:val="ListParagraph"/>
        <w:spacing w:line="360" w:lineRule="auto"/>
        <w:ind w:left="0" w:firstLine="720"/>
        <w:jc w:val="both"/>
      </w:pPr>
      <w:r>
        <w:t xml:space="preserve">The main input and the reference for any software development process are the requirements. The </w:t>
      </w:r>
      <w:del w:id="143" w:author="Debashis Jena" w:date="2021-03-11T21:33:00Z">
        <w:r w:rsidDel="00A51964">
          <w:delText>agile</w:delText>
        </w:r>
      </w:del>
      <w:ins w:id="144" w:author="Debashis Jena" w:date="2021-03-11T21:33:00Z">
        <w:r w:rsidR="00A51964">
          <w:t>Agile</w:t>
        </w:r>
      </w:ins>
      <w:r>
        <w:t xml:space="preserve"> methodology does not overload the process with heavy requirement documents, rather it keeps on feeding the process with a </w:t>
      </w:r>
      <w:r w:rsidR="00F5191A" w:rsidRPr="00F5191A">
        <w:t xml:space="preserve">steady flow </w:t>
      </w:r>
      <w:r>
        <w:t xml:space="preserve">of </w:t>
      </w:r>
      <w:r w:rsidR="00F5191A" w:rsidRPr="00F5191A">
        <w:t>requirements</w:t>
      </w:r>
      <w:r>
        <w:t xml:space="preserve">. Having PB and PMSB, in sprints facilitates the </w:t>
      </w:r>
      <w:del w:id="145" w:author="Debashis Jena" w:date="2021-03-11T21:33:00Z">
        <w:r w:rsidDel="00A51964">
          <w:delText>Agile</w:delText>
        </w:r>
      </w:del>
      <w:ins w:id="146" w:author="Debashis Jena" w:date="2021-03-11T21:33:00Z">
        <w:r w:rsidR="00A51964">
          <w:t>Agile</w:t>
        </w:r>
      </w:ins>
      <w:r>
        <w:t xml:space="preserve"> method with the requirements</w:t>
      </w:r>
      <w:r w:rsidR="00F5191A" w:rsidRPr="00F5191A">
        <w:t xml:space="preserve">. </w:t>
      </w:r>
      <w:r w:rsidR="003153D9">
        <w:t>S</w:t>
      </w:r>
      <w:r w:rsidR="00F5191A" w:rsidRPr="00F5191A">
        <w:t>print</w:t>
      </w:r>
      <w:r w:rsidR="003153D9">
        <w:t>s</w:t>
      </w:r>
      <w:r w:rsidR="00F5191A" w:rsidRPr="00F5191A">
        <w:t xml:space="preserve"> </w:t>
      </w:r>
      <w:r w:rsidR="003153D9">
        <w:t>typically span between 2 to 4 weeks and they are a core part of</w:t>
      </w:r>
      <w:r w:rsidR="00F5191A" w:rsidRPr="00F5191A">
        <w:t xml:space="preserve"> the </w:t>
      </w:r>
      <w:del w:id="147" w:author="Debashis Jena" w:date="2021-03-11T21:33:00Z">
        <w:r w:rsidR="00F5191A" w:rsidRPr="00F5191A" w:rsidDel="00A51964">
          <w:delText>Scrum</w:delText>
        </w:r>
      </w:del>
      <w:ins w:id="148" w:author="Debashis Jena" w:date="2021-03-11T21:33:00Z">
        <w:r w:rsidR="00A51964">
          <w:t>Scrum</w:t>
        </w:r>
      </w:ins>
      <w:r w:rsidR="00F5191A" w:rsidRPr="00F5191A">
        <w:t xml:space="preserve"> </w:t>
      </w:r>
      <w:r w:rsidR="003153D9">
        <w:t xml:space="preserve">software development process. There can be several charts and matrices to measure and track the progress of a </w:t>
      </w:r>
      <w:proofErr w:type="gramStart"/>
      <w:r w:rsidR="003153D9">
        <w:t>sprint;</w:t>
      </w:r>
      <w:proofErr w:type="gramEnd"/>
      <w:r w:rsidR="003153D9">
        <w:t xml:space="preserve"> such as velocity chart, burndown chart.</w:t>
      </w:r>
      <w:r w:rsidR="00F5191A" w:rsidRPr="00F5191A">
        <w:t xml:space="preserve"> </w:t>
      </w:r>
      <w:r w:rsidR="004F1194">
        <w:t>The objective of sprints is to deliver a piece of the requirement (story/task) that is "complete", meaning it can be released to production or can be used at the end of the sprint. The size of the story/task can be small which should fit in the span of the sprint</w:t>
      </w:r>
      <w:r w:rsidR="00F5191A" w:rsidRPr="00F5191A">
        <w:t xml:space="preserve">. </w:t>
      </w:r>
      <w:r w:rsidR="004F1194">
        <w:t xml:space="preserve">To address all the requirements, there are high frequent sprints. The frequency of the sprints makes it easy to accommodate change requests easily making the process flexible. </w:t>
      </w:r>
      <w:r w:rsidR="00F5191A" w:rsidRPr="00F5191A">
        <w:t>Each working day</w:t>
      </w:r>
      <w:r w:rsidR="00C72CC0">
        <w:t xml:space="preserve"> within a sprint is called as </w:t>
      </w:r>
      <w:del w:id="149" w:author="Debashis Jena" w:date="2021-03-11T21:33:00Z">
        <w:r w:rsidR="00F5191A" w:rsidRPr="00F5191A" w:rsidDel="00A51964">
          <w:delText>Scrum</w:delText>
        </w:r>
      </w:del>
      <w:ins w:id="150" w:author="Debashis Jena" w:date="2021-03-11T21:33:00Z">
        <w:r w:rsidR="00A51964">
          <w:t>Scrum</w:t>
        </w:r>
      </w:ins>
      <w:r w:rsidR="00F5191A" w:rsidRPr="00F5191A">
        <w:t xml:space="preserve"> </w:t>
      </w:r>
      <w:r w:rsidR="00C72CC0">
        <w:t xml:space="preserve">which </w:t>
      </w:r>
      <w:r w:rsidR="00F5191A" w:rsidRPr="00F5191A">
        <w:t xml:space="preserve">starts with a </w:t>
      </w:r>
      <w:del w:id="151" w:author="Debashis Jena" w:date="2021-03-11T21:33:00Z">
        <w:r w:rsidR="00F5191A" w:rsidRPr="00F5191A" w:rsidDel="00A51964">
          <w:delText>Scrum</w:delText>
        </w:r>
      </w:del>
      <w:ins w:id="152" w:author="Debashis Jena" w:date="2021-03-11T21:33:00Z">
        <w:r w:rsidR="00A51964">
          <w:t>Scrum</w:t>
        </w:r>
      </w:ins>
      <w:r w:rsidR="00F5191A" w:rsidRPr="00F5191A">
        <w:t xml:space="preserve"> meeting </w:t>
      </w:r>
      <w:ins w:id="153" w:author="Debashis Jena" w:date="2021-03-11T21:46:00Z">
        <w:r w:rsidR="00E75358">
          <w:t>[</w:t>
        </w:r>
      </w:ins>
      <w:del w:id="154" w:author="Debashis Jena" w:date="2021-03-11T21:46:00Z">
        <w:r w:rsidR="00F5191A" w:rsidRPr="00F5191A" w:rsidDel="00E75358">
          <w:delText>(</w:delText>
        </w:r>
      </w:del>
      <w:r w:rsidR="00F5191A" w:rsidRPr="00F5191A">
        <w:t>ibid.</w:t>
      </w:r>
      <w:ins w:id="155" w:author="Debashis Jena" w:date="2021-03-11T21:46:00Z">
        <w:r w:rsidR="00E75358">
          <w:t>]</w:t>
        </w:r>
      </w:ins>
      <w:del w:id="156" w:author="Debashis Jena" w:date="2021-03-11T21:46:00Z">
        <w:r w:rsidR="00F5191A" w:rsidRPr="00F5191A" w:rsidDel="00E75358">
          <w:delText>)</w:delText>
        </w:r>
      </w:del>
      <w:r w:rsidR="00F5191A" w:rsidRPr="00F5191A">
        <w:t>.</w:t>
      </w:r>
    </w:p>
    <w:p w14:paraId="64055323" w14:textId="77777777" w:rsidR="004E0B22" w:rsidRDefault="004E0B22" w:rsidP="000A385D">
      <w:pPr>
        <w:pStyle w:val="ListParagraph"/>
        <w:spacing w:line="360" w:lineRule="auto"/>
        <w:ind w:left="0" w:firstLine="720"/>
        <w:jc w:val="both"/>
      </w:pPr>
    </w:p>
    <w:p w14:paraId="3B5343AD" w14:textId="77777777" w:rsidR="007071CB" w:rsidRDefault="00FB19D4" w:rsidP="000A385D">
      <w:pPr>
        <w:pStyle w:val="ListParagraph"/>
        <w:spacing w:line="360" w:lineRule="auto"/>
        <w:ind w:left="0" w:firstLine="720"/>
        <w:jc w:val="both"/>
        <w:rPr>
          <w:b/>
          <w:bCs/>
        </w:rPr>
      </w:pPr>
      <w:r w:rsidRPr="0029777B">
        <w:rPr>
          <w:noProof/>
        </w:rPr>
        <w:drawing>
          <wp:inline distT="0" distB="0" distL="0" distR="0" wp14:anchorId="46D72E7D" wp14:editId="481F3A8A">
            <wp:extent cx="4045057" cy="191880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4091398" cy="1940791"/>
                    </a:xfrm>
                    <a:prstGeom prst="rect">
                      <a:avLst/>
                    </a:prstGeom>
                  </pic:spPr>
                </pic:pic>
              </a:graphicData>
            </a:graphic>
          </wp:inline>
        </w:drawing>
      </w:r>
    </w:p>
    <w:p w14:paraId="04581526" w14:textId="08E4F208" w:rsidR="007071CB" w:rsidRPr="007071CB" w:rsidRDefault="00FB19D4" w:rsidP="000A385D">
      <w:pPr>
        <w:pStyle w:val="ListParagraph"/>
        <w:spacing w:line="360" w:lineRule="auto"/>
        <w:ind w:left="0" w:firstLine="720"/>
        <w:jc w:val="both"/>
      </w:pPr>
      <w:r>
        <w:lastRenderedPageBreak/>
        <w:t xml:space="preserve">Since the sprints </w:t>
      </w:r>
      <w:r w:rsidR="00072A5D">
        <w:t xml:space="preserve">have the objective to create shippable products, they are typically small. To manage a large number of requirements with different sizes of granularity, the </w:t>
      </w:r>
      <w:del w:id="157" w:author="Debashis Jena" w:date="2021-03-11T21:33:00Z">
        <w:r w:rsidRPr="007071CB" w:rsidDel="00A51964">
          <w:delText>Scrum</w:delText>
        </w:r>
      </w:del>
      <w:ins w:id="158" w:author="Debashis Jena" w:date="2021-03-11T21:33:00Z">
        <w:r w:rsidR="00A51964">
          <w:t>Scrum</w:t>
        </w:r>
      </w:ins>
      <w:r w:rsidR="00072A5D">
        <w:t xml:space="preserve"> method</w:t>
      </w:r>
      <w:r w:rsidRPr="007071CB">
        <w:t xml:space="preserve"> provides </w:t>
      </w:r>
      <w:r w:rsidR="00072A5D">
        <w:t xml:space="preserve">many </w:t>
      </w:r>
      <w:r w:rsidRPr="007071CB">
        <w:t xml:space="preserve">guidelines </w:t>
      </w:r>
      <w:r w:rsidR="00072A5D">
        <w:t xml:space="preserve">and </w:t>
      </w:r>
      <w:r w:rsidRPr="007071CB">
        <w:t>a set of stages (ibid.). The stages are:</w:t>
      </w:r>
    </w:p>
    <w:p w14:paraId="4230095A" w14:textId="58152534" w:rsidR="007071CB" w:rsidRDefault="00FB19D4" w:rsidP="000A385D">
      <w:pPr>
        <w:pStyle w:val="ListParagraph"/>
        <w:numPr>
          <w:ilvl w:val="0"/>
          <w:numId w:val="44"/>
          <w:numberingChange w:id="159" w:author="Sheldon Linker" w:date="2021-03-11T16:44:00Z" w:original="%1:1:0:."/>
        </w:numPr>
        <w:spacing w:line="360" w:lineRule="auto"/>
        <w:jc w:val="both"/>
      </w:pPr>
      <w:r w:rsidRPr="007071CB">
        <w:t>Vision</w:t>
      </w:r>
      <w:r w:rsidR="00595D35">
        <w:t xml:space="preserve"> –</w:t>
      </w:r>
      <w:r w:rsidRPr="007071CB">
        <w:t xml:space="preserve"> </w:t>
      </w:r>
      <w:r w:rsidR="00595D35">
        <w:t>A</w:t>
      </w:r>
      <w:r w:rsidRPr="007071CB">
        <w:t xml:space="preserve">n idea brought by a customer. </w:t>
      </w:r>
      <w:r w:rsidR="00595D35">
        <w:t>The product manager creates a theme from the vision</w:t>
      </w:r>
      <w:r w:rsidRPr="007071CB">
        <w:t xml:space="preserve"> </w:t>
      </w:r>
      <w:ins w:id="160" w:author="Debashis Jena" w:date="2021-03-11T21:46:00Z">
        <w:r w:rsidR="00E75358">
          <w:t>[</w:t>
        </w:r>
      </w:ins>
      <w:del w:id="161" w:author="Debashis Jena" w:date="2021-03-11T21:46:00Z">
        <w:r w:rsidRPr="007071CB" w:rsidDel="00E75358">
          <w:delText>(</w:delText>
        </w:r>
      </w:del>
      <w:r w:rsidRPr="007071CB">
        <w:t>ibid.</w:t>
      </w:r>
      <w:ins w:id="162" w:author="Debashis Jena" w:date="2021-03-11T21:46:00Z">
        <w:r w:rsidR="00E75358">
          <w:t>]</w:t>
        </w:r>
      </w:ins>
      <w:del w:id="163" w:author="Debashis Jena" w:date="2021-03-11T21:46:00Z">
        <w:r w:rsidRPr="007071CB" w:rsidDel="00E75358">
          <w:delText>)</w:delText>
        </w:r>
      </w:del>
      <w:r w:rsidRPr="007071CB">
        <w:t>.</w:t>
      </w:r>
    </w:p>
    <w:p w14:paraId="47E3A487" w14:textId="10BC9C42" w:rsidR="007071CB" w:rsidRDefault="00FB19D4" w:rsidP="000A385D">
      <w:pPr>
        <w:pStyle w:val="ListParagraph"/>
        <w:numPr>
          <w:ilvl w:val="0"/>
          <w:numId w:val="44"/>
          <w:numberingChange w:id="164" w:author="Sheldon Linker" w:date="2021-03-11T16:44:00Z" w:original="%1:2:0:."/>
        </w:numPr>
        <w:spacing w:line="360" w:lineRule="auto"/>
        <w:jc w:val="both"/>
      </w:pPr>
      <w:r w:rsidRPr="007071CB">
        <w:t>Theme</w:t>
      </w:r>
      <w:r w:rsidR="009555CD">
        <w:t xml:space="preserve"> –</w:t>
      </w:r>
      <w:r w:rsidRPr="007071CB">
        <w:t xml:space="preserve"> </w:t>
      </w:r>
      <w:r w:rsidR="009555CD">
        <w:t>D</w:t>
      </w:r>
      <w:r w:rsidRPr="007071CB">
        <w:t>escribes the business problem</w:t>
      </w:r>
      <w:r w:rsidR="009555CD">
        <w:t xml:space="preserve"> and should be limited to a</w:t>
      </w:r>
      <w:r w:rsidRPr="007071CB">
        <w:t xml:space="preserve"> page of text</w:t>
      </w:r>
      <w:r w:rsidR="009555CD">
        <w:t xml:space="preserve"> </w:t>
      </w:r>
      <w:del w:id="165" w:author="Debashis Jena" w:date="2021-03-11T21:46:00Z">
        <w:r w:rsidRPr="007071CB" w:rsidDel="00E75358">
          <w:delText>(</w:delText>
        </w:r>
      </w:del>
      <w:ins w:id="166" w:author="Debashis Jena" w:date="2021-03-11T21:46:00Z">
        <w:r w:rsidR="00E75358">
          <w:t>[</w:t>
        </w:r>
      </w:ins>
      <w:r w:rsidRPr="007071CB">
        <w:t>ibid.</w:t>
      </w:r>
      <w:ins w:id="167" w:author="Debashis Jena" w:date="2021-03-11T21:46:00Z">
        <w:r w:rsidR="00E75358">
          <w:t>]</w:t>
        </w:r>
      </w:ins>
      <w:del w:id="168" w:author="Debashis Jena" w:date="2021-03-11T21:46:00Z">
        <w:r w:rsidRPr="007071CB" w:rsidDel="00E75358">
          <w:delText>)</w:delText>
        </w:r>
      </w:del>
      <w:r w:rsidRPr="007071CB">
        <w:t>.</w:t>
      </w:r>
    </w:p>
    <w:p w14:paraId="032B98ED" w14:textId="77777777" w:rsidR="007071CB" w:rsidRDefault="00FB19D4" w:rsidP="000A385D">
      <w:pPr>
        <w:pStyle w:val="ListParagraph"/>
        <w:numPr>
          <w:ilvl w:val="0"/>
          <w:numId w:val="44"/>
          <w:numberingChange w:id="169" w:author="Sheldon Linker" w:date="2021-03-11T16:44:00Z" w:original="%1:3:0:."/>
        </w:numPr>
        <w:spacing w:line="360" w:lineRule="auto"/>
        <w:jc w:val="both"/>
      </w:pPr>
      <w:r w:rsidRPr="007071CB">
        <w:t>Concept</w:t>
      </w:r>
      <w:r w:rsidR="00554797">
        <w:t xml:space="preserve"> – “</w:t>
      </w:r>
      <w:r w:rsidRPr="007071CB">
        <w:t>Themes are broken down into smaller pieces called Concepts. Concepts consist of product drivers, product constraints, and the scope." (ibid.).</w:t>
      </w:r>
    </w:p>
    <w:p w14:paraId="3A967352" w14:textId="77777777" w:rsidR="00E44020" w:rsidRDefault="00FB19D4" w:rsidP="000A385D">
      <w:pPr>
        <w:pStyle w:val="ListParagraph"/>
        <w:numPr>
          <w:ilvl w:val="0"/>
          <w:numId w:val="44"/>
          <w:numberingChange w:id="170" w:author="Sheldon Linker" w:date="2021-03-11T16:44:00Z" w:original="%1:4:0:."/>
        </w:numPr>
        <w:spacing w:line="360" w:lineRule="auto"/>
        <w:jc w:val="both"/>
      </w:pPr>
      <w:r w:rsidRPr="007071CB">
        <w:t>Requirement Definition</w:t>
      </w:r>
      <w:r w:rsidR="00554797">
        <w:t xml:space="preserve"> – Typically requirements are called stories. The requirements contain a set of acceptance criteria</w:t>
      </w:r>
      <w:r w:rsidRPr="007071CB">
        <w:t xml:space="preserve">. </w:t>
      </w:r>
      <w:r w:rsidR="00554797">
        <w:t>Requirements should be discussed with the software architects and lead developers to determine the compatibility of them.</w:t>
      </w:r>
    </w:p>
    <w:p w14:paraId="38D2E59C" w14:textId="77777777" w:rsidR="006E2286" w:rsidRDefault="006E2286" w:rsidP="000A385D">
      <w:pPr>
        <w:pStyle w:val="ListParagraph"/>
        <w:spacing w:line="360" w:lineRule="auto"/>
        <w:ind w:left="0" w:firstLine="720"/>
        <w:jc w:val="both"/>
      </w:pPr>
    </w:p>
    <w:p w14:paraId="0DBF73D5" w14:textId="77777777" w:rsidR="00E44020" w:rsidRDefault="00FB19D4" w:rsidP="000A385D">
      <w:pPr>
        <w:pStyle w:val="ListParagraph"/>
        <w:spacing w:line="360" w:lineRule="auto"/>
        <w:ind w:left="0" w:firstLine="720"/>
        <w:jc w:val="both"/>
      </w:pPr>
      <w:r>
        <w:t>As part of the iterations, there are few recurring events. Some of them are:</w:t>
      </w:r>
    </w:p>
    <w:p w14:paraId="04CB63E9" w14:textId="177D8298" w:rsidR="00E44020" w:rsidRDefault="00FB19D4" w:rsidP="000A385D">
      <w:pPr>
        <w:pStyle w:val="ListParagraph"/>
        <w:numPr>
          <w:ilvl w:val="0"/>
          <w:numId w:val="47"/>
          <w:numberingChange w:id="171" w:author="Sheldon Linker" w:date="2021-03-11T16:44:00Z" w:original="%1:1:0:."/>
        </w:numPr>
        <w:spacing w:line="360" w:lineRule="auto"/>
        <w:jc w:val="both"/>
      </w:pPr>
      <w:r>
        <w:t xml:space="preserve">Prepare and attend product board: </w:t>
      </w:r>
      <w:r w:rsidR="00C02646">
        <w:t xml:space="preserve">The stakeholder meetings happen periodically to have the product management team present what was developed and what is going to be done in the next couple of sprints </w:t>
      </w:r>
      <w:ins w:id="172" w:author="Debashis Jena" w:date="2021-03-11T21:47:00Z">
        <w:r w:rsidR="00E75358">
          <w:t>[</w:t>
        </w:r>
      </w:ins>
      <w:del w:id="173" w:author="Debashis Jena" w:date="2021-03-11T21:47:00Z">
        <w:r w:rsidDel="00E75358">
          <w:delText>(</w:delText>
        </w:r>
      </w:del>
      <w:r>
        <w:t>ibid.</w:t>
      </w:r>
      <w:ins w:id="174" w:author="Debashis Jena" w:date="2021-03-11T21:47:00Z">
        <w:r w:rsidR="00E75358">
          <w:t>]</w:t>
        </w:r>
      </w:ins>
      <w:del w:id="175" w:author="Debashis Jena" w:date="2021-03-11T21:47:00Z">
        <w:r w:rsidDel="00E75358">
          <w:delText>)</w:delText>
        </w:r>
      </w:del>
      <w:r>
        <w:t>.</w:t>
      </w:r>
    </w:p>
    <w:p w14:paraId="09C49799" w14:textId="2DA70848" w:rsidR="00E44020" w:rsidRDefault="00FB19D4" w:rsidP="000A385D">
      <w:pPr>
        <w:pStyle w:val="ListParagraph"/>
        <w:numPr>
          <w:ilvl w:val="0"/>
          <w:numId w:val="47"/>
          <w:numberingChange w:id="176" w:author="Sheldon Linker" w:date="2021-03-11T16:44:00Z" w:original="%1:2:0:."/>
        </w:numPr>
        <w:spacing w:line="360" w:lineRule="auto"/>
        <w:jc w:val="both"/>
      </w:pPr>
      <w:r>
        <w:t xml:space="preserve">Sprint review: </w:t>
      </w:r>
      <w:proofErr w:type="gramStart"/>
      <w:r w:rsidR="0097480B">
        <w:t>Typically</w:t>
      </w:r>
      <w:proofErr w:type="gramEnd"/>
      <w:r w:rsidR="0097480B">
        <w:t xml:space="preserve"> a sprint review meeting happens to ensure the project team is in the right direction. While the </w:t>
      </w:r>
      <w:del w:id="177" w:author="Debashis Jena" w:date="2021-03-11T21:33:00Z">
        <w:r w:rsidR="0097480B" w:rsidDel="00A51964">
          <w:delText>Agile</w:delText>
        </w:r>
      </w:del>
      <w:ins w:id="178" w:author="Debashis Jena" w:date="2021-03-11T21:33:00Z">
        <w:r w:rsidR="00A51964">
          <w:t>Agile</w:t>
        </w:r>
      </w:ins>
      <w:r w:rsidR="0097480B">
        <w:t xml:space="preserve"> method encourages accountability and taking ownership of specific requirements, team members end up working in silos</w:t>
      </w:r>
      <w:r>
        <w:t>.</w:t>
      </w:r>
    </w:p>
    <w:p w14:paraId="55F873AA" w14:textId="77777777" w:rsidR="00E44020" w:rsidRDefault="00FB19D4" w:rsidP="000A385D">
      <w:pPr>
        <w:pStyle w:val="ListParagraph"/>
        <w:numPr>
          <w:ilvl w:val="0"/>
          <w:numId w:val="47"/>
          <w:numberingChange w:id="179" w:author="Sheldon Linker" w:date="2021-03-11T16:44:00Z" w:original="%1:3:0:."/>
        </w:numPr>
        <w:spacing w:line="360" w:lineRule="auto"/>
        <w:jc w:val="both"/>
      </w:pPr>
      <w:r>
        <w:t xml:space="preserve">Team retro meeting: </w:t>
      </w:r>
      <w:r w:rsidR="006428D3">
        <w:t>R</w:t>
      </w:r>
      <w:r>
        <w:t>etro meeting</w:t>
      </w:r>
      <w:r w:rsidR="006428D3">
        <w:t>s happen at the end of every sprint and</w:t>
      </w:r>
      <w:r>
        <w:t xml:space="preserve"> </w:t>
      </w:r>
      <w:r w:rsidR="006428D3">
        <w:t>it facilitates the</w:t>
      </w:r>
      <w:r>
        <w:t xml:space="preserve"> team </w:t>
      </w:r>
      <w:r w:rsidR="006428D3">
        <w:t>in reviewing</w:t>
      </w:r>
      <w:r>
        <w:t xml:space="preserve"> things </w:t>
      </w:r>
      <w:r w:rsidR="006428D3">
        <w:t xml:space="preserve">that </w:t>
      </w:r>
      <w:r>
        <w:t xml:space="preserve">went well and things </w:t>
      </w:r>
      <w:r w:rsidR="006428D3">
        <w:t xml:space="preserve">that </w:t>
      </w:r>
      <w:r>
        <w:t>need to be improved.</w:t>
      </w:r>
      <w:r w:rsidR="000A0946">
        <w:t xml:space="preserve"> Many feedbacks are taken which is planned to implement in the future sprints.</w:t>
      </w:r>
    </w:p>
    <w:p w14:paraId="377A2B9B" w14:textId="596533B5" w:rsidR="00E44020" w:rsidRDefault="00FB19D4" w:rsidP="000A385D">
      <w:pPr>
        <w:pStyle w:val="ListParagraph"/>
        <w:numPr>
          <w:ilvl w:val="0"/>
          <w:numId w:val="47"/>
          <w:numberingChange w:id="180" w:author="Sheldon Linker" w:date="2021-03-11T16:44:00Z" w:original="%1:4:0:."/>
        </w:numPr>
        <w:spacing w:line="360" w:lineRule="auto"/>
        <w:jc w:val="both"/>
      </w:pPr>
      <w:r>
        <w:t xml:space="preserve">Team allocation overview: </w:t>
      </w:r>
      <w:r w:rsidR="00000449">
        <w:t xml:space="preserve">Based on the capacity and resource availability the team allocations can be changed. The team allocation reviews need to take place where the requirements assignments can be </w:t>
      </w:r>
      <w:proofErr w:type="gramStart"/>
      <w:r w:rsidR="00000449">
        <w:t>reviewed</w:t>
      </w:r>
      <w:proofErr w:type="gramEnd"/>
      <w:r w:rsidR="00000449">
        <w:t xml:space="preserve"> and they</w:t>
      </w:r>
      <w:r>
        <w:t xml:space="preserve"> might be transferred from one team to another </w:t>
      </w:r>
      <w:ins w:id="181" w:author="Debashis Jena" w:date="2021-03-11T21:47:00Z">
        <w:r w:rsidR="00E75358">
          <w:t>[</w:t>
        </w:r>
      </w:ins>
      <w:del w:id="182" w:author="Debashis Jena" w:date="2021-03-11T21:47:00Z">
        <w:r w:rsidDel="00E75358">
          <w:delText>(</w:delText>
        </w:r>
      </w:del>
      <w:r>
        <w:t>ibid.</w:t>
      </w:r>
      <w:ins w:id="183" w:author="Debashis Jena" w:date="2021-03-11T21:47:00Z">
        <w:r w:rsidR="00E75358">
          <w:t>]</w:t>
        </w:r>
      </w:ins>
      <w:del w:id="184" w:author="Debashis Jena" w:date="2021-03-11T21:47:00Z">
        <w:r w:rsidDel="00E75358">
          <w:delText>)</w:delText>
        </w:r>
      </w:del>
      <w:r>
        <w:t>.</w:t>
      </w:r>
    </w:p>
    <w:p w14:paraId="64E7B3E5" w14:textId="7BF58B18" w:rsidR="00E44020" w:rsidRDefault="00FB19D4" w:rsidP="000A385D">
      <w:pPr>
        <w:pStyle w:val="ListParagraph"/>
        <w:numPr>
          <w:ilvl w:val="0"/>
          <w:numId w:val="47"/>
          <w:numberingChange w:id="185" w:author="Sheldon Linker" w:date="2021-03-11T16:44:00Z" w:original="%1:5:0:."/>
        </w:numPr>
        <w:spacing w:line="360" w:lineRule="auto"/>
        <w:jc w:val="both"/>
      </w:pPr>
      <w:r>
        <w:lastRenderedPageBreak/>
        <w:t xml:space="preserve">Problem and change management: </w:t>
      </w:r>
      <w:del w:id="186" w:author="Debashis Jena" w:date="2021-03-11T21:33:00Z">
        <w:r w:rsidR="00EE6EE6" w:rsidDel="00A51964">
          <w:delText>Agile</w:delText>
        </w:r>
      </w:del>
      <w:ins w:id="187" w:author="Debashis Jena" w:date="2021-03-11T21:33:00Z">
        <w:r w:rsidR="00A51964">
          <w:t>Agile</w:t>
        </w:r>
      </w:ins>
      <w:r w:rsidR="00EE6EE6">
        <w:t xml:space="preserve"> method was designed originally to address the problems and changes efficiently</w:t>
      </w:r>
      <w:r>
        <w:t>.</w:t>
      </w:r>
    </w:p>
    <w:p w14:paraId="27ED492F" w14:textId="77777777" w:rsidR="00E44020" w:rsidRDefault="00FB19D4" w:rsidP="000A385D">
      <w:pPr>
        <w:pStyle w:val="ListParagraph"/>
        <w:numPr>
          <w:ilvl w:val="0"/>
          <w:numId w:val="47"/>
          <w:numberingChange w:id="188" w:author="Sheldon Linker" w:date="2021-03-11T16:44:00Z" w:original="%1:6:0:."/>
        </w:numPr>
        <w:spacing w:line="360" w:lineRule="auto"/>
        <w:jc w:val="both"/>
      </w:pPr>
      <w:r>
        <w:t xml:space="preserve">Backlog preparations: </w:t>
      </w:r>
      <w:r w:rsidR="00EE6EE6">
        <w:t>The product backlogs are created at the beginning of the project. They are broken down into sprint backlogs</w:t>
      </w:r>
      <w:r>
        <w:t>.</w:t>
      </w:r>
    </w:p>
    <w:p w14:paraId="551D669E" w14:textId="77777777" w:rsidR="00E44020" w:rsidRDefault="00FB19D4" w:rsidP="000A385D">
      <w:pPr>
        <w:pStyle w:val="ListParagraph"/>
        <w:numPr>
          <w:ilvl w:val="0"/>
          <w:numId w:val="47"/>
          <w:numberingChange w:id="189" w:author="Sheldon Linker" w:date="2021-03-11T16:44:00Z" w:original="%1:7:0:."/>
        </w:numPr>
        <w:spacing w:line="360" w:lineRule="auto"/>
        <w:jc w:val="both"/>
      </w:pPr>
      <w:r>
        <w:t xml:space="preserve">Sprint planning: </w:t>
      </w:r>
      <w:r w:rsidR="00DE359F">
        <w:t xml:space="preserve">The planning meetings are required to have the requirements discussed and assigned to the development team. The requirement assignments are voluntarily done. </w:t>
      </w:r>
      <w:r>
        <w:t xml:space="preserve">Sprint planning </w:t>
      </w:r>
      <w:r w:rsidR="00DE359F">
        <w:t>is also done to</w:t>
      </w:r>
      <w:r>
        <w:t xml:space="preserve"> define the scope of the requirements.</w:t>
      </w:r>
    </w:p>
    <w:p w14:paraId="63F68D5E" w14:textId="77777777" w:rsidR="006E2286" w:rsidRDefault="00FB19D4" w:rsidP="000A385D">
      <w:pPr>
        <w:pStyle w:val="ListParagraph"/>
        <w:numPr>
          <w:ilvl w:val="0"/>
          <w:numId w:val="47"/>
          <w:numberingChange w:id="190" w:author="Sheldon Linker" w:date="2021-03-11T16:44:00Z" w:original="%1:8:0:."/>
        </w:numPr>
        <w:spacing w:line="360" w:lineRule="auto"/>
        <w:jc w:val="both"/>
      </w:pPr>
      <w:r>
        <w:t>Demo Stories: Stories are demoed at the end of the sprint to make sure if the item delivered matches the requirement.</w:t>
      </w:r>
    </w:p>
    <w:p w14:paraId="049A446A" w14:textId="77777777" w:rsidR="00034AF4" w:rsidRDefault="00034AF4" w:rsidP="000A385D">
      <w:pPr>
        <w:pStyle w:val="ListParagraph"/>
        <w:spacing w:line="360" w:lineRule="auto"/>
        <w:ind w:left="1440"/>
        <w:jc w:val="both"/>
      </w:pPr>
    </w:p>
    <w:p w14:paraId="2D3F5440" w14:textId="5225D999" w:rsidR="00E44020" w:rsidRDefault="00FB19D4" w:rsidP="000A385D">
      <w:pPr>
        <w:pStyle w:val="ListParagraph"/>
        <w:spacing w:line="360" w:lineRule="auto"/>
        <w:ind w:left="0" w:firstLine="720"/>
        <w:jc w:val="both"/>
      </w:pPr>
      <w:r>
        <w:t xml:space="preserve">Some of the lessons learned while implementing </w:t>
      </w:r>
      <w:del w:id="191" w:author="Debashis Jena" w:date="2021-03-11T21:33:00Z">
        <w:r w:rsidDel="00A51964">
          <w:delText>Scrum</w:delText>
        </w:r>
      </w:del>
      <w:ins w:id="192" w:author="Debashis Jena" w:date="2021-03-11T21:33:00Z">
        <w:r w:rsidR="00A51964">
          <w:t>Scrum</w:t>
        </w:r>
      </w:ins>
      <w:r>
        <w:t xml:space="preserve"> in </w:t>
      </w:r>
      <w:proofErr w:type="spellStart"/>
      <w:r>
        <w:t>Planon</w:t>
      </w:r>
      <w:proofErr w:type="spellEnd"/>
      <w:r>
        <w:t xml:space="preserve"> </w:t>
      </w:r>
      <w:proofErr w:type="gramStart"/>
      <w:r>
        <w:t>are</w:t>
      </w:r>
      <w:proofErr w:type="gramEnd"/>
      <w:r>
        <w:t xml:space="preserve"> </w:t>
      </w:r>
    </w:p>
    <w:p w14:paraId="718FE880" w14:textId="77777777" w:rsidR="00E44020" w:rsidRDefault="00FB19D4" w:rsidP="000A385D">
      <w:pPr>
        <w:pStyle w:val="ListParagraph"/>
        <w:numPr>
          <w:ilvl w:val="0"/>
          <w:numId w:val="48"/>
          <w:numberingChange w:id="193" w:author="Sheldon Linker" w:date="2021-03-11T16:44:00Z" w:original="%1:1:0:."/>
        </w:numPr>
        <w:spacing w:line="360" w:lineRule="auto"/>
        <w:jc w:val="both"/>
      </w:pPr>
      <w:r>
        <w:t>Sprints are performed continually to ensure requirements are well thought, prioritized, refined, and ready before the development sprint starts.</w:t>
      </w:r>
    </w:p>
    <w:p w14:paraId="38D75AC1" w14:textId="77777777" w:rsidR="00E44020" w:rsidRDefault="00FB19D4" w:rsidP="000A385D">
      <w:pPr>
        <w:pStyle w:val="ListParagraph"/>
        <w:numPr>
          <w:ilvl w:val="0"/>
          <w:numId w:val="48"/>
          <w:numberingChange w:id="194" w:author="Sheldon Linker" w:date="2021-03-11T16:44:00Z" w:original="%1:2:0:."/>
        </w:numPr>
        <w:spacing w:line="360" w:lineRule="auto"/>
        <w:jc w:val="both"/>
      </w:pPr>
      <w:r>
        <w:t>Requirements are split into multiple smaller stories or tasks if they are complex enough to fit in a sprint. That way it becomes easy to determine the scope and estimate it appropriately.</w:t>
      </w:r>
    </w:p>
    <w:p w14:paraId="38C17974" w14:textId="1119A15F" w:rsidR="00E44020" w:rsidRDefault="00FB19D4" w:rsidP="000A385D">
      <w:pPr>
        <w:pStyle w:val="ListParagraph"/>
        <w:numPr>
          <w:ilvl w:val="0"/>
          <w:numId w:val="48"/>
          <w:numberingChange w:id="195" w:author="Sheldon Linker" w:date="2021-03-11T16:44:00Z" w:original="%1:3:0:."/>
        </w:numPr>
        <w:spacing w:line="360" w:lineRule="auto"/>
        <w:jc w:val="both"/>
      </w:pPr>
      <w:del w:id="196" w:author="Debashis Jena" w:date="2021-03-11T21:33:00Z">
        <w:r w:rsidDel="00A51964">
          <w:delText>Scrum</w:delText>
        </w:r>
      </w:del>
      <w:ins w:id="197" w:author="Debashis Jena" w:date="2021-03-11T21:33:00Z">
        <w:r w:rsidR="00A51964">
          <w:t>Scrum</w:t>
        </w:r>
      </w:ins>
      <w:r>
        <w:t xml:space="preserve"> meetings happen daily, to discuss the things that were done on the previous day, what is going to be done today and if there are any impediments. </w:t>
      </w:r>
    </w:p>
    <w:p w14:paraId="715D1AB9" w14:textId="77777777" w:rsidR="00E44020" w:rsidRDefault="00FB19D4" w:rsidP="000A385D">
      <w:pPr>
        <w:pStyle w:val="ListParagraph"/>
        <w:numPr>
          <w:ilvl w:val="0"/>
          <w:numId w:val="48"/>
          <w:numberingChange w:id="198" w:author="Sheldon Linker" w:date="2021-03-11T16:44:00Z" w:original="%1:4:0:."/>
        </w:numPr>
        <w:spacing w:line="360" w:lineRule="auto"/>
        <w:jc w:val="both"/>
      </w:pPr>
      <w:r>
        <w:t xml:space="preserve">Backlogs are required to be continuously reviewed and reprioritized based on the urgency, failing to which it becomes hard for the development team and the SPM team to determine which story has a higher priority than others. </w:t>
      </w:r>
    </w:p>
    <w:p w14:paraId="1BD72545" w14:textId="77777777" w:rsidR="007D0B80" w:rsidRDefault="00FB19D4" w:rsidP="000A385D">
      <w:pPr>
        <w:spacing w:after="202" w:line="360" w:lineRule="auto"/>
        <w:ind w:left="10"/>
        <w:jc w:val="both"/>
      </w:pPr>
      <w:r w:rsidRPr="007071CB">
        <w:br w:type="page"/>
      </w:r>
    </w:p>
    <w:p w14:paraId="27BD777F" w14:textId="77777777" w:rsidR="007D0B80" w:rsidRPr="009750F5" w:rsidRDefault="00FB19D4" w:rsidP="00046F50">
      <w:pPr>
        <w:pStyle w:val="Heading1"/>
        <w:numPr>
          <w:ilvl w:val="0"/>
          <w:numId w:val="0"/>
        </w:numPr>
        <w:tabs>
          <w:tab w:val="left" w:pos="3228"/>
          <w:tab w:val="center" w:pos="4680"/>
        </w:tabs>
        <w:spacing w:line="360" w:lineRule="auto"/>
        <w:jc w:val="center"/>
        <w:rPr>
          <w:sz w:val="32"/>
          <w:szCs w:val="32"/>
        </w:rPr>
      </w:pPr>
      <w:bookmarkStart w:id="199" w:name="_Toc66391247"/>
      <w:r w:rsidRPr="009750F5">
        <w:rPr>
          <w:sz w:val="32"/>
          <w:szCs w:val="32"/>
        </w:rPr>
        <w:lastRenderedPageBreak/>
        <w:t>Critique</w:t>
      </w:r>
      <w:bookmarkEnd w:id="199"/>
    </w:p>
    <w:p w14:paraId="2A9E1C27" w14:textId="5EC615D7" w:rsidR="007D0B80" w:rsidRDefault="00FB19D4" w:rsidP="000A385D">
      <w:pPr>
        <w:pStyle w:val="ListParagraph"/>
        <w:spacing w:line="360" w:lineRule="auto"/>
        <w:ind w:left="0" w:firstLine="720"/>
        <w:jc w:val="both"/>
      </w:pPr>
      <w:r>
        <w:t xml:space="preserve">The article tells us that, </w:t>
      </w:r>
      <w:del w:id="200" w:author="Debashis Jena" w:date="2021-03-11T21:33:00Z">
        <w:r w:rsidDel="00A51964">
          <w:delText>Scrum</w:delText>
        </w:r>
      </w:del>
      <w:ins w:id="201" w:author="Debashis Jena" w:date="2021-03-11T21:33:00Z">
        <w:r w:rsidR="00A51964">
          <w:t>Scrum</w:t>
        </w:r>
      </w:ins>
      <w:r>
        <w:t xml:space="preserve"> enables us to effectively collaborate among multiple teams and team members who are working on complex projects </w:t>
      </w:r>
      <w:ins w:id="202" w:author="Debashis Jena" w:date="2021-03-11T21:47:00Z">
        <w:r w:rsidR="00E75358">
          <w:t>[</w:t>
        </w:r>
      </w:ins>
      <w:del w:id="203" w:author="Debashis Jena" w:date="2021-03-11T21:47:00Z">
        <w:r w:rsidDel="00E75358">
          <w:delText>(</w:delText>
        </w:r>
      </w:del>
      <w:r>
        <w:t>Kevin et al.,2010</w:t>
      </w:r>
      <w:ins w:id="204" w:author="Debashis Jena" w:date="2021-03-11T21:48:00Z">
        <w:r w:rsidR="00E75358">
          <w:t>]</w:t>
        </w:r>
      </w:ins>
      <w:del w:id="205" w:author="Debashis Jena" w:date="2021-03-11T21:48:00Z">
        <w:r w:rsidDel="00E75358">
          <w:delText>)</w:delText>
        </w:r>
      </w:del>
      <w:r>
        <w:t xml:space="preserve">. </w:t>
      </w:r>
      <w:proofErr w:type="gramStart"/>
      <w:r>
        <w:t>Typically</w:t>
      </w:r>
      <w:proofErr w:type="gramEnd"/>
      <w:r>
        <w:t xml:space="preserve"> a sprint review meetings happen to ensure the developers are in the right direction as a team. While the </w:t>
      </w:r>
      <w:del w:id="206" w:author="Debashis Jena" w:date="2021-03-11T21:33:00Z">
        <w:r w:rsidDel="00A51964">
          <w:delText>Agile</w:delText>
        </w:r>
      </w:del>
      <w:ins w:id="207" w:author="Debashis Jena" w:date="2021-03-11T21:33:00Z">
        <w:r w:rsidR="00A51964">
          <w:t>Agile</w:t>
        </w:r>
      </w:ins>
      <w:r>
        <w:t xml:space="preserve"> method encourages accountability and taking ownership of specific requirements, there is a chance that the team members end up working in silos. Additionally, since the sprints are time-boxed, stories are delivered continuously. While it helps project stakeholders to visually see the items delivered, there are measures taken to ensure the team moves together towards the goal. </w:t>
      </w:r>
      <w:del w:id="208" w:author="Debashis Jena" w:date="2021-03-11T21:33:00Z">
        <w:r w:rsidDel="00A51964">
          <w:delText>Scrum</w:delText>
        </w:r>
      </w:del>
      <w:ins w:id="209" w:author="Debashis Jena" w:date="2021-03-11T21:33:00Z">
        <w:r w:rsidR="00A51964">
          <w:t>Scrum</w:t>
        </w:r>
      </w:ins>
      <w:r>
        <w:t xml:space="preserve"> way of building the projects is faster and effective. </w:t>
      </w:r>
    </w:p>
    <w:p w14:paraId="0EAAD5EB" w14:textId="04925719" w:rsidR="003F32EF" w:rsidRDefault="00FB19D4" w:rsidP="000A385D">
      <w:pPr>
        <w:pStyle w:val="ListParagraph"/>
        <w:numPr>
          <w:ilvl w:val="0"/>
          <w:numId w:val="49"/>
          <w:numberingChange w:id="210" w:author="Sheldon Linker" w:date="2021-03-11T16:44:00Z" w:original=""/>
        </w:numPr>
        <w:spacing w:after="202" w:line="360" w:lineRule="auto"/>
        <w:jc w:val="both"/>
      </w:pPr>
      <w:r>
        <w:t xml:space="preserve">Product backlogs are </w:t>
      </w:r>
      <w:proofErr w:type="gramStart"/>
      <w:r>
        <w:t>the</w:t>
      </w:r>
      <w:proofErr w:type="gramEnd"/>
      <w:r>
        <w:t xml:space="preserve"> major part of the </w:t>
      </w:r>
      <w:del w:id="211" w:author="Debashis Jena" w:date="2021-03-11T21:33:00Z">
        <w:r w:rsidDel="00A51964">
          <w:delText>Scrum</w:delText>
        </w:r>
      </w:del>
      <w:ins w:id="212" w:author="Debashis Jena" w:date="2021-03-11T21:33:00Z">
        <w:r w:rsidR="00A51964">
          <w:t>Scrum</w:t>
        </w:r>
      </w:ins>
      <w:r>
        <w:t xml:space="preserve"> method. The product owners discuss the stories with the stakeholders and that helps in prioritizing the stories.</w:t>
      </w:r>
    </w:p>
    <w:p w14:paraId="4ADD525E" w14:textId="7D23FD38" w:rsidR="00C1415D" w:rsidRDefault="00FB19D4" w:rsidP="000A385D">
      <w:pPr>
        <w:pStyle w:val="ListParagraph"/>
        <w:numPr>
          <w:ilvl w:val="0"/>
          <w:numId w:val="49"/>
          <w:numberingChange w:id="213" w:author="Sheldon Linker" w:date="2021-03-11T16:44:00Z" w:original=""/>
        </w:numPr>
        <w:spacing w:after="202" w:line="360" w:lineRule="auto"/>
        <w:jc w:val="both"/>
      </w:pPr>
      <w:del w:id="214" w:author="Debashis Jena" w:date="2021-03-11T21:33:00Z">
        <w:r w:rsidDel="00A51964">
          <w:delText>Scrum</w:delText>
        </w:r>
      </w:del>
      <w:ins w:id="215" w:author="Debashis Jena" w:date="2021-03-11T21:33:00Z">
        <w:r w:rsidR="00A51964">
          <w:t>Scrum</w:t>
        </w:r>
      </w:ins>
      <w:r>
        <w:t xml:space="preserve"> </w:t>
      </w:r>
      <w:r w:rsidR="00663E17">
        <w:t>encourages</w:t>
      </w:r>
      <w:r>
        <w:t xml:space="preserve"> the </w:t>
      </w:r>
      <w:r w:rsidR="00663E17">
        <w:t>project teams</w:t>
      </w:r>
      <w:r>
        <w:t xml:space="preserve"> to </w:t>
      </w:r>
      <w:r w:rsidR="00663E17">
        <w:t>emphasize</w:t>
      </w:r>
      <w:r>
        <w:t xml:space="preserve"> more on </w:t>
      </w:r>
      <w:r w:rsidR="00663E17">
        <w:t xml:space="preserve">the </w:t>
      </w:r>
      <w:r>
        <w:t>results than the processes</w:t>
      </w:r>
      <w:r w:rsidR="00663E17">
        <w:t xml:space="preserve"> and some of the unnecessary documentation.</w:t>
      </w:r>
    </w:p>
    <w:p w14:paraId="27ADAA41" w14:textId="77777777" w:rsidR="007D0B80" w:rsidRDefault="00FB19D4" w:rsidP="000A385D">
      <w:pPr>
        <w:pStyle w:val="ListParagraph"/>
        <w:numPr>
          <w:ilvl w:val="0"/>
          <w:numId w:val="49"/>
          <w:numberingChange w:id="216" w:author="Sheldon Linker" w:date="2021-03-11T16:44:00Z" w:original=""/>
        </w:numPr>
        <w:spacing w:after="202" w:line="360" w:lineRule="auto"/>
        <w:jc w:val="both"/>
      </w:pPr>
      <w:r>
        <w:t>With the active participation of the project stakeholders</w:t>
      </w:r>
      <w:r w:rsidR="00C3283E">
        <w:t>, the communication between the customers and the development team becomes smooth and much faster</w:t>
      </w:r>
      <w:r>
        <w:t>.</w:t>
      </w:r>
    </w:p>
    <w:p w14:paraId="4C694BBD" w14:textId="77777777" w:rsidR="007D0B80" w:rsidRDefault="00FB19D4" w:rsidP="000A385D">
      <w:pPr>
        <w:pStyle w:val="ListParagraph"/>
        <w:numPr>
          <w:ilvl w:val="0"/>
          <w:numId w:val="49"/>
          <w:numberingChange w:id="217" w:author="Sheldon Linker" w:date="2021-03-11T16:44:00Z" w:original=""/>
        </w:numPr>
        <w:spacing w:after="202" w:line="360" w:lineRule="auto"/>
        <w:jc w:val="both"/>
      </w:pPr>
      <w:r>
        <w:t xml:space="preserve">Having Vision, Theme, Concept, and Requirement definition well laid out helps the project planning very efficiently. It gives great visibility of the progress of the projects. </w:t>
      </w:r>
    </w:p>
    <w:p w14:paraId="7E8B807A" w14:textId="68B654D0" w:rsidR="007D0B80" w:rsidRDefault="00FB19D4" w:rsidP="00A3058D">
      <w:pPr>
        <w:pStyle w:val="ListParagraph"/>
        <w:numPr>
          <w:ilvl w:val="0"/>
          <w:numId w:val="49"/>
          <w:numberingChange w:id="218" w:author="Sheldon Linker" w:date="2021-03-11T16:44:00Z" w:original=""/>
        </w:numPr>
        <w:spacing w:after="202" w:line="360" w:lineRule="auto"/>
        <w:jc w:val="both"/>
      </w:pPr>
      <w:r>
        <w:t xml:space="preserve">Change requests in </w:t>
      </w:r>
      <w:del w:id="219" w:author="Debashis Jena" w:date="2021-03-11T21:33:00Z">
        <w:r w:rsidDel="00A51964">
          <w:delText>Scrum</w:delText>
        </w:r>
      </w:del>
      <w:ins w:id="220" w:author="Debashis Jena" w:date="2021-03-11T21:33:00Z">
        <w:r w:rsidR="00A51964">
          <w:t>Scrum</w:t>
        </w:r>
      </w:ins>
      <w:r>
        <w:t xml:space="preserve"> methodology are easily accepted without a lot of formalities.</w:t>
      </w:r>
    </w:p>
    <w:p w14:paraId="48CCBAF6" w14:textId="35E098FD" w:rsidR="007D0B80" w:rsidRDefault="00FB19D4" w:rsidP="000A385D">
      <w:pPr>
        <w:pStyle w:val="ListParagraph"/>
        <w:numPr>
          <w:ilvl w:val="0"/>
          <w:numId w:val="49"/>
          <w:numberingChange w:id="221" w:author="Sheldon Linker" w:date="2021-03-11T16:44:00Z" w:original=""/>
        </w:numPr>
        <w:spacing w:after="202" w:line="360" w:lineRule="auto"/>
        <w:jc w:val="both"/>
      </w:pPr>
      <w:r>
        <w:t xml:space="preserve">The </w:t>
      </w:r>
      <w:del w:id="222" w:author="Debashis Jena" w:date="2021-03-11T21:33:00Z">
        <w:r w:rsidDel="00A51964">
          <w:delText>Scrum</w:delText>
        </w:r>
      </w:del>
      <w:ins w:id="223" w:author="Debashis Jena" w:date="2021-03-11T21:33:00Z">
        <w:r w:rsidR="00A51964">
          <w:t>Scrum</w:t>
        </w:r>
      </w:ins>
      <w:r>
        <w:t xml:space="preserve"> ceremonies such as sprint reviews, retro meetings, team allocation overview, problem and change management, backlog preparation, sprint planning, and demoing stories compl</w:t>
      </w:r>
      <w:r w:rsidR="005076E6">
        <w:t>e</w:t>
      </w:r>
      <w:r>
        <w:t>ment each other.</w:t>
      </w:r>
    </w:p>
    <w:p w14:paraId="712D45E8" w14:textId="0459EB32" w:rsidR="007D0B80" w:rsidRDefault="00FB19D4" w:rsidP="000A385D">
      <w:pPr>
        <w:pStyle w:val="ListParagraph"/>
        <w:numPr>
          <w:ilvl w:val="0"/>
          <w:numId w:val="49"/>
          <w:numberingChange w:id="224" w:author="Sheldon Linker" w:date="2021-03-11T16:44:00Z" w:original=""/>
        </w:numPr>
        <w:spacing w:after="202" w:line="360" w:lineRule="auto"/>
        <w:jc w:val="both"/>
      </w:pPr>
      <w:r>
        <w:t xml:space="preserve">Daily </w:t>
      </w:r>
      <w:del w:id="225" w:author="Debashis Jena" w:date="2021-03-11T21:33:00Z">
        <w:r w:rsidDel="00A51964">
          <w:delText>Scrum</w:delText>
        </w:r>
      </w:del>
      <w:ins w:id="226" w:author="Debashis Jena" w:date="2021-03-11T21:33:00Z">
        <w:r w:rsidR="00A51964">
          <w:t>Scrum</w:t>
        </w:r>
      </w:ins>
      <w:r>
        <w:t xml:space="preserve"> meetings help the development team and project stakeholders to understand the </w:t>
      </w:r>
      <w:r w:rsidR="003770D8">
        <w:t>progress of the project with the most granular information.</w:t>
      </w:r>
    </w:p>
    <w:p w14:paraId="70DFCD9D" w14:textId="5EFBE98A" w:rsidR="007D0B80" w:rsidRDefault="00FB19D4" w:rsidP="000A385D">
      <w:pPr>
        <w:pStyle w:val="ListParagraph"/>
        <w:numPr>
          <w:ilvl w:val="0"/>
          <w:numId w:val="49"/>
          <w:numberingChange w:id="227" w:author="Sheldon Linker" w:date="2021-03-11T16:44:00Z" w:original=""/>
        </w:numPr>
        <w:spacing w:after="202" w:line="360" w:lineRule="auto"/>
        <w:jc w:val="both"/>
      </w:pPr>
      <w:r>
        <w:t xml:space="preserve">Roles used in </w:t>
      </w:r>
      <w:del w:id="228" w:author="Debashis Jena" w:date="2021-03-11T21:33:00Z">
        <w:r w:rsidDel="00A51964">
          <w:delText>Scrum</w:delText>
        </w:r>
      </w:del>
      <w:ins w:id="229" w:author="Debashis Jena" w:date="2021-03-11T21:33:00Z">
        <w:r w:rsidR="00A51964">
          <w:t>Scrum</w:t>
        </w:r>
      </w:ins>
      <w:r>
        <w:t xml:space="preserve"> are well defined which are </w:t>
      </w:r>
      <w:del w:id="230" w:author="Debashis Jena" w:date="2021-03-11T21:33:00Z">
        <w:r w:rsidDel="00A51964">
          <w:delText>Scrum</w:delText>
        </w:r>
      </w:del>
      <w:ins w:id="231" w:author="Debashis Jena" w:date="2021-03-11T21:33:00Z">
        <w:r w:rsidR="00A51964">
          <w:t>Scrum</w:t>
        </w:r>
      </w:ins>
      <w:r>
        <w:t xml:space="preserve"> Master, Product Owner, and </w:t>
      </w:r>
      <w:del w:id="232" w:author="Debashis Jena" w:date="2021-03-11T21:33:00Z">
        <w:r w:rsidDel="00A51964">
          <w:delText>Scrum</w:delText>
        </w:r>
      </w:del>
      <w:ins w:id="233" w:author="Debashis Jena" w:date="2021-03-11T21:33:00Z">
        <w:r w:rsidR="00A51964">
          <w:t>Scrum</w:t>
        </w:r>
      </w:ins>
      <w:r>
        <w:t xml:space="preserve"> team.</w:t>
      </w:r>
    </w:p>
    <w:p w14:paraId="54DFF572" w14:textId="77777777" w:rsidR="00046F50" w:rsidRDefault="00FB19D4">
      <w:pPr>
        <w:spacing w:after="202" w:line="477" w:lineRule="auto"/>
        <w:ind w:left="10"/>
        <w:rPr>
          <w:b/>
          <w:color w:val="000000"/>
          <w:sz w:val="32"/>
          <w:szCs w:val="32"/>
        </w:rPr>
      </w:pPr>
      <w:r>
        <w:rPr>
          <w:b/>
          <w:color w:val="000000"/>
          <w:sz w:val="32"/>
          <w:szCs w:val="32"/>
        </w:rPr>
        <w:br w:type="page"/>
      </w:r>
    </w:p>
    <w:p w14:paraId="2ED80888" w14:textId="77777777" w:rsidR="00046F50" w:rsidRDefault="00FB19D4" w:rsidP="007549A7">
      <w:pPr>
        <w:spacing w:after="202" w:line="360" w:lineRule="auto"/>
        <w:jc w:val="center"/>
      </w:pPr>
      <w:r w:rsidRPr="00046F50">
        <w:rPr>
          <w:b/>
          <w:color w:val="000000"/>
          <w:sz w:val="32"/>
          <w:szCs w:val="32"/>
        </w:rPr>
        <w:lastRenderedPageBreak/>
        <w:t xml:space="preserve">Recommendations </w:t>
      </w:r>
      <w:r w:rsidR="00187EF0">
        <w:rPr>
          <w:b/>
          <w:color w:val="000000"/>
          <w:sz w:val="32"/>
          <w:szCs w:val="32"/>
        </w:rPr>
        <w:t>for Future Study</w:t>
      </w:r>
    </w:p>
    <w:p w14:paraId="30CC1563" w14:textId="013B29E7" w:rsidR="007549A7" w:rsidRDefault="00FB19D4" w:rsidP="00187EF0">
      <w:pPr>
        <w:pStyle w:val="ListParagraph"/>
        <w:numPr>
          <w:ilvl w:val="0"/>
          <w:numId w:val="50"/>
          <w:numberingChange w:id="234" w:author="Sheldon Linker" w:date="2021-03-11T16:44:00Z" w:original="%1:1:0:."/>
        </w:numPr>
        <w:spacing w:line="360" w:lineRule="auto"/>
        <w:ind w:left="360"/>
        <w:jc w:val="both"/>
      </w:pPr>
      <w:r>
        <w:t>With many teams working simultaneously, it becomes hard for the development teams o to manage the stories and address them properly. It might be a challenge for the</w:t>
      </w:r>
      <w:r w:rsidR="00046F50">
        <w:t xml:space="preserve"> </w:t>
      </w:r>
      <w:del w:id="235" w:author="Debashis Jena" w:date="2021-03-11T21:33:00Z">
        <w:r w:rsidR="00046F50" w:rsidDel="00A51964">
          <w:delText>Scrum</w:delText>
        </w:r>
      </w:del>
      <w:ins w:id="236" w:author="Debashis Jena" w:date="2021-03-11T21:33:00Z">
        <w:r w:rsidR="00A51964">
          <w:t>Scrum</w:t>
        </w:r>
      </w:ins>
      <w:r w:rsidR="00046F50">
        <w:t xml:space="preserve"> </w:t>
      </w:r>
      <w:r>
        <w:t xml:space="preserve">method to </w:t>
      </w:r>
      <w:r w:rsidR="00046F50">
        <w:t xml:space="preserve">manage the project with multiple architecture teams, multiple development teams across regions, with thousands of tasks delivered on a given sprint. </w:t>
      </w:r>
    </w:p>
    <w:p w14:paraId="205D317C" w14:textId="55C3436E" w:rsidR="00046F50" w:rsidRDefault="00FB19D4" w:rsidP="00187EF0">
      <w:pPr>
        <w:pStyle w:val="ListParagraph"/>
        <w:numPr>
          <w:ilvl w:val="0"/>
          <w:numId w:val="50"/>
          <w:numberingChange w:id="237" w:author="Sheldon Linker" w:date="2021-03-11T16:44:00Z" w:original="%1:2:0:."/>
        </w:numPr>
        <w:spacing w:line="360" w:lineRule="auto"/>
        <w:ind w:left="360"/>
        <w:jc w:val="both"/>
      </w:pPr>
      <w:r>
        <w:t xml:space="preserve">While the </w:t>
      </w:r>
      <w:del w:id="238" w:author="Debashis Jena" w:date="2021-03-11T21:33:00Z">
        <w:r w:rsidDel="00A51964">
          <w:delText>Scrum</w:delText>
        </w:r>
      </w:del>
      <w:ins w:id="239" w:author="Debashis Jena" w:date="2021-03-11T21:33:00Z">
        <w:r w:rsidR="00A51964">
          <w:t>Scrum</w:t>
        </w:r>
      </w:ins>
      <w:r>
        <w:t xml:space="preserve"> method is used mainly in software development, it is also used in other industries like automobile and healthcare. It would be interesting to see how the method performs in a non-IT group.</w:t>
      </w:r>
    </w:p>
    <w:p w14:paraId="32403691" w14:textId="77777777" w:rsidR="00046F50" w:rsidRDefault="00046F50" w:rsidP="00046F50">
      <w:pPr>
        <w:spacing w:after="202" w:line="360" w:lineRule="auto"/>
        <w:jc w:val="both"/>
      </w:pPr>
    </w:p>
    <w:p w14:paraId="647A2E51" w14:textId="77777777" w:rsidR="00046F50" w:rsidRPr="00046F50" w:rsidRDefault="00FB19D4" w:rsidP="007549A7">
      <w:pPr>
        <w:spacing w:after="202" w:line="360" w:lineRule="auto"/>
        <w:jc w:val="center"/>
        <w:rPr>
          <w:b/>
          <w:color w:val="000000"/>
          <w:sz w:val="32"/>
          <w:szCs w:val="32"/>
        </w:rPr>
      </w:pPr>
      <w:r w:rsidRPr="00046F50">
        <w:rPr>
          <w:b/>
          <w:color w:val="000000"/>
          <w:sz w:val="32"/>
          <w:szCs w:val="32"/>
        </w:rPr>
        <w:t>Conclusion</w:t>
      </w:r>
    </w:p>
    <w:p w14:paraId="3E4FCADE" w14:textId="4D79D79D" w:rsidR="007D0B80" w:rsidRDefault="00FB19D4" w:rsidP="00757BE9">
      <w:pPr>
        <w:pStyle w:val="ListParagraph"/>
        <w:spacing w:line="360" w:lineRule="auto"/>
        <w:ind w:left="0" w:firstLine="720"/>
        <w:jc w:val="both"/>
      </w:pPr>
      <w:r>
        <w:t xml:space="preserve">The article was really useful when it comes to the way the </w:t>
      </w:r>
      <w:del w:id="240" w:author="Debashis Jena" w:date="2021-03-11T21:33:00Z">
        <w:r w:rsidDel="00A51964">
          <w:delText>Scrum</w:delText>
        </w:r>
      </w:del>
      <w:ins w:id="241" w:author="Debashis Jena" w:date="2021-03-11T21:33:00Z">
        <w:r w:rsidR="00A51964">
          <w:t>Scrum</w:t>
        </w:r>
      </w:ins>
      <w:r>
        <w:t xml:space="preserve"> method is performed.</w:t>
      </w:r>
      <w:r w:rsidR="00046F50">
        <w:t xml:space="preserve"> </w:t>
      </w:r>
      <w:r w:rsidR="005076E6">
        <w:t xml:space="preserve">The typical ceremonies within a </w:t>
      </w:r>
      <w:del w:id="242" w:author="Debashis Jena" w:date="2021-03-11T21:33:00Z">
        <w:r w:rsidR="005076E6" w:rsidDel="00A51964">
          <w:delText>scrum</w:delText>
        </w:r>
      </w:del>
      <w:ins w:id="243" w:author="Debashis Jena" w:date="2021-03-11T21:33:00Z">
        <w:r w:rsidR="00A51964">
          <w:t>Scrum</w:t>
        </w:r>
      </w:ins>
      <w:r w:rsidR="005076E6">
        <w:t xml:space="preserve"> team of 2 to 8, are backlog grooming, planning, sprint review. Each of these processes or ceremonies complement each other. Each of these ceremonies ensures the project runs smoothly towards the goal. Various cha</w:t>
      </w:r>
      <w:r w:rsidR="00924C35">
        <w:t>r</w:t>
      </w:r>
      <w:r w:rsidR="005076E6">
        <w:t>ts and matrices like</w:t>
      </w:r>
      <w:r w:rsidR="00046F50">
        <w:t xml:space="preserve"> Burndown charts can be used to know the progress of the </w:t>
      </w:r>
      <w:commentRangeStart w:id="244"/>
      <w:r w:rsidR="00046F50">
        <w:t>sprint</w:t>
      </w:r>
      <w:commentRangeEnd w:id="244"/>
      <w:r w:rsidR="00497BE2">
        <w:rPr>
          <w:rStyle w:val="CommentReference"/>
          <w:vanish/>
        </w:rPr>
        <w:commentReference w:id="244"/>
      </w:r>
      <w:r w:rsidR="00046F50">
        <w:t>.</w:t>
      </w:r>
      <w:del w:id="245" w:author="Debashis Jena" w:date="2021-03-11T21:36:00Z">
        <w:r w:rsidDel="00A51964">
          <w:br w:type="page"/>
        </w:r>
      </w:del>
    </w:p>
    <w:p w14:paraId="162680A4" w14:textId="1999AC76" w:rsidR="00C94F07" w:rsidRDefault="00C94F07" w:rsidP="000A385D">
      <w:pPr>
        <w:pStyle w:val="ListParagraph"/>
        <w:spacing w:line="360" w:lineRule="auto"/>
        <w:ind w:left="0" w:firstLine="720"/>
        <w:jc w:val="both"/>
        <w:rPr>
          <w:ins w:id="246" w:author="Debashis Jena" w:date="2021-03-11T21:37:00Z"/>
        </w:rPr>
      </w:pPr>
    </w:p>
    <w:p w14:paraId="3779F7BF" w14:textId="77777777" w:rsidR="000E5985" w:rsidRPr="00787AA7" w:rsidRDefault="000E5985" w:rsidP="000A385D">
      <w:pPr>
        <w:pStyle w:val="ListParagraph"/>
        <w:spacing w:line="360" w:lineRule="auto"/>
        <w:ind w:left="0" w:firstLine="720"/>
        <w:jc w:val="both"/>
      </w:pPr>
    </w:p>
    <w:p w14:paraId="5E21CCD2" w14:textId="77777777" w:rsidR="00120810" w:rsidRPr="009750F5" w:rsidRDefault="00FB19D4" w:rsidP="00741327">
      <w:pPr>
        <w:spacing w:after="202" w:line="360" w:lineRule="auto"/>
        <w:jc w:val="center"/>
        <w:rPr>
          <w:b/>
          <w:bCs/>
          <w:color w:val="000000"/>
          <w:sz w:val="32"/>
          <w:szCs w:val="32"/>
        </w:rPr>
      </w:pPr>
      <w:r w:rsidRPr="009750F5">
        <w:rPr>
          <w:b/>
          <w:bCs/>
          <w:sz w:val="32"/>
          <w:szCs w:val="32"/>
        </w:rPr>
        <w:t>Reference</w:t>
      </w:r>
      <w:bookmarkEnd w:id="73"/>
    </w:p>
    <w:p w14:paraId="51BB8BCD" w14:textId="77777777" w:rsidR="00970602" w:rsidRPr="00970602" w:rsidRDefault="00FB19D4" w:rsidP="00217D45">
      <w:pPr>
        <w:spacing w:line="360" w:lineRule="auto"/>
        <w:ind w:left="720" w:hanging="630"/>
      </w:pPr>
      <w:r>
        <w:t>No Author</w:t>
      </w:r>
      <w:r w:rsidR="00E42465" w:rsidRPr="00970602">
        <w:t>. (</w:t>
      </w:r>
      <w:r>
        <w:t>n.d.</w:t>
      </w:r>
      <w:r w:rsidR="00E42465" w:rsidRPr="00970602">
        <w:t>). </w:t>
      </w:r>
      <w:r w:rsidRPr="006476A9">
        <w:t>Software product management</w:t>
      </w:r>
      <w:r w:rsidR="00E42465" w:rsidRPr="00970602">
        <w:t>. </w:t>
      </w:r>
      <w:r w:rsidR="00217D45">
        <w:t xml:space="preserve">Retrieved </w:t>
      </w:r>
      <w:r w:rsidR="00E42465" w:rsidRPr="00970602">
        <w:t>from </w:t>
      </w:r>
      <w:r w:rsidRPr="006476A9">
        <w:rPr>
          <w:i/>
          <w:iCs/>
        </w:rPr>
        <w:t>https://en.wikipedia.org/wiki/Software_product_management</w:t>
      </w:r>
      <w:r w:rsidR="00E42465" w:rsidRPr="00970602">
        <w:t>.</w:t>
      </w:r>
    </w:p>
    <w:p w14:paraId="22EF0673" w14:textId="77777777" w:rsidR="00B3269F" w:rsidRPr="00FC4C77" w:rsidRDefault="00FB19D4" w:rsidP="00217D45">
      <w:pPr>
        <w:spacing w:line="360" w:lineRule="auto"/>
        <w:ind w:left="720" w:hanging="630"/>
        <w:rPr>
          <w:i/>
          <w:iCs/>
        </w:rPr>
      </w:pPr>
      <w:proofErr w:type="spellStart"/>
      <w:r w:rsidRPr="00217D45">
        <w:t>Vlaanderen</w:t>
      </w:r>
      <w:proofErr w:type="spellEnd"/>
      <w:r w:rsidRPr="00217D45">
        <w:t xml:space="preserve">, K., Jansen, S., </w:t>
      </w:r>
      <w:proofErr w:type="spellStart"/>
      <w:r w:rsidRPr="00217D45">
        <w:t>Brinkkemper</w:t>
      </w:r>
      <w:proofErr w:type="spellEnd"/>
      <w:r w:rsidRPr="00217D45">
        <w:t xml:space="preserve">, S., &amp; Jaspers, E. (2010). </w:t>
      </w:r>
      <w:r>
        <w:t xml:space="preserve">Retrieved from </w:t>
      </w:r>
      <w:r w:rsidRPr="00217D45">
        <w:t>http://citeseerx.ist.psu.edu/viewdoc/download?doi=10.1.1.454.7769&amp;rep=rep1&amp;type=pd.</w:t>
      </w:r>
    </w:p>
    <w:sectPr w:rsidR="00B3269F" w:rsidRPr="00FC4C77" w:rsidSect="0052448A">
      <w:headerReference w:type="default" r:id="rId15"/>
      <w:pgSz w:w="12240" w:h="15840"/>
      <w:pgMar w:top="1566" w:right="1440" w:bottom="1440" w:left="1440" w:header="725"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6" w:author="Sheldon Linker" w:date="2021-03-11T16:48:00Z" w:initials="SOL">
    <w:p w14:paraId="7115A4C2" w14:textId="1384AFBB" w:rsidR="007B2CBC" w:rsidRDefault="007B2CBC">
      <w:pPr>
        <w:pStyle w:val="CommentText"/>
      </w:pPr>
      <w:r>
        <w:rPr>
          <w:rStyle w:val="CommentReference"/>
        </w:rPr>
        <w:annotationRef/>
      </w:r>
      <w:r>
        <w:t xml:space="preserve">Capitalize this and any word being used as a proper noun.  This applies to </w:t>
      </w:r>
      <w:r w:rsidR="00A51964">
        <w:t>Agile</w:t>
      </w:r>
      <w:r>
        <w:t xml:space="preserve"> and </w:t>
      </w:r>
      <w:r w:rsidR="00A51964">
        <w:t>Scrum</w:t>
      </w:r>
      <w:r>
        <w:t>, too.</w:t>
      </w:r>
    </w:p>
  </w:comment>
  <w:comment w:id="92" w:author="Sheldon Linker" w:date="2021-03-11T16:47:00Z" w:initials="SOL">
    <w:p w14:paraId="665EA481" w14:textId="77777777" w:rsidR="007B2CBC" w:rsidRDefault="007B2CBC">
      <w:pPr>
        <w:pStyle w:val="CommentText"/>
      </w:pPr>
      <w:r>
        <w:rPr>
          <w:rStyle w:val="CommentReference"/>
        </w:rPr>
        <w:annotationRef/>
      </w:r>
      <w:r>
        <w:t xml:space="preserve">Here and elsewhere, when something is a direct quote, use quotation marks or block quotes.  When inserting your own parentheticals into quotes, use </w:t>
      </w:r>
      <w:proofErr w:type="spellStart"/>
      <w:r>
        <w:t>quare</w:t>
      </w:r>
      <w:proofErr w:type="spellEnd"/>
      <w:r>
        <w:t xml:space="preserve"> brackets.</w:t>
      </w:r>
    </w:p>
  </w:comment>
  <w:comment w:id="130" w:author="Sheldon Linker" w:date="2021-03-11T16:49:00Z" w:initials="SOL">
    <w:p w14:paraId="57D9D6C8" w14:textId="77777777" w:rsidR="007B2CBC" w:rsidRDefault="007B2CBC">
      <w:pPr>
        <w:pStyle w:val="CommentText"/>
      </w:pPr>
      <w:r>
        <w:rPr>
          <w:rStyle w:val="CommentReference"/>
        </w:rPr>
        <w:annotationRef/>
      </w:r>
      <w:r>
        <w:t>PBs</w:t>
      </w:r>
    </w:p>
  </w:comment>
  <w:comment w:id="134" w:author="Sheldon Linker" w:date="2021-03-11T16:49:00Z" w:initials="SOL">
    <w:p w14:paraId="5B11A267" w14:textId="77777777" w:rsidR="007B2CBC" w:rsidRDefault="007B2CBC">
      <w:pPr>
        <w:pStyle w:val="CommentText"/>
      </w:pPr>
      <w:r>
        <w:rPr>
          <w:rStyle w:val="CommentReference"/>
        </w:rPr>
        <w:annotationRef/>
      </w:r>
      <w:r>
        <w:t>lists</w:t>
      </w:r>
    </w:p>
  </w:comment>
  <w:comment w:id="244" w:author="Sheldon Linker" w:date="2021-03-11T16:55:00Z" w:initials="SOL">
    <w:p w14:paraId="4E902AE6" w14:textId="77777777" w:rsidR="00497BE2" w:rsidRDefault="00497BE2">
      <w:pPr>
        <w:pStyle w:val="CommentText"/>
      </w:pPr>
      <w:r>
        <w:rPr>
          <w:rStyle w:val="CommentReference"/>
        </w:rPr>
        <w:annotationRef/>
      </w:r>
      <w:r>
        <w:t>This spread is caused by having a page break without an end-of-</w:t>
      </w:r>
      <w:proofErr w:type="spellStart"/>
      <w:r>
        <w:t>paragrapgh</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15A4C2" w15:done="0"/>
  <w15:commentEx w15:paraId="665EA481" w15:done="0"/>
  <w15:commentEx w15:paraId="57D9D6C8" w15:done="0"/>
  <w15:commentEx w15:paraId="5B11A267" w15:done="0"/>
  <w15:commentEx w15:paraId="4E902A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15A4C2" w16cid:durableId="23F50AA0"/>
  <w16cid:commentId w16cid:paraId="665EA481" w16cid:durableId="23F50AA1"/>
  <w16cid:commentId w16cid:paraId="57D9D6C8" w16cid:durableId="23F50AA2"/>
  <w16cid:commentId w16cid:paraId="5B11A267" w16cid:durableId="23F50AA3"/>
  <w16cid:commentId w16cid:paraId="4E902AE6" w16cid:durableId="23F50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6D712" w14:textId="77777777" w:rsidR="00C56140" w:rsidRDefault="00C56140">
      <w:r>
        <w:separator/>
      </w:r>
    </w:p>
  </w:endnote>
  <w:endnote w:type="continuationSeparator" w:id="0">
    <w:p w14:paraId="48616B6B" w14:textId="77777777" w:rsidR="00C56140" w:rsidRDefault="00C5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Segoe UI">
    <w:altName w:val="Cambria"/>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9FB09" w14:textId="77777777" w:rsidR="00C56140" w:rsidRDefault="00C56140">
      <w:r>
        <w:separator/>
      </w:r>
    </w:p>
  </w:footnote>
  <w:footnote w:type="continuationSeparator" w:id="0">
    <w:p w14:paraId="4ABF9048" w14:textId="77777777" w:rsidR="00C56140" w:rsidRDefault="00C56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3268751"/>
      <w:docPartObj>
        <w:docPartGallery w:val="Page Numbers (Top of Page)"/>
        <w:docPartUnique/>
      </w:docPartObj>
    </w:sdtPr>
    <w:sdtEndPr>
      <w:rPr>
        <w:rStyle w:val="PageNumber"/>
      </w:rPr>
    </w:sdtEndPr>
    <w:sdtContent>
      <w:p w14:paraId="616EA0D2" w14:textId="77777777" w:rsidR="007B2CBC" w:rsidRDefault="007B2CBC"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C921F" w14:textId="77777777" w:rsidR="007B2CBC" w:rsidRDefault="007B2CBC"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E252B" w14:textId="78753403" w:rsidR="007B2CBC" w:rsidRDefault="007B2CBC">
    <w:pPr>
      <w:tabs>
        <w:tab w:val="center" w:pos="4681"/>
        <w:tab w:val="right" w:pos="9362"/>
      </w:tabs>
      <w:spacing w:line="259" w:lineRule="auto"/>
      <w:ind w:right="-200"/>
    </w:pPr>
    <w:r>
      <w:rPr>
        <w:rFonts w:eastAsia="Calibri"/>
        <w:sz w:val="22"/>
        <w:szCs w:val="22"/>
      </w:rPr>
      <w:t xml:space="preserve">Running Head: </w:t>
    </w:r>
    <w:r w:rsidRPr="0076644C">
      <w:rPr>
        <w:rFonts w:eastAsia="Calibri"/>
        <w:sz w:val="22"/>
        <w:szCs w:val="22"/>
      </w:rPr>
      <w:t>SHORT PAPER ASSIGNMENT –</w:t>
    </w:r>
    <w:r>
      <w:rPr>
        <w:rFonts w:eastAsia="Calibri"/>
        <w:sz w:val="22"/>
        <w:szCs w:val="22"/>
      </w:rPr>
      <w:t xml:space="preserve"> </w:t>
    </w:r>
    <w:r w:rsidRPr="003C5B52">
      <w:t xml:space="preserve">THE </w:t>
    </w:r>
    <w:del w:id="7" w:author="Debashis Jena" w:date="2021-03-11T21:33:00Z">
      <w:r w:rsidRPr="003C5B52" w:rsidDel="00A51964">
        <w:delText>AGILE</w:delText>
      </w:r>
    </w:del>
    <w:ins w:id="8" w:author="Debashis Jena" w:date="2021-03-11T21:33:00Z">
      <w:r w:rsidR="00A51964">
        <w:t>AGILE</w:t>
      </w:r>
    </w:ins>
    <w:r w:rsidRPr="003C5B52">
      <w:t xml:space="preserve"> REQUIREMENTS REFINERY: </w:t>
    </w:r>
    <w:r>
      <w:t xml:space="preserve">  </w:t>
    </w:r>
    <w:r w:rsidR="00B13D4B">
      <w:fldChar w:fldCharType="begin"/>
    </w:r>
    <w:r w:rsidR="00B13D4B">
      <w:instrText>PAGE</w:instrText>
    </w:r>
    <w:r w:rsidR="00B13D4B">
      <w:fldChar w:fldCharType="separate"/>
    </w:r>
    <w:r>
      <w:rPr>
        <w:noProof/>
      </w:rPr>
      <w:t>1</w:t>
    </w:r>
    <w:r w:rsidR="00B13D4B">
      <w:rPr>
        <w:noProof/>
      </w:rPr>
      <w:fldChar w:fldCharType="end"/>
    </w:r>
    <w:r w:rsidRPr="003C5B52">
      <w:t xml:space="preserve">APPLYING </w:t>
    </w:r>
    <w:del w:id="9" w:author="Debashis Jena" w:date="2021-03-11T21:33:00Z">
      <w:r w:rsidDel="00A51964">
        <w:delText>SCRUM</w:delText>
      </w:r>
    </w:del>
    <w:ins w:id="10" w:author="Debashis Jena" w:date="2021-03-11T21:33:00Z">
      <w:r w:rsidR="00A51964">
        <w:t>SCRUM</w:t>
      </w:r>
    </w:ins>
    <w:r w:rsidRPr="003C5B52">
      <w:t xml:space="preserve"> PRINCIPLES TO SOFTWARE PRODUCT MANAGEMENT</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66717" w14:textId="77777777" w:rsidR="007B2CBC" w:rsidRDefault="007B2CBC">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826667"/>
      <w:docPartObj>
        <w:docPartGallery w:val="Page Numbers (Top of Page)"/>
        <w:docPartUnique/>
      </w:docPartObj>
    </w:sdtPr>
    <w:sdtEndPr>
      <w:rPr>
        <w:rStyle w:val="PageNumber"/>
      </w:rPr>
    </w:sdtEndPr>
    <w:sdtContent>
      <w:p w14:paraId="40B756CA" w14:textId="77777777" w:rsidR="007B2CBC" w:rsidRDefault="007B2CBC"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97BE2">
          <w:rPr>
            <w:rStyle w:val="PageNumber"/>
            <w:noProof/>
          </w:rPr>
          <w:t>6</w:t>
        </w:r>
        <w:r>
          <w:rPr>
            <w:rStyle w:val="PageNumber"/>
          </w:rPr>
          <w:fldChar w:fldCharType="end"/>
        </w:r>
      </w:p>
    </w:sdtContent>
  </w:sdt>
  <w:p w14:paraId="54896A2F" w14:textId="4359496E" w:rsidR="007B2CBC" w:rsidRPr="00B96B74" w:rsidRDefault="007B2CBC" w:rsidP="00F735A6">
    <w:pPr>
      <w:tabs>
        <w:tab w:val="center" w:pos="4681"/>
        <w:tab w:val="right" w:pos="9362"/>
      </w:tabs>
      <w:spacing w:line="259" w:lineRule="auto"/>
      <w:ind w:right="360"/>
      <w:rPr>
        <w:rFonts w:eastAsia="Calibri"/>
        <w:sz w:val="22"/>
        <w:szCs w:val="22"/>
      </w:rPr>
    </w:pPr>
    <w:r w:rsidRPr="003C5B52">
      <w:t xml:space="preserve">THE </w:t>
    </w:r>
    <w:del w:id="247" w:author="Debashis Jena" w:date="2021-03-11T21:33:00Z">
      <w:r w:rsidRPr="003C5B52" w:rsidDel="00A51964">
        <w:delText>AGILE</w:delText>
      </w:r>
    </w:del>
    <w:ins w:id="248" w:author="Debashis Jena" w:date="2021-03-11T21:33:00Z">
      <w:r w:rsidR="00A51964">
        <w:t>AGILE</w:t>
      </w:r>
    </w:ins>
    <w:r w:rsidRPr="003C5B52">
      <w:t xml:space="preserve"> REQUIREMENTS REFINERY: APPLYING </w:t>
    </w:r>
    <w:del w:id="249" w:author="Debashis Jena" w:date="2021-03-11T21:33:00Z">
      <w:r w:rsidDel="00A51964">
        <w:delText>SCRUM</w:delText>
      </w:r>
    </w:del>
    <w:ins w:id="250" w:author="Debashis Jena" w:date="2021-03-11T21:33:00Z">
      <w:r w:rsidR="00A51964">
        <w:t>SCRUM</w:t>
      </w:r>
    </w:ins>
    <w:r w:rsidRPr="003C5B52">
      <w:t xml:space="preserve"> PRINCIPLES TO SOFTWARE PRODUCT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3767"/>
    <w:multiLevelType w:val="hybridMultilevel"/>
    <w:tmpl w:val="6B62EDAA"/>
    <w:lvl w:ilvl="0" w:tplc="2BBE7FA0">
      <w:start w:val="1"/>
      <w:numFmt w:val="bullet"/>
      <w:lvlText w:val=""/>
      <w:lvlJc w:val="left"/>
      <w:pPr>
        <w:ind w:left="1440" w:hanging="360"/>
      </w:pPr>
      <w:rPr>
        <w:rFonts w:ascii="Symbol" w:hAnsi="Symbol" w:hint="default"/>
      </w:rPr>
    </w:lvl>
    <w:lvl w:ilvl="1" w:tplc="99CCB30C" w:tentative="1">
      <w:start w:val="1"/>
      <w:numFmt w:val="bullet"/>
      <w:lvlText w:val="o"/>
      <w:lvlJc w:val="left"/>
      <w:pPr>
        <w:ind w:left="2160" w:hanging="360"/>
      </w:pPr>
      <w:rPr>
        <w:rFonts w:ascii="Courier New" w:hAnsi="Courier New" w:cs="Courier New" w:hint="default"/>
      </w:rPr>
    </w:lvl>
    <w:lvl w:ilvl="2" w:tplc="742EAE2A" w:tentative="1">
      <w:start w:val="1"/>
      <w:numFmt w:val="bullet"/>
      <w:lvlText w:val=""/>
      <w:lvlJc w:val="left"/>
      <w:pPr>
        <w:ind w:left="2880" w:hanging="360"/>
      </w:pPr>
      <w:rPr>
        <w:rFonts w:ascii="Wingdings" w:hAnsi="Wingdings" w:hint="default"/>
      </w:rPr>
    </w:lvl>
    <w:lvl w:ilvl="3" w:tplc="21C04DDE" w:tentative="1">
      <w:start w:val="1"/>
      <w:numFmt w:val="bullet"/>
      <w:lvlText w:val=""/>
      <w:lvlJc w:val="left"/>
      <w:pPr>
        <w:ind w:left="3600" w:hanging="360"/>
      </w:pPr>
      <w:rPr>
        <w:rFonts w:ascii="Symbol" w:hAnsi="Symbol" w:hint="default"/>
      </w:rPr>
    </w:lvl>
    <w:lvl w:ilvl="4" w:tplc="D16CC374" w:tentative="1">
      <w:start w:val="1"/>
      <w:numFmt w:val="bullet"/>
      <w:lvlText w:val="o"/>
      <w:lvlJc w:val="left"/>
      <w:pPr>
        <w:ind w:left="4320" w:hanging="360"/>
      </w:pPr>
      <w:rPr>
        <w:rFonts w:ascii="Courier New" w:hAnsi="Courier New" w:cs="Courier New" w:hint="default"/>
      </w:rPr>
    </w:lvl>
    <w:lvl w:ilvl="5" w:tplc="CFD84E16" w:tentative="1">
      <w:start w:val="1"/>
      <w:numFmt w:val="bullet"/>
      <w:lvlText w:val=""/>
      <w:lvlJc w:val="left"/>
      <w:pPr>
        <w:ind w:left="5040" w:hanging="360"/>
      </w:pPr>
      <w:rPr>
        <w:rFonts w:ascii="Wingdings" w:hAnsi="Wingdings" w:hint="default"/>
      </w:rPr>
    </w:lvl>
    <w:lvl w:ilvl="6" w:tplc="3A44C2FC" w:tentative="1">
      <w:start w:val="1"/>
      <w:numFmt w:val="bullet"/>
      <w:lvlText w:val=""/>
      <w:lvlJc w:val="left"/>
      <w:pPr>
        <w:ind w:left="5760" w:hanging="360"/>
      </w:pPr>
      <w:rPr>
        <w:rFonts w:ascii="Symbol" w:hAnsi="Symbol" w:hint="default"/>
      </w:rPr>
    </w:lvl>
    <w:lvl w:ilvl="7" w:tplc="E3CCA036" w:tentative="1">
      <w:start w:val="1"/>
      <w:numFmt w:val="bullet"/>
      <w:lvlText w:val="o"/>
      <w:lvlJc w:val="left"/>
      <w:pPr>
        <w:ind w:left="6480" w:hanging="360"/>
      </w:pPr>
      <w:rPr>
        <w:rFonts w:ascii="Courier New" w:hAnsi="Courier New" w:cs="Courier New" w:hint="default"/>
      </w:rPr>
    </w:lvl>
    <w:lvl w:ilvl="8" w:tplc="B238AD1A" w:tentative="1">
      <w:start w:val="1"/>
      <w:numFmt w:val="bullet"/>
      <w:lvlText w:val=""/>
      <w:lvlJc w:val="left"/>
      <w:pPr>
        <w:ind w:left="7200" w:hanging="360"/>
      </w:pPr>
      <w:rPr>
        <w:rFonts w:ascii="Wingdings" w:hAnsi="Wingdings" w:hint="default"/>
      </w:rPr>
    </w:lvl>
  </w:abstractNum>
  <w:abstractNum w:abstractNumId="1" w15:restartNumberingAfterBreak="0">
    <w:nsid w:val="04C77A39"/>
    <w:multiLevelType w:val="hybridMultilevel"/>
    <w:tmpl w:val="6AA496C6"/>
    <w:lvl w:ilvl="0" w:tplc="221CDF84">
      <w:start w:val="1"/>
      <w:numFmt w:val="bullet"/>
      <w:lvlText w:val=""/>
      <w:lvlJc w:val="left"/>
      <w:pPr>
        <w:ind w:left="1440" w:hanging="360"/>
      </w:pPr>
      <w:rPr>
        <w:rFonts w:ascii="Symbol" w:hAnsi="Symbol" w:hint="default"/>
      </w:rPr>
    </w:lvl>
    <w:lvl w:ilvl="1" w:tplc="5FA6E300" w:tentative="1">
      <w:start w:val="1"/>
      <w:numFmt w:val="lowerLetter"/>
      <w:lvlText w:val="%2."/>
      <w:lvlJc w:val="left"/>
      <w:pPr>
        <w:ind w:left="2160" w:hanging="360"/>
      </w:pPr>
    </w:lvl>
    <w:lvl w:ilvl="2" w:tplc="28547848" w:tentative="1">
      <w:start w:val="1"/>
      <w:numFmt w:val="lowerRoman"/>
      <w:lvlText w:val="%3."/>
      <w:lvlJc w:val="right"/>
      <w:pPr>
        <w:ind w:left="2880" w:hanging="180"/>
      </w:pPr>
    </w:lvl>
    <w:lvl w:ilvl="3" w:tplc="D68C3EF8" w:tentative="1">
      <w:start w:val="1"/>
      <w:numFmt w:val="decimal"/>
      <w:lvlText w:val="%4."/>
      <w:lvlJc w:val="left"/>
      <w:pPr>
        <w:ind w:left="3600" w:hanging="360"/>
      </w:pPr>
    </w:lvl>
    <w:lvl w:ilvl="4" w:tplc="38D81984" w:tentative="1">
      <w:start w:val="1"/>
      <w:numFmt w:val="lowerLetter"/>
      <w:lvlText w:val="%5."/>
      <w:lvlJc w:val="left"/>
      <w:pPr>
        <w:ind w:left="4320" w:hanging="360"/>
      </w:pPr>
    </w:lvl>
    <w:lvl w:ilvl="5" w:tplc="3D0A2330" w:tentative="1">
      <w:start w:val="1"/>
      <w:numFmt w:val="lowerRoman"/>
      <w:lvlText w:val="%6."/>
      <w:lvlJc w:val="right"/>
      <w:pPr>
        <w:ind w:left="5040" w:hanging="180"/>
      </w:pPr>
    </w:lvl>
    <w:lvl w:ilvl="6" w:tplc="4A94986C" w:tentative="1">
      <w:start w:val="1"/>
      <w:numFmt w:val="decimal"/>
      <w:lvlText w:val="%7."/>
      <w:lvlJc w:val="left"/>
      <w:pPr>
        <w:ind w:left="5760" w:hanging="360"/>
      </w:pPr>
    </w:lvl>
    <w:lvl w:ilvl="7" w:tplc="EF6CAF24" w:tentative="1">
      <w:start w:val="1"/>
      <w:numFmt w:val="lowerLetter"/>
      <w:lvlText w:val="%8."/>
      <w:lvlJc w:val="left"/>
      <w:pPr>
        <w:ind w:left="6480" w:hanging="360"/>
      </w:pPr>
    </w:lvl>
    <w:lvl w:ilvl="8" w:tplc="9A262E34" w:tentative="1">
      <w:start w:val="1"/>
      <w:numFmt w:val="lowerRoman"/>
      <w:lvlText w:val="%9."/>
      <w:lvlJc w:val="right"/>
      <w:pPr>
        <w:ind w:left="7200" w:hanging="180"/>
      </w:pPr>
    </w:lvl>
  </w:abstractNum>
  <w:abstractNum w:abstractNumId="2" w15:restartNumberingAfterBreak="0">
    <w:nsid w:val="07CA73B2"/>
    <w:multiLevelType w:val="hybridMultilevel"/>
    <w:tmpl w:val="C4F8D2BE"/>
    <w:lvl w:ilvl="0" w:tplc="2E664BC8">
      <w:start w:val="1"/>
      <w:numFmt w:val="decimal"/>
      <w:lvlText w:val="%1."/>
      <w:lvlJc w:val="left"/>
      <w:pPr>
        <w:ind w:left="1080" w:hanging="360"/>
      </w:pPr>
      <w:rPr>
        <w:rFonts w:hint="default"/>
      </w:rPr>
    </w:lvl>
    <w:lvl w:ilvl="1" w:tplc="A11C39AC" w:tentative="1">
      <w:start w:val="1"/>
      <w:numFmt w:val="lowerLetter"/>
      <w:lvlText w:val="%2."/>
      <w:lvlJc w:val="left"/>
      <w:pPr>
        <w:ind w:left="1800" w:hanging="360"/>
      </w:pPr>
    </w:lvl>
    <w:lvl w:ilvl="2" w:tplc="FE106F12" w:tentative="1">
      <w:start w:val="1"/>
      <w:numFmt w:val="lowerRoman"/>
      <w:lvlText w:val="%3."/>
      <w:lvlJc w:val="right"/>
      <w:pPr>
        <w:ind w:left="2520" w:hanging="180"/>
      </w:pPr>
    </w:lvl>
    <w:lvl w:ilvl="3" w:tplc="6EFC2D06" w:tentative="1">
      <w:start w:val="1"/>
      <w:numFmt w:val="decimal"/>
      <w:lvlText w:val="%4."/>
      <w:lvlJc w:val="left"/>
      <w:pPr>
        <w:ind w:left="3240" w:hanging="360"/>
      </w:pPr>
    </w:lvl>
    <w:lvl w:ilvl="4" w:tplc="9AF0902C" w:tentative="1">
      <w:start w:val="1"/>
      <w:numFmt w:val="lowerLetter"/>
      <w:lvlText w:val="%5."/>
      <w:lvlJc w:val="left"/>
      <w:pPr>
        <w:ind w:left="3960" w:hanging="360"/>
      </w:pPr>
    </w:lvl>
    <w:lvl w:ilvl="5" w:tplc="6CCC426A" w:tentative="1">
      <w:start w:val="1"/>
      <w:numFmt w:val="lowerRoman"/>
      <w:lvlText w:val="%6."/>
      <w:lvlJc w:val="right"/>
      <w:pPr>
        <w:ind w:left="4680" w:hanging="180"/>
      </w:pPr>
    </w:lvl>
    <w:lvl w:ilvl="6" w:tplc="50CE4888" w:tentative="1">
      <w:start w:val="1"/>
      <w:numFmt w:val="decimal"/>
      <w:lvlText w:val="%7."/>
      <w:lvlJc w:val="left"/>
      <w:pPr>
        <w:ind w:left="5400" w:hanging="360"/>
      </w:pPr>
    </w:lvl>
    <w:lvl w:ilvl="7" w:tplc="05947076" w:tentative="1">
      <w:start w:val="1"/>
      <w:numFmt w:val="lowerLetter"/>
      <w:lvlText w:val="%8."/>
      <w:lvlJc w:val="left"/>
      <w:pPr>
        <w:ind w:left="6120" w:hanging="360"/>
      </w:pPr>
    </w:lvl>
    <w:lvl w:ilvl="8" w:tplc="FA3ECADC" w:tentative="1">
      <w:start w:val="1"/>
      <w:numFmt w:val="lowerRoman"/>
      <w:lvlText w:val="%9."/>
      <w:lvlJc w:val="right"/>
      <w:pPr>
        <w:ind w:left="6840" w:hanging="180"/>
      </w:pPr>
    </w:lvl>
  </w:abstractNum>
  <w:abstractNum w:abstractNumId="3" w15:restartNumberingAfterBreak="0">
    <w:nsid w:val="0A32472B"/>
    <w:multiLevelType w:val="hybridMultilevel"/>
    <w:tmpl w:val="E8128064"/>
    <w:lvl w:ilvl="0" w:tplc="9A56663C">
      <w:start w:val="1"/>
      <w:numFmt w:val="decimal"/>
      <w:lvlText w:val="%1."/>
      <w:lvlJc w:val="left"/>
      <w:pPr>
        <w:ind w:left="720" w:hanging="360"/>
      </w:pPr>
      <w:rPr>
        <w:rFonts w:hint="default"/>
      </w:rPr>
    </w:lvl>
    <w:lvl w:ilvl="1" w:tplc="8B9A00B0">
      <w:start w:val="1"/>
      <w:numFmt w:val="bullet"/>
      <w:lvlText w:val=""/>
      <w:lvlJc w:val="left"/>
      <w:pPr>
        <w:ind w:left="1440" w:hanging="360"/>
      </w:pPr>
      <w:rPr>
        <w:rFonts w:ascii="Symbol" w:hAnsi="Symbol" w:hint="default"/>
      </w:rPr>
    </w:lvl>
    <w:lvl w:ilvl="2" w:tplc="DEA27E54" w:tentative="1">
      <w:start w:val="1"/>
      <w:numFmt w:val="lowerRoman"/>
      <w:lvlText w:val="%3."/>
      <w:lvlJc w:val="right"/>
      <w:pPr>
        <w:ind w:left="2160" w:hanging="180"/>
      </w:pPr>
    </w:lvl>
    <w:lvl w:ilvl="3" w:tplc="DE16867A" w:tentative="1">
      <w:start w:val="1"/>
      <w:numFmt w:val="decimal"/>
      <w:lvlText w:val="%4."/>
      <w:lvlJc w:val="left"/>
      <w:pPr>
        <w:ind w:left="2880" w:hanging="360"/>
      </w:pPr>
    </w:lvl>
    <w:lvl w:ilvl="4" w:tplc="95E4D792" w:tentative="1">
      <w:start w:val="1"/>
      <w:numFmt w:val="lowerLetter"/>
      <w:lvlText w:val="%5."/>
      <w:lvlJc w:val="left"/>
      <w:pPr>
        <w:ind w:left="3600" w:hanging="360"/>
      </w:pPr>
    </w:lvl>
    <w:lvl w:ilvl="5" w:tplc="91FE510A" w:tentative="1">
      <w:start w:val="1"/>
      <w:numFmt w:val="lowerRoman"/>
      <w:lvlText w:val="%6."/>
      <w:lvlJc w:val="right"/>
      <w:pPr>
        <w:ind w:left="4320" w:hanging="180"/>
      </w:pPr>
    </w:lvl>
    <w:lvl w:ilvl="6" w:tplc="4A980652" w:tentative="1">
      <w:start w:val="1"/>
      <w:numFmt w:val="decimal"/>
      <w:lvlText w:val="%7."/>
      <w:lvlJc w:val="left"/>
      <w:pPr>
        <w:ind w:left="5040" w:hanging="360"/>
      </w:pPr>
    </w:lvl>
    <w:lvl w:ilvl="7" w:tplc="B436EF3E" w:tentative="1">
      <w:start w:val="1"/>
      <w:numFmt w:val="lowerLetter"/>
      <w:lvlText w:val="%8."/>
      <w:lvlJc w:val="left"/>
      <w:pPr>
        <w:ind w:left="5760" w:hanging="360"/>
      </w:pPr>
    </w:lvl>
    <w:lvl w:ilvl="8" w:tplc="A2260C90" w:tentative="1">
      <w:start w:val="1"/>
      <w:numFmt w:val="lowerRoman"/>
      <w:lvlText w:val="%9."/>
      <w:lvlJc w:val="right"/>
      <w:pPr>
        <w:ind w:left="6480" w:hanging="180"/>
      </w:pPr>
    </w:lvl>
  </w:abstractNum>
  <w:abstractNum w:abstractNumId="4" w15:restartNumberingAfterBreak="0">
    <w:nsid w:val="0C954F12"/>
    <w:multiLevelType w:val="hybridMultilevel"/>
    <w:tmpl w:val="188872CE"/>
    <w:lvl w:ilvl="0" w:tplc="D38AFB7E">
      <w:start w:val="1"/>
      <w:numFmt w:val="decimal"/>
      <w:lvlText w:val="%1)"/>
      <w:lvlJc w:val="left"/>
      <w:pPr>
        <w:ind w:left="1080" w:hanging="360"/>
      </w:pPr>
      <w:rPr>
        <w:rFonts w:hint="default"/>
      </w:rPr>
    </w:lvl>
    <w:lvl w:ilvl="1" w:tplc="BA4CAD54" w:tentative="1">
      <w:start w:val="1"/>
      <w:numFmt w:val="lowerLetter"/>
      <w:lvlText w:val="%2."/>
      <w:lvlJc w:val="left"/>
      <w:pPr>
        <w:ind w:left="1800" w:hanging="360"/>
      </w:pPr>
    </w:lvl>
    <w:lvl w:ilvl="2" w:tplc="EFDC4A3E" w:tentative="1">
      <w:start w:val="1"/>
      <w:numFmt w:val="lowerRoman"/>
      <w:lvlText w:val="%3."/>
      <w:lvlJc w:val="right"/>
      <w:pPr>
        <w:ind w:left="2520" w:hanging="180"/>
      </w:pPr>
    </w:lvl>
    <w:lvl w:ilvl="3" w:tplc="85B4AA5E" w:tentative="1">
      <w:start w:val="1"/>
      <w:numFmt w:val="decimal"/>
      <w:lvlText w:val="%4."/>
      <w:lvlJc w:val="left"/>
      <w:pPr>
        <w:ind w:left="3240" w:hanging="360"/>
      </w:pPr>
    </w:lvl>
    <w:lvl w:ilvl="4" w:tplc="6A72204A" w:tentative="1">
      <w:start w:val="1"/>
      <w:numFmt w:val="lowerLetter"/>
      <w:lvlText w:val="%5."/>
      <w:lvlJc w:val="left"/>
      <w:pPr>
        <w:ind w:left="3960" w:hanging="360"/>
      </w:pPr>
    </w:lvl>
    <w:lvl w:ilvl="5" w:tplc="02782BB0" w:tentative="1">
      <w:start w:val="1"/>
      <w:numFmt w:val="lowerRoman"/>
      <w:lvlText w:val="%6."/>
      <w:lvlJc w:val="right"/>
      <w:pPr>
        <w:ind w:left="4680" w:hanging="180"/>
      </w:pPr>
    </w:lvl>
    <w:lvl w:ilvl="6" w:tplc="5680D132" w:tentative="1">
      <w:start w:val="1"/>
      <w:numFmt w:val="decimal"/>
      <w:lvlText w:val="%7."/>
      <w:lvlJc w:val="left"/>
      <w:pPr>
        <w:ind w:left="5400" w:hanging="360"/>
      </w:pPr>
    </w:lvl>
    <w:lvl w:ilvl="7" w:tplc="2182C798" w:tentative="1">
      <w:start w:val="1"/>
      <w:numFmt w:val="lowerLetter"/>
      <w:lvlText w:val="%8."/>
      <w:lvlJc w:val="left"/>
      <w:pPr>
        <w:ind w:left="6120" w:hanging="360"/>
      </w:pPr>
    </w:lvl>
    <w:lvl w:ilvl="8" w:tplc="A0149A02" w:tentative="1">
      <w:start w:val="1"/>
      <w:numFmt w:val="lowerRoman"/>
      <w:lvlText w:val="%9."/>
      <w:lvlJc w:val="right"/>
      <w:pPr>
        <w:ind w:left="6840" w:hanging="180"/>
      </w:pPr>
    </w:lvl>
  </w:abstractNum>
  <w:abstractNum w:abstractNumId="5" w15:restartNumberingAfterBreak="0">
    <w:nsid w:val="0E9E047D"/>
    <w:multiLevelType w:val="hybridMultilevel"/>
    <w:tmpl w:val="D1BCC2A6"/>
    <w:lvl w:ilvl="0" w:tplc="E1B2F430">
      <w:start w:val="1"/>
      <w:numFmt w:val="decimal"/>
      <w:lvlText w:val="%1."/>
      <w:lvlJc w:val="left"/>
      <w:pPr>
        <w:ind w:left="1440" w:hanging="360"/>
      </w:pPr>
    </w:lvl>
    <w:lvl w:ilvl="1" w:tplc="7C8A5710" w:tentative="1">
      <w:start w:val="1"/>
      <w:numFmt w:val="lowerLetter"/>
      <w:lvlText w:val="%2."/>
      <w:lvlJc w:val="left"/>
      <w:pPr>
        <w:ind w:left="2160" w:hanging="360"/>
      </w:pPr>
    </w:lvl>
    <w:lvl w:ilvl="2" w:tplc="83E8F772" w:tentative="1">
      <w:start w:val="1"/>
      <w:numFmt w:val="lowerRoman"/>
      <w:lvlText w:val="%3."/>
      <w:lvlJc w:val="right"/>
      <w:pPr>
        <w:ind w:left="2880" w:hanging="180"/>
      </w:pPr>
    </w:lvl>
    <w:lvl w:ilvl="3" w:tplc="6706C3CE" w:tentative="1">
      <w:start w:val="1"/>
      <w:numFmt w:val="decimal"/>
      <w:lvlText w:val="%4."/>
      <w:lvlJc w:val="left"/>
      <w:pPr>
        <w:ind w:left="3600" w:hanging="360"/>
      </w:pPr>
    </w:lvl>
    <w:lvl w:ilvl="4" w:tplc="57D01B62" w:tentative="1">
      <w:start w:val="1"/>
      <w:numFmt w:val="lowerLetter"/>
      <w:lvlText w:val="%5."/>
      <w:lvlJc w:val="left"/>
      <w:pPr>
        <w:ind w:left="4320" w:hanging="360"/>
      </w:pPr>
    </w:lvl>
    <w:lvl w:ilvl="5" w:tplc="DB5278CC" w:tentative="1">
      <w:start w:val="1"/>
      <w:numFmt w:val="lowerRoman"/>
      <w:lvlText w:val="%6."/>
      <w:lvlJc w:val="right"/>
      <w:pPr>
        <w:ind w:left="5040" w:hanging="180"/>
      </w:pPr>
    </w:lvl>
    <w:lvl w:ilvl="6" w:tplc="8760FB64" w:tentative="1">
      <w:start w:val="1"/>
      <w:numFmt w:val="decimal"/>
      <w:lvlText w:val="%7."/>
      <w:lvlJc w:val="left"/>
      <w:pPr>
        <w:ind w:left="5760" w:hanging="360"/>
      </w:pPr>
    </w:lvl>
    <w:lvl w:ilvl="7" w:tplc="E648080E" w:tentative="1">
      <w:start w:val="1"/>
      <w:numFmt w:val="lowerLetter"/>
      <w:lvlText w:val="%8."/>
      <w:lvlJc w:val="left"/>
      <w:pPr>
        <w:ind w:left="6480" w:hanging="360"/>
      </w:pPr>
    </w:lvl>
    <w:lvl w:ilvl="8" w:tplc="63229A6A" w:tentative="1">
      <w:start w:val="1"/>
      <w:numFmt w:val="lowerRoman"/>
      <w:lvlText w:val="%9."/>
      <w:lvlJc w:val="right"/>
      <w:pPr>
        <w:ind w:left="7200" w:hanging="180"/>
      </w:pPr>
    </w:lvl>
  </w:abstractNum>
  <w:abstractNum w:abstractNumId="6" w15:restartNumberingAfterBreak="0">
    <w:nsid w:val="16D34FF5"/>
    <w:multiLevelType w:val="hybridMultilevel"/>
    <w:tmpl w:val="AE32526C"/>
    <w:lvl w:ilvl="0" w:tplc="FBE88A86">
      <w:start w:val="1"/>
      <w:numFmt w:val="decimal"/>
      <w:lvlText w:val="%1."/>
      <w:lvlJc w:val="left"/>
      <w:pPr>
        <w:ind w:left="1080" w:hanging="360"/>
      </w:pPr>
      <w:rPr>
        <w:rFonts w:hint="default"/>
      </w:rPr>
    </w:lvl>
    <w:lvl w:ilvl="1" w:tplc="DC508EA2" w:tentative="1">
      <w:start w:val="1"/>
      <w:numFmt w:val="lowerLetter"/>
      <w:lvlText w:val="%2."/>
      <w:lvlJc w:val="left"/>
      <w:pPr>
        <w:ind w:left="1800" w:hanging="360"/>
      </w:pPr>
    </w:lvl>
    <w:lvl w:ilvl="2" w:tplc="76621076" w:tentative="1">
      <w:start w:val="1"/>
      <w:numFmt w:val="lowerRoman"/>
      <w:lvlText w:val="%3."/>
      <w:lvlJc w:val="right"/>
      <w:pPr>
        <w:ind w:left="2520" w:hanging="180"/>
      </w:pPr>
    </w:lvl>
    <w:lvl w:ilvl="3" w:tplc="BFFEFCAC" w:tentative="1">
      <w:start w:val="1"/>
      <w:numFmt w:val="decimal"/>
      <w:lvlText w:val="%4."/>
      <w:lvlJc w:val="left"/>
      <w:pPr>
        <w:ind w:left="3240" w:hanging="360"/>
      </w:pPr>
    </w:lvl>
    <w:lvl w:ilvl="4" w:tplc="DDB4EC66" w:tentative="1">
      <w:start w:val="1"/>
      <w:numFmt w:val="lowerLetter"/>
      <w:lvlText w:val="%5."/>
      <w:lvlJc w:val="left"/>
      <w:pPr>
        <w:ind w:left="3960" w:hanging="360"/>
      </w:pPr>
    </w:lvl>
    <w:lvl w:ilvl="5" w:tplc="C4384E0C" w:tentative="1">
      <w:start w:val="1"/>
      <w:numFmt w:val="lowerRoman"/>
      <w:lvlText w:val="%6."/>
      <w:lvlJc w:val="right"/>
      <w:pPr>
        <w:ind w:left="4680" w:hanging="180"/>
      </w:pPr>
    </w:lvl>
    <w:lvl w:ilvl="6" w:tplc="75ACDF54" w:tentative="1">
      <w:start w:val="1"/>
      <w:numFmt w:val="decimal"/>
      <w:lvlText w:val="%7."/>
      <w:lvlJc w:val="left"/>
      <w:pPr>
        <w:ind w:left="5400" w:hanging="360"/>
      </w:pPr>
    </w:lvl>
    <w:lvl w:ilvl="7" w:tplc="45F41312" w:tentative="1">
      <w:start w:val="1"/>
      <w:numFmt w:val="lowerLetter"/>
      <w:lvlText w:val="%8."/>
      <w:lvlJc w:val="left"/>
      <w:pPr>
        <w:ind w:left="6120" w:hanging="360"/>
      </w:pPr>
    </w:lvl>
    <w:lvl w:ilvl="8" w:tplc="1C868432" w:tentative="1">
      <w:start w:val="1"/>
      <w:numFmt w:val="lowerRoman"/>
      <w:lvlText w:val="%9."/>
      <w:lvlJc w:val="right"/>
      <w:pPr>
        <w:ind w:left="6840" w:hanging="180"/>
      </w:pPr>
    </w:lvl>
  </w:abstractNum>
  <w:abstractNum w:abstractNumId="7" w15:restartNumberingAfterBreak="0">
    <w:nsid w:val="18081334"/>
    <w:multiLevelType w:val="hybridMultilevel"/>
    <w:tmpl w:val="C9E27D8A"/>
    <w:lvl w:ilvl="0" w:tplc="84563FB0">
      <w:start w:val="1"/>
      <w:numFmt w:val="decimal"/>
      <w:lvlText w:val="%1."/>
      <w:lvlJc w:val="left"/>
      <w:pPr>
        <w:ind w:left="720" w:hanging="360"/>
      </w:pPr>
      <w:rPr>
        <w:rFonts w:hint="default"/>
        <w:b w:val="0"/>
        <w:bCs/>
      </w:rPr>
    </w:lvl>
    <w:lvl w:ilvl="1" w:tplc="9FCAABFA" w:tentative="1">
      <w:start w:val="1"/>
      <w:numFmt w:val="lowerLetter"/>
      <w:lvlText w:val="%2."/>
      <w:lvlJc w:val="left"/>
      <w:pPr>
        <w:ind w:left="1440" w:hanging="360"/>
      </w:pPr>
    </w:lvl>
    <w:lvl w:ilvl="2" w:tplc="0C36B0CA" w:tentative="1">
      <w:start w:val="1"/>
      <w:numFmt w:val="lowerRoman"/>
      <w:lvlText w:val="%3."/>
      <w:lvlJc w:val="right"/>
      <w:pPr>
        <w:ind w:left="2160" w:hanging="180"/>
      </w:pPr>
    </w:lvl>
    <w:lvl w:ilvl="3" w:tplc="E73ECF96" w:tentative="1">
      <w:start w:val="1"/>
      <w:numFmt w:val="decimal"/>
      <w:lvlText w:val="%4."/>
      <w:lvlJc w:val="left"/>
      <w:pPr>
        <w:ind w:left="2880" w:hanging="360"/>
      </w:pPr>
    </w:lvl>
    <w:lvl w:ilvl="4" w:tplc="301ADAB6" w:tentative="1">
      <w:start w:val="1"/>
      <w:numFmt w:val="lowerLetter"/>
      <w:lvlText w:val="%5."/>
      <w:lvlJc w:val="left"/>
      <w:pPr>
        <w:ind w:left="3600" w:hanging="360"/>
      </w:pPr>
    </w:lvl>
    <w:lvl w:ilvl="5" w:tplc="F402B924" w:tentative="1">
      <w:start w:val="1"/>
      <w:numFmt w:val="lowerRoman"/>
      <w:lvlText w:val="%6."/>
      <w:lvlJc w:val="right"/>
      <w:pPr>
        <w:ind w:left="4320" w:hanging="180"/>
      </w:pPr>
    </w:lvl>
    <w:lvl w:ilvl="6" w:tplc="43AECC64" w:tentative="1">
      <w:start w:val="1"/>
      <w:numFmt w:val="decimal"/>
      <w:lvlText w:val="%7."/>
      <w:lvlJc w:val="left"/>
      <w:pPr>
        <w:ind w:left="5040" w:hanging="360"/>
      </w:pPr>
    </w:lvl>
    <w:lvl w:ilvl="7" w:tplc="9BA4606E" w:tentative="1">
      <w:start w:val="1"/>
      <w:numFmt w:val="lowerLetter"/>
      <w:lvlText w:val="%8."/>
      <w:lvlJc w:val="left"/>
      <w:pPr>
        <w:ind w:left="5760" w:hanging="360"/>
      </w:pPr>
    </w:lvl>
    <w:lvl w:ilvl="8" w:tplc="F0F481C4" w:tentative="1">
      <w:start w:val="1"/>
      <w:numFmt w:val="lowerRoman"/>
      <w:lvlText w:val="%9."/>
      <w:lvlJc w:val="right"/>
      <w:pPr>
        <w:ind w:left="6480" w:hanging="180"/>
      </w:pPr>
    </w:lvl>
  </w:abstractNum>
  <w:abstractNum w:abstractNumId="8" w15:restartNumberingAfterBreak="0">
    <w:nsid w:val="1957482D"/>
    <w:multiLevelType w:val="hybridMultilevel"/>
    <w:tmpl w:val="48DEFD62"/>
    <w:lvl w:ilvl="0" w:tplc="AC1A0014">
      <w:start w:val="1"/>
      <w:numFmt w:val="upperLetter"/>
      <w:lvlText w:val="%1)"/>
      <w:lvlJc w:val="left"/>
      <w:pPr>
        <w:ind w:left="1080" w:hanging="360"/>
      </w:pPr>
      <w:rPr>
        <w:rFonts w:hint="default"/>
      </w:rPr>
    </w:lvl>
    <w:lvl w:ilvl="1" w:tplc="3E3CDE06" w:tentative="1">
      <w:start w:val="1"/>
      <w:numFmt w:val="lowerLetter"/>
      <w:lvlText w:val="%2."/>
      <w:lvlJc w:val="left"/>
      <w:pPr>
        <w:ind w:left="1800" w:hanging="360"/>
      </w:pPr>
    </w:lvl>
    <w:lvl w:ilvl="2" w:tplc="4C04C6DE" w:tentative="1">
      <w:start w:val="1"/>
      <w:numFmt w:val="lowerRoman"/>
      <w:lvlText w:val="%3."/>
      <w:lvlJc w:val="right"/>
      <w:pPr>
        <w:ind w:left="2520" w:hanging="180"/>
      </w:pPr>
    </w:lvl>
    <w:lvl w:ilvl="3" w:tplc="C986C30C" w:tentative="1">
      <w:start w:val="1"/>
      <w:numFmt w:val="decimal"/>
      <w:lvlText w:val="%4."/>
      <w:lvlJc w:val="left"/>
      <w:pPr>
        <w:ind w:left="3240" w:hanging="360"/>
      </w:pPr>
    </w:lvl>
    <w:lvl w:ilvl="4" w:tplc="38A8D8C6" w:tentative="1">
      <w:start w:val="1"/>
      <w:numFmt w:val="lowerLetter"/>
      <w:lvlText w:val="%5."/>
      <w:lvlJc w:val="left"/>
      <w:pPr>
        <w:ind w:left="3960" w:hanging="360"/>
      </w:pPr>
    </w:lvl>
    <w:lvl w:ilvl="5" w:tplc="D2523B7A" w:tentative="1">
      <w:start w:val="1"/>
      <w:numFmt w:val="lowerRoman"/>
      <w:lvlText w:val="%6."/>
      <w:lvlJc w:val="right"/>
      <w:pPr>
        <w:ind w:left="4680" w:hanging="180"/>
      </w:pPr>
    </w:lvl>
    <w:lvl w:ilvl="6" w:tplc="16565FF4" w:tentative="1">
      <w:start w:val="1"/>
      <w:numFmt w:val="decimal"/>
      <w:lvlText w:val="%7."/>
      <w:lvlJc w:val="left"/>
      <w:pPr>
        <w:ind w:left="5400" w:hanging="360"/>
      </w:pPr>
    </w:lvl>
    <w:lvl w:ilvl="7" w:tplc="9B987BF6" w:tentative="1">
      <w:start w:val="1"/>
      <w:numFmt w:val="lowerLetter"/>
      <w:lvlText w:val="%8."/>
      <w:lvlJc w:val="left"/>
      <w:pPr>
        <w:ind w:left="6120" w:hanging="360"/>
      </w:pPr>
    </w:lvl>
    <w:lvl w:ilvl="8" w:tplc="1BB423C6" w:tentative="1">
      <w:start w:val="1"/>
      <w:numFmt w:val="lowerRoman"/>
      <w:lvlText w:val="%9."/>
      <w:lvlJc w:val="right"/>
      <w:pPr>
        <w:ind w:left="6840" w:hanging="180"/>
      </w:pPr>
    </w:lvl>
  </w:abstractNum>
  <w:abstractNum w:abstractNumId="9" w15:restartNumberingAfterBreak="0">
    <w:nsid w:val="1B413EA6"/>
    <w:multiLevelType w:val="hybridMultilevel"/>
    <w:tmpl w:val="3C8C160E"/>
    <w:lvl w:ilvl="0" w:tplc="1DEE9842">
      <w:start w:val="1"/>
      <w:numFmt w:val="decimal"/>
      <w:lvlText w:val="%1)"/>
      <w:lvlJc w:val="left"/>
      <w:pPr>
        <w:ind w:left="1080" w:hanging="360"/>
      </w:pPr>
      <w:rPr>
        <w:rFonts w:hint="default"/>
      </w:rPr>
    </w:lvl>
    <w:lvl w:ilvl="1" w:tplc="9D8EE7CC" w:tentative="1">
      <w:start w:val="1"/>
      <w:numFmt w:val="lowerLetter"/>
      <w:lvlText w:val="%2."/>
      <w:lvlJc w:val="left"/>
      <w:pPr>
        <w:ind w:left="1800" w:hanging="360"/>
      </w:pPr>
    </w:lvl>
    <w:lvl w:ilvl="2" w:tplc="19D2EE2C" w:tentative="1">
      <w:start w:val="1"/>
      <w:numFmt w:val="lowerRoman"/>
      <w:lvlText w:val="%3."/>
      <w:lvlJc w:val="right"/>
      <w:pPr>
        <w:ind w:left="2520" w:hanging="180"/>
      </w:pPr>
    </w:lvl>
    <w:lvl w:ilvl="3" w:tplc="D8003334" w:tentative="1">
      <w:start w:val="1"/>
      <w:numFmt w:val="decimal"/>
      <w:lvlText w:val="%4."/>
      <w:lvlJc w:val="left"/>
      <w:pPr>
        <w:ind w:left="3240" w:hanging="360"/>
      </w:pPr>
    </w:lvl>
    <w:lvl w:ilvl="4" w:tplc="D2C6AA80" w:tentative="1">
      <w:start w:val="1"/>
      <w:numFmt w:val="lowerLetter"/>
      <w:lvlText w:val="%5."/>
      <w:lvlJc w:val="left"/>
      <w:pPr>
        <w:ind w:left="3960" w:hanging="360"/>
      </w:pPr>
    </w:lvl>
    <w:lvl w:ilvl="5" w:tplc="9CCA8100" w:tentative="1">
      <w:start w:val="1"/>
      <w:numFmt w:val="lowerRoman"/>
      <w:lvlText w:val="%6."/>
      <w:lvlJc w:val="right"/>
      <w:pPr>
        <w:ind w:left="4680" w:hanging="180"/>
      </w:pPr>
    </w:lvl>
    <w:lvl w:ilvl="6" w:tplc="858E183E" w:tentative="1">
      <w:start w:val="1"/>
      <w:numFmt w:val="decimal"/>
      <w:lvlText w:val="%7."/>
      <w:lvlJc w:val="left"/>
      <w:pPr>
        <w:ind w:left="5400" w:hanging="360"/>
      </w:pPr>
    </w:lvl>
    <w:lvl w:ilvl="7" w:tplc="68B663B0" w:tentative="1">
      <w:start w:val="1"/>
      <w:numFmt w:val="lowerLetter"/>
      <w:lvlText w:val="%8."/>
      <w:lvlJc w:val="left"/>
      <w:pPr>
        <w:ind w:left="6120" w:hanging="360"/>
      </w:pPr>
    </w:lvl>
    <w:lvl w:ilvl="8" w:tplc="BF301B22" w:tentative="1">
      <w:start w:val="1"/>
      <w:numFmt w:val="lowerRoman"/>
      <w:lvlText w:val="%9."/>
      <w:lvlJc w:val="right"/>
      <w:pPr>
        <w:ind w:left="6840" w:hanging="180"/>
      </w:pPr>
    </w:lvl>
  </w:abstractNum>
  <w:abstractNum w:abstractNumId="10" w15:restartNumberingAfterBreak="0">
    <w:nsid w:val="1C8713CF"/>
    <w:multiLevelType w:val="hybridMultilevel"/>
    <w:tmpl w:val="4E2AF756"/>
    <w:lvl w:ilvl="0" w:tplc="F1F617F0">
      <w:start w:val="1"/>
      <w:numFmt w:val="bullet"/>
      <w:lvlText w:val=""/>
      <w:lvlJc w:val="left"/>
      <w:pPr>
        <w:ind w:left="720" w:hanging="360"/>
      </w:pPr>
      <w:rPr>
        <w:rFonts w:ascii="Symbol" w:hAnsi="Symbol" w:hint="default"/>
      </w:rPr>
    </w:lvl>
    <w:lvl w:ilvl="1" w:tplc="BF025F94" w:tentative="1">
      <w:start w:val="1"/>
      <w:numFmt w:val="bullet"/>
      <w:lvlText w:val="o"/>
      <w:lvlJc w:val="left"/>
      <w:pPr>
        <w:ind w:left="1440" w:hanging="360"/>
      </w:pPr>
      <w:rPr>
        <w:rFonts w:ascii="Courier New" w:hAnsi="Courier New" w:cs="Courier New" w:hint="default"/>
      </w:rPr>
    </w:lvl>
    <w:lvl w:ilvl="2" w:tplc="33CC7CF2" w:tentative="1">
      <w:start w:val="1"/>
      <w:numFmt w:val="bullet"/>
      <w:lvlText w:val=""/>
      <w:lvlJc w:val="left"/>
      <w:pPr>
        <w:ind w:left="2160" w:hanging="360"/>
      </w:pPr>
      <w:rPr>
        <w:rFonts w:ascii="Wingdings" w:hAnsi="Wingdings" w:hint="default"/>
      </w:rPr>
    </w:lvl>
    <w:lvl w:ilvl="3" w:tplc="F5DEEE70" w:tentative="1">
      <w:start w:val="1"/>
      <w:numFmt w:val="bullet"/>
      <w:lvlText w:val=""/>
      <w:lvlJc w:val="left"/>
      <w:pPr>
        <w:ind w:left="2880" w:hanging="360"/>
      </w:pPr>
      <w:rPr>
        <w:rFonts w:ascii="Symbol" w:hAnsi="Symbol" w:hint="default"/>
      </w:rPr>
    </w:lvl>
    <w:lvl w:ilvl="4" w:tplc="E4A07FD6" w:tentative="1">
      <w:start w:val="1"/>
      <w:numFmt w:val="bullet"/>
      <w:lvlText w:val="o"/>
      <w:lvlJc w:val="left"/>
      <w:pPr>
        <w:ind w:left="3600" w:hanging="360"/>
      </w:pPr>
      <w:rPr>
        <w:rFonts w:ascii="Courier New" w:hAnsi="Courier New" w:cs="Courier New" w:hint="default"/>
      </w:rPr>
    </w:lvl>
    <w:lvl w:ilvl="5" w:tplc="C7A0E11A" w:tentative="1">
      <w:start w:val="1"/>
      <w:numFmt w:val="bullet"/>
      <w:lvlText w:val=""/>
      <w:lvlJc w:val="left"/>
      <w:pPr>
        <w:ind w:left="4320" w:hanging="360"/>
      </w:pPr>
      <w:rPr>
        <w:rFonts w:ascii="Wingdings" w:hAnsi="Wingdings" w:hint="default"/>
      </w:rPr>
    </w:lvl>
    <w:lvl w:ilvl="6" w:tplc="44002AAC" w:tentative="1">
      <w:start w:val="1"/>
      <w:numFmt w:val="bullet"/>
      <w:lvlText w:val=""/>
      <w:lvlJc w:val="left"/>
      <w:pPr>
        <w:ind w:left="5040" w:hanging="360"/>
      </w:pPr>
      <w:rPr>
        <w:rFonts w:ascii="Symbol" w:hAnsi="Symbol" w:hint="default"/>
      </w:rPr>
    </w:lvl>
    <w:lvl w:ilvl="7" w:tplc="6A64DCCA" w:tentative="1">
      <w:start w:val="1"/>
      <w:numFmt w:val="bullet"/>
      <w:lvlText w:val="o"/>
      <w:lvlJc w:val="left"/>
      <w:pPr>
        <w:ind w:left="5760" w:hanging="360"/>
      </w:pPr>
      <w:rPr>
        <w:rFonts w:ascii="Courier New" w:hAnsi="Courier New" w:cs="Courier New" w:hint="default"/>
      </w:rPr>
    </w:lvl>
    <w:lvl w:ilvl="8" w:tplc="AE604410" w:tentative="1">
      <w:start w:val="1"/>
      <w:numFmt w:val="bullet"/>
      <w:lvlText w:val=""/>
      <w:lvlJc w:val="left"/>
      <w:pPr>
        <w:ind w:left="6480" w:hanging="360"/>
      </w:pPr>
      <w:rPr>
        <w:rFonts w:ascii="Wingdings" w:hAnsi="Wingdings" w:hint="default"/>
      </w:rPr>
    </w:lvl>
  </w:abstractNum>
  <w:abstractNum w:abstractNumId="11" w15:restartNumberingAfterBreak="0">
    <w:nsid w:val="1CED7584"/>
    <w:multiLevelType w:val="hybridMultilevel"/>
    <w:tmpl w:val="19C05DDA"/>
    <w:lvl w:ilvl="0" w:tplc="30A821D8">
      <w:start w:val="1"/>
      <w:numFmt w:val="decimal"/>
      <w:lvlText w:val="%1."/>
      <w:lvlJc w:val="left"/>
      <w:pPr>
        <w:ind w:left="1440" w:hanging="360"/>
      </w:pPr>
    </w:lvl>
    <w:lvl w:ilvl="1" w:tplc="E4122486" w:tentative="1">
      <w:start w:val="1"/>
      <w:numFmt w:val="lowerLetter"/>
      <w:lvlText w:val="%2."/>
      <w:lvlJc w:val="left"/>
      <w:pPr>
        <w:ind w:left="2160" w:hanging="360"/>
      </w:pPr>
    </w:lvl>
    <w:lvl w:ilvl="2" w:tplc="7CBA7856" w:tentative="1">
      <w:start w:val="1"/>
      <w:numFmt w:val="lowerRoman"/>
      <w:lvlText w:val="%3."/>
      <w:lvlJc w:val="right"/>
      <w:pPr>
        <w:ind w:left="2880" w:hanging="180"/>
      </w:pPr>
    </w:lvl>
    <w:lvl w:ilvl="3" w:tplc="0B58B190" w:tentative="1">
      <w:start w:val="1"/>
      <w:numFmt w:val="decimal"/>
      <w:lvlText w:val="%4."/>
      <w:lvlJc w:val="left"/>
      <w:pPr>
        <w:ind w:left="3600" w:hanging="360"/>
      </w:pPr>
    </w:lvl>
    <w:lvl w:ilvl="4" w:tplc="84D0805E" w:tentative="1">
      <w:start w:val="1"/>
      <w:numFmt w:val="lowerLetter"/>
      <w:lvlText w:val="%5."/>
      <w:lvlJc w:val="left"/>
      <w:pPr>
        <w:ind w:left="4320" w:hanging="360"/>
      </w:pPr>
    </w:lvl>
    <w:lvl w:ilvl="5" w:tplc="2F32EB70" w:tentative="1">
      <w:start w:val="1"/>
      <w:numFmt w:val="lowerRoman"/>
      <w:lvlText w:val="%6."/>
      <w:lvlJc w:val="right"/>
      <w:pPr>
        <w:ind w:left="5040" w:hanging="180"/>
      </w:pPr>
    </w:lvl>
    <w:lvl w:ilvl="6" w:tplc="D61A59E4" w:tentative="1">
      <w:start w:val="1"/>
      <w:numFmt w:val="decimal"/>
      <w:lvlText w:val="%7."/>
      <w:lvlJc w:val="left"/>
      <w:pPr>
        <w:ind w:left="5760" w:hanging="360"/>
      </w:pPr>
    </w:lvl>
    <w:lvl w:ilvl="7" w:tplc="E7A42EF2" w:tentative="1">
      <w:start w:val="1"/>
      <w:numFmt w:val="lowerLetter"/>
      <w:lvlText w:val="%8."/>
      <w:lvlJc w:val="left"/>
      <w:pPr>
        <w:ind w:left="6480" w:hanging="360"/>
      </w:pPr>
    </w:lvl>
    <w:lvl w:ilvl="8" w:tplc="5E5EA1B0" w:tentative="1">
      <w:start w:val="1"/>
      <w:numFmt w:val="lowerRoman"/>
      <w:lvlText w:val="%9."/>
      <w:lvlJc w:val="right"/>
      <w:pPr>
        <w:ind w:left="7200" w:hanging="180"/>
      </w:pPr>
    </w:lvl>
  </w:abstractNum>
  <w:abstractNum w:abstractNumId="12" w15:restartNumberingAfterBreak="0">
    <w:nsid w:val="1D29760E"/>
    <w:multiLevelType w:val="hybridMultilevel"/>
    <w:tmpl w:val="85D24188"/>
    <w:lvl w:ilvl="0" w:tplc="54E0865C">
      <w:start w:val="1"/>
      <w:numFmt w:val="decimal"/>
      <w:lvlText w:val="%1."/>
      <w:lvlJc w:val="left"/>
      <w:pPr>
        <w:ind w:left="1080" w:hanging="360"/>
      </w:pPr>
      <w:rPr>
        <w:rFonts w:hint="default"/>
      </w:rPr>
    </w:lvl>
    <w:lvl w:ilvl="1" w:tplc="08EA6720" w:tentative="1">
      <w:start w:val="1"/>
      <w:numFmt w:val="lowerLetter"/>
      <w:lvlText w:val="%2."/>
      <w:lvlJc w:val="left"/>
      <w:pPr>
        <w:ind w:left="1800" w:hanging="360"/>
      </w:pPr>
    </w:lvl>
    <w:lvl w:ilvl="2" w:tplc="CF42D414" w:tentative="1">
      <w:start w:val="1"/>
      <w:numFmt w:val="lowerRoman"/>
      <w:lvlText w:val="%3."/>
      <w:lvlJc w:val="right"/>
      <w:pPr>
        <w:ind w:left="2520" w:hanging="180"/>
      </w:pPr>
    </w:lvl>
    <w:lvl w:ilvl="3" w:tplc="BBA06AAE" w:tentative="1">
      <w:start w:val="1"/>
      <w:numFmt w:val="decimal"/>
      <w:lvlText w:val="%4."/>
      <w:lvlJc w:val="left"/>
      <w:pPr>
        <w:ind w:left="3240" w:hanging="360"/>
      </w:pPr>
    </w:lvl>
    <w:lvl w:ilvl="4" w:tplc="F33E2B7E" w:tentative="1">
      <w:start w:val="1"/>
      <w:numFmt w:val="lowerLetter"/>
      <w:lvlText w:val="%5."/>
      <w:lvlJc w:val="left"/>
      <w:pPr>
        <w:ind w:left="3960" w:hanging="360"/>
      </w:pPr>
    </w:lvl>
    <w:lvl w:ilvl="5" w:tplc="EAFAFEEC" w:tentative="1">
      <w:start w:val="1"/>
      <w:numFmt w:val="lowerRoman"/>
      <w:lvlText w:val="%6."/>
      <w:lvlJc w:val="right"/>
      <w:pPr>
        <w:ind w:left="4680" w:hanging="180"/>
      </w:pPr>
    </w:lvl>
    <w:lvl w:ilvl="6" w:tplc="58727914" w:tentative="1">
      <w:start w:val="1"/>
      <w:numFmt w:val="decimal"/>
      <w:lvlText w:val="%7."/>
      <w:lvlJc w:val="left"/>
      <w:pPr>
        <w:ind w:left="5400" w:hanging="360"/>
      </w:pPr>
    </w:lvl>
    <w:lvl w:ilvl="7" w:tplc="71902AD4" w:tentative="1">
      <w:start w:val="1"/>
      <w:numFmt w:val="lowerLetter"/>
      <w:lvlText w:val="%8."/>
      <w:lvlJc w:val="left"/>
      <w:pPr>
        <w:ind w:left="6120" w:hanging="360"/>
      </w:pPr>
    </w:lvl>
    <w:lvl w:ilvl="8" w:tplc="7F8EE6FA" w:tentative="1">
      <w:start w:val="1"/>
      <w:numFmt w:val="lowerRoman"/>
      <w:lvlText w:val="%9."/>
      <w:lvlJc w:val="right"/>
      <w:pPr>
        <w:ind w:left="6840" w:hanging="180"/>
      </w:pPr>
    </w:lvl>
  </w:abstractNum>
  <w:abstractNum w:abstractNumId="13" w15:restartNumberingAfterBreak="0">
    <w:nsid w:val="1DDC4984"/>
    <w:multiLevelType w:val="hybridMultilevel"/>
    <w:tmpl w:val="1C3A4B76"/>
    <w:lvl w:ilvl="0" w:tplc="70CCCA50">
      <w:start w:val="1"/>
      <w:numFmt w:val="bullet"/>
      <w:lvlText w:val=""/>
      <w:lvlJc w:val="left"/>
      <w:pPr>
        <w:ind w:left="730" w:hanging="360"/>
      </w:pPr>
      <w:rPr>
        <w:rFonts w:ascii="Symbol" w:hAnsi="Symbol" w:hint="default"/>
      </w:rPr>
    </w:lvl>
    <w:lvl w:ilvl="1" w:tplc="DF9C1C72" w:tentative="1">
      <w:start w:val="1"/>
      <w:numFmt w:val="bullet"/>
      <w:lvlText w:val="o"/>
      <w:lvlJc w:val="left"/>
      <w:pPr>
        <w:ind w:left="1450" w:hanging="360"/>
      </w:pPr>
      <w:rPr>
        <w:rFonts w:ascii="Courier New" w:hAnsi="Courier New" w:cs="Courier New" w:hint="default"/>
      </w:rPr>
    </w:lvl>
    <w:lvl w:ilvl="2" w:tplc="A0DC829A" w:tentative="1">
      <w:start w:val="1"/>
      <w:numFmt w:val="bullet"/>
      <w:lvlText w:val=""/>
      <w:lvlJc w:val="left"/>
      <w:pPr>
        <w:ind w:left="2170" w:hanging="360"/>
      </w:pPr>
      <w:rPr>
        <w:rFonts w:ascii="Wingdings" w:hAnsi="Wingdings" w:hint="default"/>
      </w:rPr>
    </w:lvl>
    <w:lvl w:ilvl="3" w:tplc="CDE8C9E6" w:tentative="1">
      <w:start w:val="1"/>
      <w:numFmt w:val="bullet"/>
      <w:lvlText w:val=""/>
      <w:lvlJc w:val="left"/>
      <w:pPr>
        <w:ind w:left="2890" w:hanging="360"/>
      </w:pPr>
      <w:rPr>
        <w:rFonts w:ascii="Symbol" w:hAnsi="Symbol" w:hint="default"/>
      </w:rPr>
    </w:lvl>
    <w:lvl w:ilvl="4" w:tplc="1AC09238" w:tentative="1">
      <w:start w:val="1"/>
      <w:numFmt w:val="bullet"/>
      <w:lvlText w:val="o"/>
      <w:lvlJc w:val="left"/>
      <w:pPr>
        <w:ind w:left="3610" w:hanging="360"/>
      </w:pPr>
      <w:rPr>
        <w:rFonts w:ascii="Courier New" w:hAnsi="Courier New" w:cs="Courier New" w:hint="default"/>
      </w:rPr>
    </w:lvl>
    <w:lvl w:ilvl="5" w:tplc="D502616C" w:tentative="1">
      <w:start w:val="1"/>
      <w:numFmt w:val="bullet"/>
      <w:lvlText w:val=""/>
      <w:lvlJc w:val="left"/>
      <w:pPr>
        <w:ind w:left="4330" w:hanging="360"/>
      </w:pPr>
      <w:rPr>
        <w:rFonts w:ascii="Wingdings" w:hAnsi="Wingdings" w:hint="default"/>
      </w:rPr>
    </w:lvl>
    <w:lvl w:ilvl="6" w:tplc="DBEA503A" w:tentative="1">
      <w:start w:val="1"/>
      <w:numFmt w:val="bullet"/>
      <w:lvlText w:val=""/>
      <w:lvlJc w:val="left"/>
      <w:pPr>
        <w:ind w:left="5050" w:hanging="360"/>
      </w:pPr>
      <w:rPr>
        <w:rFonts w:ascii="Symbol" w:hAnsi="Symbol" w:hint="default"/>
      </w:rPr>
    </w:lvl>
    <w:lvl w:ilvl="7" w:tplc="33080B8E" w:tentative="1">
      <w:start w:val="1"/>
      <w:numFmt w:val="bullet"/>
      <w:lvlText w:val="o"/>
      <w:lvlJc w:val="left"/>
      <w:pPr>
        <w:ind w:left="5770" w:hanging="360"/>
      </w:pPr>
      <w:rPr>
        <w:rFonts w:ascii="Courier New" w:hAnsi="Courier New" w:cs="Courier New" w:hint="default"/>
      </w:rPr>
    </w:lvl>
    <w:lvl w:ilvl="8" w:tplc="9CAE27D8" w:tentative="1">
      <w:start w:val="1"/>
      <w:numFmt w:val="bullet"/>
      <w:lvlText w:val=""/>
      <w:lvlJc w:val="left"/>
      <w:pPr>
        <w:ind w:left="6490" w:hanging="360"/>
      </w:pPr>
      <w:rPr>
        <w:rFonts w:ascii="Wingdings" w:hAnsi="Wingdings" w:hint="default"/>
      </w:rPr>
    </w:lvl>
  </w:abstractNum>
  <w:abstractNum w:abstractNumId="14" w15:restartNumberingAfterBreak="0">
    <w:nsid w:val="1EB12243"/>
    <w:multiLevelType w:val="hybridMultilevel"/>
    <w:tmpl w:val="3DB253F0"/>
    <w:lvl w:ilvl="0" w:tplc="E50A584A">
      <w:start w:val="1"/>
      <w:numFmt w:val="decimal"/>
      <w:lvlText w:val="%1."/>
      <w:lvlJc w:val="left"/>
      <w:pPr>
        <w:ind w:left="720" w:hanging="360"/>
      </w:pPr>
    </w:lvl>
    <w:lvl w:ilvl="1" w:tplc="8A460294" w:tentative="1">
      <w:start w:val="1"/>
      <w:numFmt w:val="lowerLetter"/>
      <w:lvlText w:val="%2."/>
      <w:lvlJc w:val="left"/>
      <w:pPr>
        <w:ind w:left="1440" w:hanging="360"/>
      </w:pPr>
    </w:lvl>
    <w:lvl w:ilvl="2" w:tplc="572CAB0A" w:tentative="1">
      <w:start w:val="1"/>
      <w:numFmt w:val="lowerRoman"/>
      <w:lvlText w:val="%3."/>
      <w:lvlJc w:val="right"/>
      <w:pPr>
        <w:ind w:left="2160" w:hanging="180"/>
      </w:pPr>
    </w:lvl>
    <w:lvl w:ilvl="3" w:tplc="0AB41B9E" w:tentative="1">
      <w:start w:val="1"/>
      <w:numFmt w:val="decimal"/>
      <w:lvlText w:val="%4."/>
      <w:lvlJc w:val="left"/>
      <w:pPr>
        <w:ind w:left="2880" w:hanging="360"/>
      </w:pPr>
    </w:lvl>
    <w:lvl w:ilvl="4" w:tplc="DF2C1CFC" w:tentative="1">
      <w:start w:val="1"/>
      <w:numFmt w:val="lowerLetter"/>
      <w:lvlText w:val="%5."/>
      <w:lvlJc w:val="left"/>
      <w:pPr>
        <w:ind w:left="3600" w:hanging="360"/>
      </w:pPr>
    </w:lvl>
    <w:lvl w:ilvl="5" w:tplc="456CD494" w:tentative="1">
      <w:start w:val="1"/>
      <w:numFmt w:val="lowerRoman"/>
      <w:lvlText w:val="%6."/>
      <w:lvlJc w:val="right"/>
      <w:pPr>
        <w:ind w:left="4320" w:hanging="180"/>
      </w:pPr>
    </w:lvl>
    <w:lvl w:ilvl="6" w:tplc="D0F28BDA" w:tentative="1">
      <w:start w:val="1"/>
      <w:numFmt w:val="decimal"/>
      <w:lvlText w:val="%7."/>
      <w:lvlJc w:val="left"/>
      <w:pPr>
        <w:ind w:left="5040" w:hanging="360"/>
      </w:pPr>
    </w:lvl>
    <w:lvl w:ilvl="7" w:tplc="C46A9324" w:tentative="1">
      <w:start w:val="1"/>
      <w:numFmt w:val="lowerLetter"/>
      <w:lvlText w:val="%8."/>
      <w:lvlJc w:val="left"/>
      <w:pPr>
        <w:ind w:left="5760" w:hanging="360"/>
      </w:pPr>
    </w:lvl>
    <w:lvl w:ilvl="8" w:tplc="6D4A0F9C" w:tentative="1">
      <w:start w:val="1"/>
      <w:numFmt w:val="lowerRoman"/>
      <w:lvlText w:val="%9."/>
      <w:lvlJc w:val="right"/>
      <w:pPr>
        <w:ind w:left="6480" w:hanging="180"/>
      </w:pPr>
    </w:lvl>
  </w:abstractNum>
  <w:abstractNum w:abstractNumId="15" w15:restartNumberingAfterBreak="0">
    <w:nsid w:val="1FC21FF8"/>
    <w:multiLevelType w:val="hybridMultilevel"/>
    <w:tmpl w:val="30C4423A"/>
    <w:lvl w:ilvl="0" w:tplc="4A46E41E">
      <w:start w:val="1"/>
      <w:numFmt w:val="decimal"/>
      <w:lvlText w:val="%1."/>
      <w:lvlJc w:val="left"/>
      <w:pPr>
        <w:ind w:left="1440" w:hanging="360"/>
      </w:pPr>
    </w:lvl>
    <w:lvl w:ilvl="1" w:tplc="0E681794" w:tentative="1">
      <w:start w:val="1"/>
      <w:numFmt w:val="lowerLetter"/>
      <w:lvlText w:val="%2."/>
      <w:lvlJc w:val="left"/>
      <w:pPr>
        <w:ind w:left="2160" w:hanging="360"/>
      </w:pPr>
    </w:lvl>
    <w:lvl w:ilvl="2" w:tplc="D694ACFE" w:tentative="1">
      <w:start w:val="1"/>
      <w:numFmt w:val="lowerRoman"/>
      <w:lvlText w:val="%3."/>
      <w:lvlJc w:val="right"/>
      <w:pPr>
        <w:ind w:left="2880" w:hanging="180"/>
      </w:pPr>
    </w:lvl>
    <w:lvl w:ilvl="3" w:tplc="1F623B98" w:tentative="1">
      <w:start w:val="1"/>
      <w:numFmt w:val="decimal"/>
      <w:lvlText w:val="%4."/>
      <w:lvlJc w:val="left"/>
      <w:pPr>
        <w:ind w:left="3600" w:hanging="360"/>
      </w:pPr>
    </w:lvl>
    <w:lvl w:ilvl="4" w:tplc="B63EE13A" w:tentative="1">
      <w:start w:val="1"/>
      <w:numFmt w:val="lowerLetter"/>
      <w:lvlText w:val="%5."/>
      <w:lvlJc w:val="left"/>
      <w:pPr>
        <w:ind w:left="4320" w:hanging="360"/>
      </w:pPr>
    </w:lvl>
    <w:lvl w:ilvl="5" w:tplc="03D436A0" w:tentative="1">
      <w:start w:val="1"/>
      <w:numFmt w:val="lowerRoman"/>
      <w:lvlText w:val="%6."/>
      <w:lvlJc w:val="right"/>
      <w:pPr>
        <w:ind w:left="5040" w:hanging="180"/>
      </w:pPr>
    </w:lvl>
    <w:lvl w:ilvl="6" w:tplc="178216EE" w:tentative="1">
      <w:start w:val="1"/>
      <w:numFmt w:val="decimal"/>
      <w:lvlText w:val="%7."/>
      <w:lvlJc w:val="left"/>
      <w:pPr>
        <w:ind w:left="5760" w:hanging="360"/>
      </w:pPr>
    </w:lvl>
    <w:lvl w:ilvl="7" w:tplc="2B84DCCE" w:tentative="1">
      <w:start w:val="1"/>
      <w:numFmt w:val="lowerLetter"/>
      <w:lvlText w:val="%8."/>
      <w:lvlJc w:val="left"/>
      <w:pPr>
        <w:ind w:left="6480" w:hanging="360"/>
      </w:pPr>
    </w:lvl>
    <w:lvl w:ilvl="8" w:tplc="6A689A18" w:tentative="1">
      <w:start w:val="1"/>
      <w:numFmt w:val="lowerRoman"/>
      <w:lvlText w:val="%9."/>
      <w:lvlJc w:val="right"/>
      <w:pPr>
        <w:ind w:left="7200" w:hanging="180"/>
      </w:pPr>
    </w:lvl>
  </w:abstractNum>
  <w:abstractNum w:abstractNumId="16" w15:restartNumberingAfterBreak="0">
    <w:nsid w:val="27EF3EF1"/>
    <w:multiLevelType w:val="hybridMultilevel"/>
    <w:tmpl w:val="B55CFF16"/>
    <w:lvl w:ilvl="0" w:tplc="2D2C55AE">
      <w:start w:val="1"/>
      <w:numFmt w:val="bullet"/>
      <w:lvlText w:val=""/>
      <w:lvlJc w:val="left"/>
      <w:pPr>
        <w:ind w:left="1080" w:hanging="360"/>
      </w:pPr>
      <w:rPr>
        <w:rFonts w:ascii="Symbol" w:hAnsi="Symbol" w:hint="default"/>
      </w:rPr>
    </w:lvl>
    <w:lvl w:ilvl="1" w:tplc="6338B78A" w:tentative="1">
      <w:start w:val="1"/>
      <w:numFmt w:val="bullet"/>
      <w:lvlText w:val="o"/>
      <w:lvlJc w:val="left"/>
      <w:pPr>
        <w:ind w:left="1800" w:hanging="360"/>
      </w:pPr>
      <w:rPr>
        <w:rFonts w:ascii="Courier New" w:hAnsi="Courier New" w:cs="Courier New" w:hint="default"/>
      </w:rPr>
    </w:lvl>
    <w:lvl w:ilvl="2" w:tplc="BDAABB76" w:tentative="1">
      <w:start w:val="1"/>
      <w:numFmt w:val="bullet"/>
      <w:lvlText w:val=""/>
      <w:lvlJc w:val="left"/>
      <w:pPr>
        <w:ind w:left="2520" w:hanging="360"/>
      </w:pPr>
      <w:rPr>
        <w:rFonts w:ascii="Wingdings" w:hAnsi="Wingdings" w:hint="default"/>
      </w:rPr>
    </w:lvl>
    <w:lvl w:ilvl="3" w:tplc="53A66036" w:tentative="1">
      <w:start w:val="1"/>
      <w:numFmt w:val="bullet"/>
      <w:lvlText w:val=""/>
      <w:lvlJc w:val="left"/>
      <w:pPr>
        <w:ind w:left="3240" w:hanging="360"/>
      </w:pPr>
      <w:rPr>
        <w:rFonts w:ascii="Symbol" w:hAnsi="Symbol" w:hint="default"/>
      </w:rPr>
    </w:lvl>
    <w:lvl w:ilvl="4" w:tplc="7B76D1B4" w:tentative="1">
      <w:start w:val="1"/>
      <w:numFmt w:val="bullet"/>
      <w:lvlText w:val="o"/>
      <w:lvlJc w:val="left"/>
      <w:pPr>
        <w:ind w:left="3960" w:hanging="360"/>
      </w:pPr>
      <w:rPr>
        <w:rFonts w:ascii="Courier New" w:hAnsi="Courier New" w:cs="Courier New" w:hint="default"/>
      </w:rPr>
    </w:lvl>
    <w:lvl w:ilvl="5" w:tplc="A06A784C" w:tentative="1">
      <w:start w:val="1"/>
      <w:numFmt w:val="bullet"/>
      <w:lvlText w:val=""/>
      <w:lvlJc w:val="left"/>
      <w:pPr>
        <w:ind w:left="4680" w:hanging="360"/>
      </w:pPr>
      <w:rPr>
        <w:rFonts w:ascii="Wingdings" w:hAnsi="Wingdings" w:hint="default"/>
      </w:rPr>
    </w:lvl>
    <w:lvl w:ilvl="6" w:tplc="63703D2A" w:tentative="1">
      <w:start w:val="1"/>
      <w:numFmt w:val="bullet"/>
      <w:lvlText w:val=""/>
      <w:lvlJc w:val="left"/>
      <w:pPr>
        <w:ind w:left="5400" w:hanging="360"/>
      </w:pPr>
      <w:rPr>
        <w:rFonts w:ascii="Symbol" w:hAnsi="Symbol" w:hint="default"/>
      </w:rPr>
    </w:lvl>
    <w:lvl w:ilvl="7" w:tplc="CABAF96E" w:tentative="1">
      <w:start w:val="1"/>
      <w:numFmt w:val="bullet"/>
      <w:lvlText w:val="o"/>
      <w:lvlJc w:val="left"/>
      <w:pPr>
        <w:ind w:left="6120" w:hanging="360"/>
      </w:pPr>
      <w:rPr>
        <w:rFonts w:ascii="Courier New" w:hAnsi="Courier New" w:cs="Courier New" w:hint="default"/>
      </w:rPr>
    </w:lvl>
    <w:lvl w:ilvl="8" w:tplc="75549DDC" w:tentative="1">
      <w:start w:val="1"/>
      <w:numFmt w:val="bullet"/>
      <w:lvlText w:val=""/>
      <w:lvlJc w:val="left"/>
      <w:pPr>
        <w:ind w:left="6840" w:hanging="360"/>
      </w:pPr>
      <w:rPr>
        <w:rFonts w:ascii="Wingdings" w:hAnsi="Wingdings" w:hint="default"/>
      </w:rPr>
    </w:lvl>
  </w:abstractNum>
  <w:abstractNum w:abstractNumId="17" w15:restartNumberingAfterBreak="0">
    <w:nsid w:val="29BD7F3E"/>
    <w:multiLevelType w:val="hybridMultilevel"/>
    <w:tmpl w:val="7E9CC0CA"/>
    <w:lvl w:ilvl="0" w:tplc="E43A2796">
      <w:start w:val="1"/>
      <w:numFmt w:val="bullet"/>
      <w:lvlText w:val=""/>
      <w:lvlJc w:val="left"/>
      <w:pPr>
        <w:ind w:left="1080" w:hanging="360"/>
      </w:pPr>
      <w:rPr>
        <w:rFonts w:ascii="Symbol" w:hAnsi="Symbol" w:cs="Symbol" w:hint="default"/>
      </w:rPr>
    </w:lvl>
    <w:lvl w:ilvl="1" w:tplc="0FC66C38" w:tentative="1">
      <w:start w:val="1"/>
      <w:numFmt w:val="bullet"/>
      <w:lvlText w:val="o"/>
      <w:lvlJc w:val="left"/>
      <w:pPr>
        <w:ind w:left="1800" w:hanging="360"/>
      </w:pPr>
      <w:rPr>
        <w:rFonts w:ascii="Courier New" w:hAnsi="Courier New" w:cs="Courier New" w:hint="default"/>
      </w:rPr>
    </w:lvl>
    <w:lvl w:ilvl="2" w:tplc="301615F0" w:tentative="1">
      <w:start w:val="1"/>
      <w:numFmt w:val="bullet"/>
      <w:lvlText w:val=""/>
      <w:lvlJc w:val="left"/>
      <w:pPr>
        <w:ind w:left="2520" w:hanging="360"/>
      </w:pPr>
      <w:rPr>
        <w:rFonts w:ascii="Wingdings" w:hAnsi="Wingdings" w:cs="Wingdings" w:hint="default"/>
      </w:rPr>
    </w:lvl>
    <w:lvl w:ilvl="3" w:tplc="F39659F6" w:tentative="1">
      <w:start w:val="1"/>
      <w:numFmt w:val="bullet"/>
      <w:lvlText w:val=""/>
      <w:lvlJc w:val="left"/>
      <w:pPr>
        <w:ind w:left="3240" w:hanging="360"/>
      </w:pPr>
      <w:rPr>
        <w:rFonts w:ascii="Symbol" w:hAnsi="Symbol" w:cs="Symbol" w:hint="default"/>
      </w:rPr>
    </w:lvl>
    <w:lvl w:ilvl="4" w:tplc="B50E5D8E" w:tentative="1">
      <w:start w:val="1"/>
      <w:numFmt w:val="bullet"/>
      <w:lvlText w:val="o"/>
      <w:lvlJc w:val="left"/>
      <w:pPr>
        <w:ind w:left="3960" w:hanging="360"/>
      </w:pPr>
      <w:rPr>
        <w:rFonts w:ascii="Courier New" w:hAnsi="Courier New" w:cs="Courier New" w:hint="default"/>
      </w:rPr>
    </w:lvl>
    <w:lvl w:ilvl="5" w:tplc="8ED29782" w:tentative="1">
      <w:start w:val="1"/>
      <w:numFmt w:val="bullet"/>
      <w:lvlText w:val=""/>
      <w:lvlJc w:val="left"/>
      <w:pPr>
        <w:ind w:left="4680" w:hanging="360"/>
      </w:pPr>
      <w:rPr>
        <w:rFonts w:ascii="Wingdings" w:hAnsi="Wingdings" w:cs="Wingdings" w:hint="default"/>
      </w:rPr>
    </w:lvl>
    <w:lvl w:ilvl="6" w:tplc="F60E3314" w:tentative="1">
      <w:start w:val="1"/>
      <w:numFmt w:val="bullet"/>
      <w:lvlText w:val=""/>
      <w:lvlJc w:val="left"/>
      <w:pPr>
        <w:ind w:left="5400" w:hanging="360"/>
      </w:pPr>
      <w:rPr>
        <w:rFonts w:ascii="Symbol" w:hAnsi="Symbol" w:cs="Symbol" w:hint="default"/>
      </w:rPr>
    </w:lvl>
    <w:lvl w:ilvl="7" w:tplc="CC30E554" w:tentative="1">
      <w:start w:val="1"/>
      <w:numFmt w:val="bullet"/>
      <w:lvlText w:val="o"/>
      <w:lvlJc w:val="left"/>
      <w:pPr>
        <w:ind w:left="6120" w:hanging="360"/>
      </w:pPr>
      <w:rPr>
        <w:rFonts w:ascii="Courier New" w:hAnsi="Courier New" w:cs="Courier New" w:hint="default"/>
      </w:rPr>
    </w:lvl>
    <w:lvl w:ilvl="8" w:tplc="5F3CF114" w:tentative="1">
      <w:start w:val="1"/>
      <w:numFmt w:val="bullet"/>
      <w:lvlText w:val=""/>
      <w:lvlJc w:val="left"/>
      <w:pPr>
        <w:ind w:left="6840" w:hanging="360"/>
      </w:pPr>
      <w:rPr>
        <w:rFonts w:ascii="Wingdings" w:hAnsi="Wingdings" w:cs="Wingdings" w:hint="default"/>
      </w:rPr>
    </w:lvl>
  </w:abstractNum>
  <w:abstractNum w:abstractNumId="18" w15:restartNumberingAfterBreak="0">
    <w:nsid w:val="29F55555"/>
    <w:multiLevelType w:val="hybridMultilevel"/>
    <w:tmpl w:val="25DA8730"/>
    <w:lvl w:ilvl="0" w:tplc="D06C6E20">
      <w:start w:val="1"/>
      <w:numFmt w:val="decimal"/>
      <w:lvlText w:val="%1."/>
      <w:lvlJc w:val="left"/>
      <w:pPr>
        <w:ind w:left="720" w:hanging="360"/>
      </w:pPr>
      <w:rPr>
        <w:b w:val="0"/>
        <w:bCs/>
      </w:rPr>
    </w:lvl>
    <w:lvl w:ilvl="1" w:tplc="21A4048A" w:tentative="1">
      <w:start w:val="1"/>
      <w:numFmt w:val="lowerLetter"/>
      <w:lvlText w:val="%2."/>
      <w:lvlJc w:val="left"/>
      <w:pPr>
        <w:ind w:left="1440" w:hanging="360"/>
      </w:pPr>
    </w:lvl>
    <w:lvl w:ilvl="2" w:tplc="88AC9204" w:tentative="1">
      <w:start w:val="1"/>
      <w:numFmt w:val="lowerRoman"/>
      <w:lvlText w:val="%3."/>
      <w:lvlJc w:val="right"/>
      <w:pPr>
        <w:ind w:left="2160" w:hanging="180"/>
      </w:pPr>
    </w:lvl>
    <w:lvl w:ilvl="3" w:tplc="50122880" w:tentative="1">
      <w:start w:val="1"/>
      <w:numFmt w:val="decimal"/>
      <w:lvlText w:val="%4."/>
      <w:lvlJc w:val="left"/>
      <w:pPr>
        <w:ind w:left="2880" w:hanging="360"/>
      </w:pPr>
    </w:lvl>
    <w:lvl w:ilvl="4" w:tplc="2152D1A0" w:tentative="1">
      <w:start w:val="1"/>
      <w:numFmt w:val="lowerLetter"/>
      <w:lvlText w:val="%5."/>
      <w:lvlJc w:val="left"/>
      <w:pPr>
        <w:ind w:left="3600" w:hanging="360"/>
      </w:pPr>
    </w:lvl>
    <w:lvl w:ilvl="5" w:tplc="655CE7C0" w:tentative="1">
      <w:start w:val="1"/>
      <w:numFmt w:val="lowerRoman"/>
      <w:lvlText w:val="%6."/>
      <w:lvlJc w:val="right"/>
      <w:pPr>
        <w:ind w:left="4320" w:hanging="180"/>
      </w:pPr>
    </w:lvl>
    <w:lvl w:ilvl="6" w:tplc="472E334A" w:tentative="1">
      <w:start w:val="1"/>
      <w:numFmt w:val="decimal"/>
      <w:lvlText w:val="%7."/>
      <w:lvlJc w:val="left"/>
      <w:pPr>
        <w:ind w:left="5040" w:hanging="360"/>
      </w:pPr>
    </w:lvl>
    <w:lvl w:ilvl="7" w:tplc="28383758" w:tentative="1">
      <w:start w:val="1"/>
      <w:numFmt w:val="lowerLetter"/>
      <w:lvlText w:val="%8."/>
      <w:lvlJc w:val="left"/>
      <w:pPr>
        <w:ind w:left="5760" w:hanging="360"/>
      </w:pPr>
    </w:lvl>
    <w:lvl w:ilvl="8" w:tplc="7ADCCC5E" w:tentative="1">
      <w:start w:val="1"/>
      <w:numFmt w:val="lowerRoman"/>
      <w:lvlText w:val="%9."/>
      <w:lvlJc w:val="right"/>
      <w:pPr>
        <w:ind w:left="6480" w:hanging="180"/>
      </w:pPr>
    </w:lvl>
  </w:abstractNum>
  <w:abstractNum w:abstractNumId="19" w15:restartNumberingAfterBreak="0">
    <w:nsid w:val="2CD81127"/>
    <w:multiLevelType w:val="hybridMultilevel"/>
    <w:tmpl w:val="56CC265A"/>
    <w:lvl w:ilvl="0" w:tplc="1200EF64">
      <w:start w:val="1"/>
      <w:numFmt w:val="bullet"/>
      <w:lvlText w:val=""/>
      <w:lvlJc w:val="left"/>
      <w:pPr>
        <w:ind w:left="720" w:hanging="360"/>
      </w:pPr>
      <w:rPr>
        <w:rFonts w:ascii="Symbol" w:hAnsi="Symbol" w:hint="default"/>
      </w:rPr>
    </w:lvl>
    <w:lvl w:ilvl="1" w:tplc="644C3CA8" w:tentative="1">
      <w:start w:val="1"/>
      <w:numFmt w:val="bullet"/>
      <w:lvlText w:val="o"/>
      <w:lvlJc w:val="left"/>
      <w:pPr>
        <w:ind w:left="1440" w:hanging="360"/>
      </w:pPr>
      <w:rPr>
        <w:rFonts w:ascii="Courier New" w:hAnsi="Courier New" w:cs="Courier New" w:hint="default"/>
      </w:rPr>
    </w:lvl>
    <w:lvl w:ilvl="2" w:tplc="64F0B880" w:tentative="1">
      <w:start w:val="1"/>
      <w:numFmt w:val="bullet"/>
      <w:lvlText w:val=""/>
      <w:lvlJc w:val="left"/>
      <w:pPr>
        <w:ind w:left="2160" w:hanging="360"/>
      </w:pPr>
      <w:rPr>
        <w:rFonts w:ascii="Wingdings" w:hAnsi="Wingdings" w:hint="default"/>
      </w:rPr>
    </w:lvl>
    <w:lvl w:ilvl="3" w:tplc="B4BC3D6A" w:tentative="1">
      <w:start w:val="1"/>
      <w:numFmt w:val="bullet"/>
      <w:lvlText w:val=""/>
      <w:lvlJc w:val="left"/>
      <w:pPr>
        <w:ind w:left="2880" w:hanging="360"/>
      </w:pPr>
      <w:rPr>
        <w:rFonts w:ascii="Symbol" w:hAnsi="Symbol" w:hint="default"/>
      </w:rPr>
    </w:lvl>
    <w:lvl w:ilvl="4" w:tplc="9C2CB49C" w:tentative="1">
      <w:start w:val="1"/>
      <w:numFmt w:val="bullet"/>
      <w:lvlText w:val="o"/>
      <w:lvlJc w:val="left"/>
      <w:pPr>
        <w:ind w:left="3600" w:hanging="360"/>
      </w:pPr>
      <w:rPr>
        <w:rFonts w:ascii="Courier New" w:hAnsi="Courier New" w:cs="Courier New" w:hint="default"/>
      </w:rPr>
    </w:lvl>
    <w:lvl w:ilvl="5" w:tplc="55923C5E" w:tentative="1">
      <w:start w:val="1"/>
      <w:numFmt w:val="bullet"/>
      <w:lvlText w:val=""/>
      <w:lvlJc w:val="left"/>
      <w:pPr>
        <w:ind w:left="4320" w:hanging="360"/>
      </w:pPr>
      <w:rPr>
        <w:rFonts w:ascii="Wingdings" w:hAnsi="Wingdings" w:hint="default"/>
      </w:rPr>
    </w:lvl>
    <w:lvl w:ilvl="6" w:tplc="6004CCCE" w:tentative="1">
      <w:start w:val="1"/>
      <w:numFmt w:val="bullet"/>
      <w:lvlText w:val=""/>
      <w:lvlJc w:val="left"/>
      <w:pPr>
        <w:ind w:left="5040" w:hanging="360"/>
      </w:pPr>
      <w:rPr>
        <w:rFonts w:ascii="Symbol" w:hAnsi="Symbol" w:hint="default"/>
      </w:rPr>
    </w:lvl>
    <w:lvl w:ilvl="7" w:tplc="84506932" w:tentative="1">
      <w:start w:val="1"/>
      <w:numFmt w:val="bullet"/>
      <w:lvlText w:val="o"/>
      <w:lvlJc w:val="left"/>
      <w:pPr>
        <w:ind w:left="5760" w:hanging="360"/>
      </w:pPr>
      <w:rPr>
        <w:rFonts w:ascii="Courier New" w:hAnsi="Courier New" w:cs="Courier New" w:hint="default"/>
      </w:rPr>
    </w:lvl>
    <w:lvl w:ilvl="8" w:tplc="33D258F0" w:tentative="1">
      <w:start w:val="1"/>
      <w:numFmt w:val="bullet"/>
      <w:lvlText w:val=""/>
      <w:lvlJc w:val="left"/>
      <w:pPr>
        <w:ind w:left="6480" w:hanging="360"/>
      </w:pPr>
      <w:rPr>
        <w:rFonts w:ascii="Wingdings" w:hAnsi="Wingdings" w:hint="default"/>
      </w:rPr>
    </w:lvl>
  </w:abstractNum>
  <w:abstractNum w:abstractNumId="20" w15:restartNumberingAfterBreak="0">
    <w:nsid w:val="2D7F0A5D"/>
    <w:multiLevelType w:val="hybridMultilevel"/>
    <w:tmpl w:val="EE2EF48E"/>
    <w:lvl w:ilvl="0" w:tplc="DCFC3826">
      <w:start w:val="1"/>
      <w:numFmt w:val="decimal"/>
      <w:lvlText w:val="%1."/>
      <w:lvlJc w:val="left"/>
      <w:pPr>
        <w:ind w:left="720" w:hanging="360"/>
      </w:pPr>
      <w:rPr>
        <w:rFonts w:hint="default"/>
        <w:b w:val="0"/>
        <w:bCs/>
      </w:rPr>
    </w:lvl>
    <w:lvl w:ilvl="1" w:tplc="73EE0242" w:tentative="1">
      <w:start w:val="1"/>
      <w:numFmt w:val="lowerLetter"/>
      <w:lvlText w:val="%2."/>
      <w:lvlJc w:val="left"/>
      <w:pPr>
        <w:ind w:left="1440" w:hanging="360"/>
      </w:pPr>
    </w:lvl>
    <w:lvl w:ilvl="2" w:tplc="1AA4544C" w:tentative="1">
      <w:start w:val="1"/>
      <w:numFmt w:val="lowerRoman"/>
      <w:lvlText w:val="%3."/>
      <w:lvlJc w:val="right"/>
      <w:pPr>
        <w:ind w:left="2160" w:hanging="180"/>
      </w:pPr>
    </w:lvl>
    <w:lvl w:ilvl="3" w:tplc="3A0C3D6E" w:tentative="1">
      <w:start w:val="1"/>
      <w:numFmt w:val="decimal"/>
      <w:lvlText w:val="%4."/>
      <w:lvlJc w:val="left"/>
      <w:pPr>
        <w:ind w:left="2880" w:hanging="360"/>
      </w:pPr>
    </w:lvl>
    <w:lvl w:ilvl="4" w:tplc="2D0C8876" w:tentative="1">
      <w:start w:val="1"/>
      <w:numFmt w:val="lowerLetter"/>
      <w:lvlText w:val="%5."/>
      <w:lvlJc w:val="left"/>
      <w:pPr>
        <w:ind w:left="3600" w:hanging="360"/>
      </w:pPr>
    </w:lvl>
    <w:lvl w:ilvl="5" w:tplc="8BBC13AC" w:tentative="1">
      <w:start w:val="1"/>
      <w:numFmt w:val="lowerRoman"/>
      <w:lvlText w:val="%6."/>
      <w:lvlJc w:val="right"/>
      <w:pPr>
        <w:ind w:left="4320" w:hanging="180"/>
      </w:pPr>
    </w:lvl>
    <w:lvl w:ilvl="6" w:tplc="287CABFC" w:tentative="1">
      <w:start w:val="1"/>
      <w:numFmt w:val="decimal"/>
      <w:lvlText w:val="%7."/>
      <w:lvlJc w:val="left"/>
      <w:pPr>
        <w:ind w:left="5040" w:hanging="360"/>
      </w:pPr>
    </w:lvl>
    <w:lvl w:ilvl="7" w:tplc="6A18A632" w:tentative="1">
      <w:start w:val="1"/>
      <w:numFmt w:val="lowerLetter"/>
      <w:lvlText w:val="%8."/>
      <w:lvlJc w:val="left"/>
      <w:pPr>
        <w:ind w:left="5760" w:hanging="360"/>
      </w:pPr>
    </w:lvl>
    <w:lvl w:ilvl="8" w:tplc="4A76FBAA" w:tentative="1">
      <w:start w:val="1"/>
      <w:numFmt w:val="lowerRoman"/>
      <w:lvlText w:val="%9."/>
      <w:lvlJc w:val="right"/>
      <w:pPr>
        <w:ind w:left="6480" w:hanging="180"/>
      </w:pPr>
    </w:lvl>
  </w:abstractNum>
  <w:abstractNum w:abstractNumId="21" w15:restartNumberingAfterBreak="0">
    <w:nsid w:val="2F494104"/>
    <w:multiLevelType w:val="hybridMultilevel"/>
    <w:tmpl w:val="E84090F2"/>
    <w:lvl w:ilvl="0" w:tplc="B748CC1C">
      <w:start w:val="1"/>
      <w:numFmt w:val="decimal"/>
      <w:lvlText w:val="%1)"/>
      <w:lvlJc w:val="left"/>
      <w:pPr>
        <w:ind w:left="720" w:hanging="360"/>
      </w:pPr>
      <w:rPr>
        <w:rFonts w:hint="default"/>
      </w:rPr>
    </w:lvl>
    <w:lvl w:ilvl="1" w:tplc="ED94E9AC" w:tentative="1">
      <w:start w:val="1"/>
      <w:numFmt w:val="lowerLetter"/>
      <w:lvlText w:val="%2."/>
      <w:lvlJc w:val="left"/>
      <w:pPr>
        <w:ind w:left="1440" w:hanging="360"/>
      </w:pPr>
    </w:lvl>
    <w:lvl w:ilvl="2" w:tplc="1C483904" w:tentative="1">
      <w:start w:val="1"/>
      <w:numFmt w:val="lowerRoman"/>
      <w:lvlText w:val="%3."/>
      <w:lvlJc w:val="right"/>
      <w:pPr>
        <w:ind w:left="2160" w:hanging="180"/>
      </w:pPr>
    </w:lvl>
    <w:lvl w:ilvl="3" w:tplc="9D1478BA" w:tentative="1">
      <w:start w:val="1"/>
      <w:numFmt w:val="decimal"/>
      <w:lvlText w:val="%4."/>
      <w:lvlJc w:val="left"/>
      <w:pPr>
        <w:ind w:left="2880" w:hanging="360"/>
      </w:pPr>
    </w:lvl>
    <w:lvl w:ilvl="4" w:tplc="0F8A6896" w:tentative="1">
      <w:start w:val="1"/>
      <w:numFmt w:val="lowerLetter"/>
      <w:lvlText w:val="%5."/>
      <w:lvlJc w:val="left"/>
      <w:pPr>
        <w:ind w:left="3600" w:hanging="360"/>
      </w:pPr>
    </w:lvl>
    <w:lvl w:ilvl="5" w:tplc="DCA2E994" w:tentative="1">
      <w:start w:val="1"/>
      <w:numFmt w:val="lowerRoman"/>
      <w:lvlText w:val="%6."/>
      <w:lvlJc w:val="right"/>
      <w:pPr>
        <w:ind w:left="4320" w:hanging="180"/>
      </w:pPr>
    </w:lvl>
    <w:lvl w:ilvl="6" w:tplc="8D243BCC" w:tentative="1">
      <w:start w:val="1"/>
      <w:numFmt w:val="decimal"/>
      <w:lvlText w:val="%7."/>
      <w:lvlJc w:val="left"/>
      <w:pPr>
        <w:ind w:left="5040" w:hanging="360"/>
      </w:pPr>
    </w:lvl>
    <w:lvl w:ilvl="7" w:tplc="5A280938" w:tentative="1">
      <w:start w:val="1"/>
      <w:numFmt w:val="lowerLetter"/>
      <w:lvlText w:val="%8."/>
      <w:lvlJc w:val="left"/>
      <w:pPr>
        <w:ind w:left="5760" w:hanging="360"/>
      </w:pPr>
    </w:lvl>
    <w:lvl w:ilvl="8" w:tplc="0C26871A" w:tentative="1">
      <w:start w:val="1"/>
      <w:numFmt w:val="lowerRoman"/>
      <w:lvlText w:val="%9."/>
      <w:lvlJc w:val="right"/>
      <w:pPr>
        <w:ind w:left="6480" w:hanging="180"/>
      </w:pPr>
    </w:lvl>
  </w:abstractNum>
  <w:abstractNum w:abstractNumId="22" w15:restartNumberingAfterBreak="0">
    <w:nsid w:val="30433091"/>
    <w:multiLevelType w:val="hybridMultilevel"/>
    <w:tmpl w:val="F0AEDFD2"/>
    <w:lvl w:ilvl="0" w:tplc="828CC0B6">
      <w:start w:val="1"/>
      <w:numFmt w:val="bullet"/>
      <w:lvlText w:val=""/>
      <w:lvlJc w:val="left"/>
      <w:pPr>
        <w:ind w:left="730" w:hanging="360"/>
      </w:pPr>
      <w:rPr>
        <w:rFonts w:ascii="Symbol" w:hAnsi="Symbol" w:hint="default"/>
      </w:rPr>
    </w:lvl>
    <w:lvl w:ilvl="1" w:tplc="7AC2F534" w:tentative="1">
      <w:start w:val="1"/>
      <w:numFmt w:val="bullet"/>
      <w:lvlText w:val="o"/>
      <w:lvlJc w:val="left"/>
      <w:pPr>
        <w:ind w:left="1450" w:hanging="360"/>
      </w:pPr>
      <w:rPr>
        <w:rFonts w:ascii="Courier New" w:hAnsi="Courier New" w:cs="Courier New" w:hint="default"/>
      </w:rPr>
    </w:lvl>
    <w:lvl w:ilvl="2" w:tplc="56E4BE2C" w:tentative="1">
      <w:start w:val="1"/>
      <w:numFmt w:val="bullet"/>
      <w:lvlText w:val=""/>
      <w:lvlJc w:val="left"/>
      <w:pPr>
        <w:ind w:left="2170" w:hanging="360"/>
      </w:pPr>
      <w:rPr>
        <w:rFonts w:ascii="Wingdings" w:hAnsi="Wingdings" w:hint="default"/>
      </w:rPr>
    </w:lvl>
    <w:lvl w:ilvl="3" w:tplc="3F04FB96" w:tentative="1">
      <w:start w:val="1"/>
      <w:numFmt w:val="bullet"/>
      <w:lvlText w:val=""/>
      <w:lvlJc w:val="left"/>
      <w:pPr>
        <w:ind w:left="2890" w:hanging="360"/>
      </w:pPr>
      <w:rPr>
        <w:rFonts w:ascii="Symbol" w:hAnsi="Symbol" w:hint="default"/>
      </w:rPr>
    </w:lvl>
    <w:lvl w:ilvl="4" w:tplc="712033EC" w:tentative="1">
      <w:start w:val="1"/>
      <w:numFmt w:val="bullet"/>
      <w:lvlText w:val="o"/>
      <w:lvlJc w:val="left"/>
      <w:pPr>
        <w:ind w:left="3610" w:hanging="360"/>
      </w:pPr>
      <w:rPr>
        <w:rFonts w:ascii="Courier New" w:hAnsi="Courier New" w:cs="Courier New" w:hint="default"/>
      </w:rPr>
    </w:lvl>
    <w:lvl w:ilvl="5" w:tplc="32A4491C" w:tentative="1">
      <w:start w:val="1"/>
      <w:numFmt w:val="bullet"/>
      <w:lvlText w:val=""/>
      <w:lvlJc w:val="left"/>
      <w:pPr>
        <w:ind w:left="4330" w:hanging="360"/>
      </w:pPr>
      <w:rPr>
        <w:rFonts w:ascii="Wingdings" w:hAnsi="Wingdings" w:hint="default"/>
      </w:rPr>
    </w:lvl>
    <w:lvl w:ilvl="6" w:tplc="239C916A" w:tentative="1">
      <w:start w:val="1"/>
      <w:numFmt w:val="bullet"/>
      <w:lvlText w:val=""/>
      <w:lvlJc w:val="left"/>
      <w:pPr>
        <w:ind w:left="5050" w:hanging="360"/>
      </w:pPr>
      <w:rPr>
        <w:rFonts w:ascii="Symbol" w:hAnsi="Symbol" w:hint="default"/>
      </w:rPr>
    </w:lvl>
    <w:lvl w:ilvl="7" w:tplc="F8E89BCE" w:tentative="1">
      <w:start w:val="1"/>
      <w:numFmt w:val="bullet"/>
      <w:lvlText w:val="o"/>
      <w:lvlJc w:val="left"/>
      <w:pPr>
        <w:ind w:left="5770" w:hanging="360"/>
      </w:pPr>
      <w:rPr>
        <w:rFonts w:ascii="Courier New" w:hAnsi="Courier New" w:cs="Courier New" w:hint="default"/>
      </w:rPr>
    </w:lvl>
    <w:lvl w:ilvl="8" w:tplc="C4B01150" w:tentative="1">
      <w:start w:val="1"/>
      <w:numFmt w:val="bullet"/>
      <w:lvlText w:val=""/>
      <w:lvlJc w:val="left"/>
      <w:pPr>
        <w:ind w:left="6490" w:hanging="360"/>
      </w:pPr>
      <w:rPr>
        <w:rFonts w:ascii="Wingdings" w:hAnsi="Wingdings" w:hint="default"/>
      </w:rPr>
    </w:lvl>
  </w:abstractNum>
  <w:abstractNum w:abstractNumId="23" w15:restartNumberingAfterBreak="0">
    <w:nsid w:val="32BA4FB0"/>
    <w:multiLevelType w:val="hybridMultilevel"/>
    <w:tmpl w:val="AF70DF6A"/>
    <w:lvl w:ilvl="0" w:tplc="FB045CF0">
      <w:start w:val="1"/>
      <w:numFmt w:val="bullet"/>
      <w:lvlText w:val=""/>
      <w:lvlJc w:val="left"/>
      <w:pPr>
        <w:ind w:left="1080" w:hanging="360"/>
      </w:pPr>
      <w:rPr>
        <w:rFonts w:ascii="Symbol" w:hAnsi="Symbol" w:cs="Symbol" w:hint="default"/>
      </w:rPr>
    </w:lvl>
    <w:lvl w:ilvl="1" w:tplc="CCBA849E" w:tentative="1">
      <w:start w:val="1"/>
      <w:numFmt w:val="bullet"/>
      <w:lvlText w:val="o"/>
      <w:lvlJc w:val="left"/>
      <w:pPr>
        <w:ind w:left="1800" w:hanging="360"/>
      </w:pPr>
      <w:rPr>
        <w:rFonts w:ascii="Courier New" w:hAnsi="Courier New" w:cs="Courier New" w:hint="default"/>
      </w:rPr>
    </w:lvl>
    <w:lvl w:ilvl="2" w:tplc="3AC03CDE" w:tentative="1">
      <w:start w:val="1"/>
      <w:numFmt w:val="bullet"/>
      <w:lvlText w:val=""/>
      <w:lvlJc w:val="left"/>
      <w:pPr>
        <w:ind w:left="2520" w:hanging="360"/>
      </w:pPr>
      <w:rPr>
        <w:rFonts w:ascii="Wingdings" w:hAnsi="Wingdings" w:cs="Wingdings" w:hint="default"/>
      </w:rPr>
    </w:lvl>
    <w:lvl w:ilvl="3" w:tplc="811A4FA4" w:tentative="1">
      <w:start w:val="1"/>
      <w:numFmt w:val="bullet"/>
      <w:lvlText w:val=""/>
      <w:lvlJc w:val="left"/>
      <w:pPr>
        <w:ind w:left="3240" w:hanging="360"/>
      </w:pPr>
      <w:rPr>
        <w:rFonts w:ascii="Symbol" w:hAnsi="Symbol" w:cs="Symbol" w:hint="default"/>
      </w:rPr>
    </w:lvl>
    <w:lvl w:ilvl="4" w:tplc="D85033C4" w:tentative="1">
      <w:start w:val="1"/>
      <w:numFmt w:val="bullet"/>
      <w:lvlText w:val="o"/>
      <w:lvlJc w:val="left"/>
      <w:pPr>
        <w:ind w:left="3960" w:hanging="360"/>
      </w:pPr>
      <w:rPr>
        <w:rFonts w:ascii="Courier New" w:hAnsi="Courier New" w:cs="Courier New" w:hint="default"/>
      </w:rPr>
    </w:lvl>
    <w:lvl w:ilvl="5" w:tplc="6FFC9F4A" w:tentative="1">
      <w:start w:val="1"/>
      <w:numFmt w:val="bullet"/>
      <w:lvlText w:val=""/>
      <w:lvlJc w:val="left"/>
      <w:pPr>
        <w:ind w:left="4680" w:hanging="360"/>
      </w:pPr>
      <w:rPr>
        <w:rFonts w:ascii="Wingdings" w:hAnsi="Wingdings" w:cs="Wingdings" w:hint="default"/>
      </w:rPr>
    </w:lvl>
    <w:lvl w:ilvl="6" w:tplc="65BEBE7E" w:tentative="1">
      <w:start w:val="1"/>
      <w:numFmt w:val="bullet"/>
      <w:lvlText w:val=""/>
      <w:lvlJc w:val="left"/>
      <w:pPr>
        <w:ind w:left="5400" w:hanging="360"/>
      </w:pPr>
      <w:rPr>
        <w:rFonts w:ascii="Symbol" w:hAnsi="Symbol" w:cs="Symbol" w:hint="default"/>
      </w:rPr>
    </w:lvl>
    <w:lvl w:ilvl="7" w:tplc="9022CE06" w:tentative="1">
      <w:start w:val="1"/>
      <w:numFmt w:val="bullet"/>
      <w:lvlText w:val="o"/>
      <w:lvlJc w:val="left"/>
      <w:pPr>
        <w:ind w:left="6120" w:hanging="360"/>
      </w:pPr>
      <w:rPr>
        <w:rFonts w:ascii="Courier New" w:hAnsi="Courier New" w:cs="Courier New" w:hint="default"/>
      </w:rPr>
    </w:lvl>
    <w:lvl w:ilvl="8" w:tplc="3458A388" w:tentative="1">
      <w:start w:val="1"/>
      <w:numFmt w:val="bullet"/>
      <w:lvlText w:val=""/>
      <w:lvlJc w:val="left"/>
      <w:pPr>
        <w:ind w:left="6840" w:hanging="360"/>
      </w:pPr>
      <w:rPr>
        <w:rFonts w:ascii="Wingdings" w:hAnsi="Wingdings" w:cs="Wingdings" w:hint="default"/>
      </w:rPr>
    </w:lvl>
  </w:abstractNum>
  <w:abstractNum w:abstractNumId="24" w15:restartNumberingAfterBreak="0">
    <w:nsid w:val="3701659D"/>
    <w:multiLevelType w:val="hybridMultilevel"/>
    <w:tmpl w:val="2D4AB936"/>
    <w:lvl w:ilvl="0" w:tplc="21088F68">
      <w:start w:val="1"/>
      <w:numFmt w:val="decimal"/>
      <w:lvlText w:val="%1."/>
      <w:lvlJc w:val="left"/>
      <w:pPr>
        <w:ind w:left="1440" w:hanging="360"/>
      </w:pPr>
    </w:lvl>
    <w:lvl w:ilvl="1" w:tplc="19C02F1E" w:tentative="1">
      <w:start w:val="1"/>
      <w:numFmt w:val="lowerLetter"/>
      <w:lvlText w:val="%2."/>
      <w:lvlJc w:val="left"/>
      <w:pPr>
        <w:ind w:left="2160" w:hanging="360"/>
      </w:pPr>
    </w:lvl>
    <w:lvl w:ilvl="2" w:tplc="0B8C4042" w:tentative="1">
      <w:start w:val="1"/>
      <w:numFmt w:val="lowerRoman"/>
      <w:lvlText w:val="%3."/>
      <w:lvlJc w:val="right"/>
      <w:pPr>
        <w:ind w:left="2880" w:hanging="180"/>
      </w:pPr>
    </w:lvl>
    <w:lvl w:ilvl="3" w:tplc="A9EAE6D6" w:tentative="1">
      <w:start w:val="1"/>
      <w:numFmt w:val="decimal"/>
      <w:lvlText w:val="%4."/>
      <w:lvlJc w:val="left"/>
      <w:pPr>
        <w:ind w:left="3600" w:hanging="360"/>
      </w:pPr>
    </w:lvl>
    <w:lvl w:ilvl="4" w:tplc="636CBBEE" w:tentative="1">
      <w:start w:val="1"/>
      <w:numFmt w:val="lowerLetter"/>
      <w:lvlText w:val="%5."/>
      <w:lvlJc w:val="left"/>
      <w:pPr>
        <w:ind w:left="4320" w:hanging="360"/>
      </w:pPr>
    </w:lvl>
    <w:lvl w:ilvl="5" w:tplc="2D940738" w:tentative="1">
      <w:start w:val="1"/>
      <w:numFmt w:val="lowerRoman"/>
      <w:lvlText w:val="%6."/>
      <w:lvlJc w:val="right"/>
      <w:pPr>
        <w:ind w:left="5040" w:hanging="180"/>
      </w:pPr>
    </w:lvl>
    <w:lvl w:ilvl="6" w:tplc="5A329680" w:tentative="1">
      <w:start w:val="1"/>
      <w:numFmt w:val="decimal"/>
      <w:lvlText w:val="%7."/>
      <w:lvlJc w:val="left"/>
      <w:pPr>
        <w:ind w:left="5760" w:hanging="360"/>
      </w:pPr>
    </w:lvl>
    <w:lvl w:ilvl="7" w:tplc="1ACA04CA" w:tentative="1">
      <w:start w:val="1"/>
      <w:numFmt w:val="lowerLetter"/>
      <w:lvlText w:val="%8."/>
      <w:lvlJc w:val="left"/>
      <w:pPr>
        <w:ind w:left="6480" w:hanging="360"/>
      </w:pPr>
    </w:lvl>
    <w:lvl w:ilvl="8" w:tplc="1DEA1704" w:tentative="1">
      <w:start w:val="1"/>
      <w:numFmt w:val="lowerRoman"/>
      <w:lvlText w:val="%9."/>
      <w:lvlJc w:val="right"/>
      <w:pPr>
        <w:ind w:left="7200" w:hanging="180"/>
      </w:pPr>
    </w:lvl>
  </w:abstractNum>
  <w:abstractNum w:abstractNumId="25" w15:restartNumberingAfterBreak="0">
    <w:nsid w:val="39842BD7"/>
    <w:multiLevelType w:val="hybridMultilevel"/>
    <w:tmpl w:val="8D64A73C"/>
    <w:lvl w:ilvl="0" w:tplc="C3E6E424">
      <w:start w:val="1"/>
      <w:numFmt w:val="decimal"/>
      <w:lvlText w:val="%1."/>
      <w:lvlJc w:val="left"/>
      <w:pPr>
        <w:ind w:left="1080" w:hanging="360"/>
      </w:pPr>
      <w:rPr>
        <w:rFonts w:hint="default"/>
      </w:rPr>
    </w:lvl>
    <w:lvl w:ilvl="1" w:tplc="FF9236CC" w:tentative="1">
      <w:start w:val="1"/>
      <w:numFmt w:val="lowerLetter"/>
      <w:lvlText w:val="%2."/>
      <w:lvlJc w:val="left"/>
      <w:pPr>
        <w:ind w:left="1800" w:hanging="360"/>
      </w:pPr>
    </w:lvl>
    <w:lvl w:ilvl="2" w:tplc="89C49A22" w:tentative="1">
      <w:start w:val="1"/>
      <w:numFmt w:val="lowerRoman"/>
      <w:lvlText w:val="%3."/>
      <w:lvlJc w:val="right"/>
      <w:pPr>
        <w:ind w:left="2520" w:hanging="180"/>
      </w:pPr>
    </w:lvl>
    <w:lvl w:ilvl="3" w:tplc="74069C06" w:tentative="1">
      <w:start w:val="1"/>
      <w:numFmt w:val="decimal"/>
      <w:lvlText w:val="%4."/>
      <w:lvlJc w:val="left"/>
      <w:pPr>
        <w:ind w:left="3240" w:hanging="360"/>
      </w:pPr>
    </w:lvl>
    <w:lvl w:ilvl="4" w:tplc="3BA8FABE" w:tentative="1">
      <w:start w:val="1"/>
      <w:numFmt w:val="lowerLetter"/>
      <w:lvlText w:val="%5."/>
      <w:lvlJc w:val="left"/>
      <w:pPr>
        <w:ind w:left="3960" w:hanging="360"/>
      </w:pPr>
    </w:lvl>
    <w:lvl w:ilvl="5" w:tplc="DD360564" w:tentative="1">
      <w:start w:val="1"/>
      <w:numFmt w:val="lowerRoman"/>
      <w:lvlText w:val="%6."/>
      <w:lvlJc w:val="right"/>
      <w:pPr>
        <w:ind w:left="4680" w:hanging="180"/>
      </w:pPr>
    </w:lvl>
    <w:lvl w:ilvl="6" w:tplc="2EE8D1C8" w:tentative="1">
      <w:start w:val="1"/>
      <w:numFmt w:val="decimal"/>
      <w:lvlText w:val="%7."/>
      <w:lvlJc w:val="left"/>
      <w:pPr>
        <w:ind w:left="5400" w:hanging="360"/>
      </w:pPr>
    </w:lvl>
    <w:lvl w:ilvl="7" w:tplc="8ACE7FCA" w:tentative="1">
      <w:start w:val="1"/>
      <w:numFmt w:val="lowerLetter"/>
      <w:lvlText w:val="%8."/>
      <w:lvlJc w:val="left"/>
      <w:pPr>
        <w:ind w:left="6120" w:hanging="360"/>
      </w:pPr>
    </w:lvl>
    <w:lvl w:ilvl="8" w:tplc="DBF867E4" w:tentative="1">
      <w:start w:val="1"/>
      <w:numFmt w:val="lowerRoman"/>
      <w:lvlText w:val="%9."/>
      <w:lvlJc w:val="right"/>
      <w:pPr>
        <w:ind w:left="6840" w:hanging="180"/>
      </w:pPr>
    </w:lvl>
  </w:abstractNum>
  <w:abstractNum w:abstractNumId="26" w15:restartNumberingAfterBreak="0">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823A2A"/>
    <w:multiLevelType w:val="hybridMultilevel"/>
    <w:tmpl w:val="FA0EA4E2"/>
    <w:lvl w:ilvl="0" w:tplc="066EFA88">
      <w:start w:val="1"/>
      <w:numFmt w:val="upperLetter"/>
      <w:pStyle w:val="Heading1"/>
      <w:lvlText w:val="%1."/>
      <w:lvlJc w:val="left"/>
      <w:pPr>
        <w:ind w:left="720" w:hanging="360"/>
      </w:pPr>
    </w:lvl>
    <w:lvl w:ilvl="1" w:tplc="E1C4E106">
      <w:start w:val="1"/>
      <w:numFmt w:val="lowerLetter"/>
      <w:lvlText w:val="%2."/>
      <w:lvlJc w:val="left"/>
      <w:pPr>
        <w:ind w:left="1440" w:hanging="360"/>
      </w:pPr>
    </w:lvl>
    <w:lvl w:ilvl="2" w:tplc="25B60CC6" w:tentative="1">
      <w:start w:val="1"/>
      <w:numFmt w:val="lowerRoman"/>
      <w:lvlText w:val="%3."/>
      <w:lvlJc w:val="right"/>
      <w:pPr>
        <w:ind w:left="2160" w:hanging="180"/>
      </w:pPr>
    </w:lvl>
    <w:lvl w:ilvl="3" w:tplc="8A10EC80" w:tentative="1">
      <w:start w:val="1"/>
      <w:numFmt w:val="decimal"/>
      <w:lvlText w:val="%4."/>
      <w:lvlJc w:val="left"/>
      <w:pPr>
        <w:ind w:left="2880" w:hanging="360"/>
      </w:pPr>
    </w:lvl>
    <w:lvl w:ilvl="4" w:tplc="AAF29384" w:tentative="1">
      <w:start w:val="1"/>
      <w:numFmt w:val="lowerLetter"/>
      <w:lvlText w:val="%5."/>
      <w:lvlJc w:val="left"/>
      <w:pPr>
        <w:ind w:left="3600" w:hanging="360"/>
      </w:pPr>
    </w:lvl>
    <w:lvl w:ilvl="5" w:tplc="B9020A6E" w:tentative="1">
      <w:start w:val="1"/>
      <w:numFmt w:val="lowerRoman"/>
      <w:lvlText w:val="%6."/>
      <w:lvlJc w:val="right"/>
      <w:pPr>
        <w:ind w:left="4320" w:hanging="180"/>
      </w:pPr>
    </w:lvl>
    <w:lvl w:ilvl="6" w:tplc="6DAE48F6" w:tentative="1">
      <w:start w:val="1"/>
      <w:numFmt w:val="decimal"/>
      <w:lvlText w:val="%7."/>
      <w:lvlJc w:val="left"/>
      <w:pPr>
        <w:ind w:left="5040" w:hanging="360"/>
      </w:pPr>
    </w:lvl>
    <w:lvl w:ilvl="7" w:tplc="6C928572" w:tentative="1">
      <w:start w:val="1"/>
      <w:numFmt w:val="lowerLetter"/>
      <w:lvlText w:val="%8."/>
      <w:lvlJc w:val="left"/>
      <w:pPr>
        <w:ind w:left="5760" w:hanging="360"/>
      </w:pPr>
    </w:lvl>
    <w:lvl w:ilvl="8" w:tplc="FA88E17C" w:tentative="1">
      <w:start w:val="1"/>
      <w:numFmt w:val="lowerRoman"/>
      <w:lvlText w:val="%9."/>
      <w:lvlJc w:val="right"/>
      <w:pPr>
        <w:ind w:left="6480" w:hanging="180"/>
      </w:pPr>
    </w:lvl>
  </w:abstractNum>
  <w:abstractNum w:abstractNumId="28" w15:restartNumberingAfterBreak="0">
    <w:nsid w:val="42365E10"/>
    <w:multiLevelType w:val="hybridMultilevel"/>
    <w:tmpl w:val="D1962882"/>
    <w:lvl w:ilvl="0" w:tplc="AFEA2D3A">
      <w:start w:val="1"/>
      <w:numFmt w:val="bullet"/>
      <w:lvlText w:val=""/>
      <w:lvlJc w:val="left"/>
      <w:pPr>
        <w:ind w:left="1440" w:hanging="360"/>
      </w:pPr>
      <w:rPr>
        <w:rFonts w:ascii="Symbol" w:hAnsi="Symbol" w:hint="default"/>
      </w:rPr>
    </w:lvl>
    <w:lvl w:ilvl="1" w:tplc="5F0269F0" w:tentative="1">
      <w:start w:val="1"/>
      <w:numFmt w:val="bullet"/>
      <w:lvlText w:val="o"/>
      <w:lvlJc w:val="left"/>
      <w:pPr>
        <w:ind w:left="2160" w:hanging="360"/>
      </w:pPr>
      <w:rPr>
        <w:rFonts w:ascii="Courier New" w:hAnsi="Courier New" w:cs="Courier New" w:hint="default"/>
      </w:rPr>
    </w:lvl>
    <w:lvl w:ilvl="2" w:tplc="8A7675D6" w:tentative="1">
      <w:start w:val="1"/>
      <w:numFmt w:val="bullet"/>
      <w:lvlText w:val=""/>
      <w:lvlJc w:val="left"/>
      <w:pPr>
        <w:ind w:left="2880" w:hanging="360"/>
      </w:pPr>
      <w:rPr>
        <w:rFonts w:ascii="Wingdings" w:hAnsi="Wingdings" w:hint="default"/>
      </w:rPr>
    </w:lvl>
    <w:lvl w:ilvl="3" w:tplc="09182C36" w:tentative="1">
      <w:start w:val="1"/>
      <w:numFmt w:val="bullet"/>
      <w:lvlText w:val=""/>
      <w:lvlJc w:val="left"/>
      <w:pPr>
        <w:ind w:left="3600" w:hanging="360"/>
      </w:pPr>
      <w:rPr>
        <w:rFonts w:ascii="Symbol" w:hAnsi="Symbol" w:hint="default"/>
      </w:rPr>
    </w:lvl>
    <w:lvl w:ilvl="4" w:tplc="8B34D304" w:tentative="1">
      <w:start w:val="1"/>
      <w:numFmt w:val="bullet"/>
      <w:lvlText w:val="o"/>
      <w:lvlJc w:val="left"/>
      <w:pPr>
        <w:ind w:left="4320" w:hanging="360"/>
      </w:pPr>
      <w:rPr>
        <w:rFonts w:ascii="Courier New" w:hAnsi="Courier New" w:cs="Courier New" w:hint="default"/>
      </w:rPr>
    </w:lvl>
    <w:lvl w:ilvl="5" w:tplc="EF90E93C" w:tentative="1">
      <w:start w:val="1"/>
      <w:numFmt w:val="bullet"/>
      <w:lvlText w:val=""/>
      <w:lvlJc w:val="left"/>
      <w:pPr>
        <w:ind w:left="5040" w:hanging="360"/>
      </w:pPr>
      <w:rPr>
        <w:rFonts w:ascii="Wingdings" w:hAnsi="Wingdings" w:hint="default"/>
      </w:rPr>
    </w:lvl>
    <w:lvl w:ilvl="6" w:tplc="661CA848" w:tentative="1">
      <w:start w:val="1"/>
      <w:numFmt w:val="bullet"/>
      <w:lvlText w:val=""/>
      <w:lvlJc w:val="left"/>
      <w:pPr>
        <w:ind w:left="5760" w:hanging="360"/>
      </w:pPr>
      <w:rPr>
        <w:rFonts w:ascii="Symbol" w:hAnsi="Symbol" w:hint="default"/>
      </w:rPr>
    </w:lvl>
    <w:lvl w:ilvl="7" w:tplc="84C026CE" w:tentative="1">
      <w:start w:val="1"/>
      <w:numFmt w:val="bullet"/>
      <w:lvlText w:val="o"/>
      <w:lvlJc w:val="left"/>
      <w:pPr>
        <w:ind w:left="6480" w:hanging="360"/>
      </w:pPr>
      <w:rPr>
        <w:rFonts w:ascii="Courier New" w:hAnsi="Courier New" w:cs="Courier New" w:hint="default"/>
      </w:rPr>
    </w:lvl>
    <w:lvl w:ilvl="8" w:tplc="F75C1A98" w:tentative="1">
      <w:start w:val="1"/>
      <w:numFmt w:val="bullet"/>
      <w:lvlText w:val=""/>
      <w:lvlJc w:val="left"/>
      <w:pPr>
        <w:ind w:left="7200" w:hanging="360"/>
      </w:pPr>
      <w:rPr>
        <w:rFonts w:ascii="Wingdings" w:hAnsi="Wingdings" w:hint="default"/>
      </w:rPr>
    </w:lvl>
  </w:abstractNum>
  <w:abstractNum w:abstractNumId="29" w15:restartNumberingAfterBreak="0">
    <w:nsid w:val="47AC4364"/>
    <w:multiLevelType w:val="hybridMultilevel"/>
    <w:tmpl w:val="CCAA3CBC"/>
    <w:lvl w:ilvl="0" w:tplc="55F88134">
      <w:start w:val="1"/>
      <w:numFmt w:val="decimal"/>
      <w:lvlText w:val="%1."/>
      <w:lvlJc w:val="left"/>
      <w:pPr>
        <w:ind w:left="1800" w:hanging="360"/>
      </w:pPr>
      <w:rPr>
        <w:rFonts w:hint="default"/>
        <w:b/>
        <w:bCs/>
        <w:i/>
        <w:iCs/>
      </w:rPr>
    </w:lvl>
    <w:lvl w:ilvl="1" w:tplc="07B06B78">
      <w:start w:val="1"/>
      <w:numFmt w:val="lowerLetter"/>
      <w:lvlText w:val="%2."/>
      <w:lvlJc w:val="left"/>
      <w:pPr>
        <w:ind w:left="2160" w:hanging="360"/>
      </w:pPr>
    </w:lvl>
    <w:lvl w:ilvl="2" w:tplc="4E2EADFA" w:tentative="1">
      <w:start w:val="1"/>
      <w:numFmt w:val="lowerRoman"/>
      <w:lvlText w:val="%3."/>
      <w:lvlJc w:val="right"/>
      <w:pPr>
        <w:ind w:left="2880" w:hanging="180"/>
      </w:pPr>
    </w:lvl>
    <w:lvl w:ilvl="3" w:tplc="CB40E192" w:tentative="1">
      <w:start w:val="1"/>
      <w:numFmt w:val="decimal"/>
      <w:lvlText w:val="%4."/>
      <w:lvlJc w:val="left"/>
      <w:pPr>
        <w:ind w:left="3600" w:hanging="360"/>
      </w:pPr>
    </w:lvl>
    <w:lvl w:ilvl="4" w:tplc="3138B32A" w:tentative="1">
      <w:start w:val="1"/>
      <w:numFmt w:val="lowerLetter"/>
      <w:lvlText w:val="%5."/>
      <w:lvlJc w:val="left"/>
      <w:pPr>
        <w:ind w:left="4320" w:hanging="360"/>
      </w:pPr>
    </w:lvl>
    <w:lvl w:ilvl="5" w:tplc="E0B2B810" w:tentative="1">
      <w:start w:val="1"/>
      <w:numFmt w:val="lowerRoman"/>
      <w:lvlText w:val="%6."/>
      <w:lvlJc w:val="right"/>
      <w:pPr>
        <w:ind w:left="5040" w:hanging="180"/>
      </w:pPr>
    </w:lvl>
    <w:lvl w:ilvl="6" w:tplc="C22C824E" w:tentative="1">
      <w:start w:val="1"/>
      <w:numFmt w:val="decimal"/>
      <w:lvlText w:val="%7."/>
      <w:lvlJc w:val="left"/>
      <w:pPr>
        <w:ind w:left="5760" w:hanging="360"/>
      </w:pPr>
    </w:lvl>
    <w:lvl w:ilvl="7" w:tplc="942013D8" w:tentative="1">
      <w:start w:val="1"/>
      <w:numFmt w:val="lowerLetter"/>
      <w:lvlText w:val="%8."/>
      <w:lvlJc w:val="left"/>
      <w:pPr>
        <w:ind w:left="6480" w:hanging="360"/>
      </w:pPr>
    </w:lvl>
    <w:lvl w:ilvl="8" w:tplc="A70E5C92" w:tentative="1">
      <w:start w:val="1"/>
      <w:numFmt w:val="lowerRoman"/>
      <w:lvlText w:val="%9."/>
      <w:lvlJc w:val="right"/>
      <w:pPr>
        <w:ind w:left="7200" w:hanging="180"/>
      </w:pPr>
    </w:lvl>
  </w:abstractNum>
  <w:abstractNum w:abstractNumId="30" w15:restartNumberingAfterBreak="0">
    <w:nsid w:val="4A636ED0"/>
    <w:multiLevelType w:val="hybridMultilevel"/>
    <w:tmpl w:val="E44A7166"/>
    <w:lvl w:ilvl="0" w:tplc="B174395A">
      <w:start w:val="1"/>
      <w:numFmt w:val="upperLetter"/>
      <w:lvlText w:val="%1)"/>
      <w:lvlJc w:val="left"/>
      <w:pPr>
        <w:ind w:left="1080" w:hanging="360"/>
      </w:pPr>
      <w:rPr>
        <w:rFonts w:hint="default"/>
      </w:rPr>
    </w:lvl>
    <w:lvl w:ilvl="1" w:tplc="BFDE5F7A" w:tentative="1">
      <w:start w:val="1"/>
      <w:numFmt w:val="lowerLetter"/>
      <w:lvlText w:val="%2."/>
      <w:lvlJc w:val="left"/>
      <w:pPr>
        <w:ind w:left="1800" w:hanging="360"/>
      </w:pPr>
    </w:lvl>
    <w:lvl w:ilvl="2" w:tplc="3EBE7E7A" w:tentative="1">
      <w:start w:val="1"/>
      <w:numFmt w:val="lowerRoman"/>
      <w:lvlText w:val="%3."/>
      <w:lvlJc w:val="right"/>
      <w:pPr>
        <w:ind w:left="2520" w:hanging="180"/>
      </w:pPr>
    </w:lvl>
    <w:lvl w:ilvl="3" w:tplc="74682C5C" w:tentative="1">
      <w:start w:val="1"/>
      <w:numFmt w:val="decimal"/>
      <w:lvlText w:val="%4."/>
      <w:lvlJc w:val="left"/>
      <w:pPr>
        <w:ind w:left="3240" w:hanging="360"/>
      </w:pPr>
    </w:lvl>
    <w:lvl w:ilvl="4" w:tplc="43928FB0" w:tentative="1">
      <w:start w:val="1"/>
      <w:numFmt w:val="lowerLetter"/>
      <w:lvlText w:val="%5."/>
      <w:lvlJc w:val="left"/>
      <w:pPr>
        <w:ind w:left="3960" w:hanging="360"/>
      </w:pPr>
    </w:lvl>
    <w:lvl w:ilvl="5" w:tplc="E758AC8C" w:tentative="1">
      <w:start w:val="1"/>
      <w:numFmt w:val="lowerRoman"/>
      <w:lvlText w:val="%6."/>
      <w:lvlJc w:val="right"/>
      <w:pPr>
        <w:ind w:left="4680" w:hanging="180"/>
      </w:pPr>
    </w:lvl>
    <w:lvl w:ilvl="6" w:tplc="11E26A80" w:tentative="1">
      <w:start w:val="1"/>
      <w:numFmt w:val="decimal"/>
      <w:lvlText w:val="%7."/>
      <w:lvlJc w:val="left"/>
      <w:pPr>
        <w:ind w:left="5400" w:hanging="360"/>
      </w:pPr>
    </w:lvl>
    <w:lvl w:ilvl="7" w:tplc="48844694" w:tentative="1">
      <w:start w:val="1"/>
      <w:numFmt w:val="lowerLetter"/>
      <w:lvlText w:val="%8."/>
      <w:lvlJc w:val="left"/>
      <w:pPr>
        <w:ind w:left="6120" w:hanging="360"/>
      </w:pPr>
    </w:lvl>
    <w:lvl w:ilvl="8" w:tplc="0A0490B8" w:tentative="1">
      <w:start w:val="1"/>
      <w:numFmt w:val="lowerRoman"/>
      <w:lvlText w:val="%9."/>
      <w:lvlJc w:val="right"/>
      <w:pPr>
        <w:ind w:left="6840" w:hanging="180"/>
      </w:pPr>
    </w:lvl>
  </w:abstractNum>
  <w:abstractNum w:abstractNumId="31" w15:restartNumberingAfterBreak="0">
    <w:nsid w:val="4BC93411"/>
    <w:multiLevelType w:val="hybridMultilevel"/>
    <w:tmpl w:val="4D1A353E"/>
    <w:lvl w:ilvl="0" w:tplc="AF969EC8">
      <w:start w:val="1"/>
      <w:numFmt w:val="bullet"/>
      <w:lvlText w:val=""/>
      <w:lvlJc w:val="left"/>
      <w:pPr>
        <w:ind w:left="720" w:hanging="360"/>
      </w:pPr>
      <w:rPr>
        <w:rFonts w:ascii="Symbol" w:hAnsi="Symbol" w:hint="default"/>
      </w:rPr>
    </w:lvl>
    <w:lvl w:ilvl="1" w:tplc="EE00187E" w:tentative="1">
      <w:start w:val="1"/>
      <w:numFmt w:val="bullet"/>
      <w:lvlText w:val="o"/>
      <w:lvlJc w:val="left"/>
      <w:pPr>
        <w:ind w:left="1440" w:hanging="360"/>
      </w:pPr>
      <w:rPr>
        <w:rFonts w:ascii="Courier New" w:hAnsi="Courier New" w:cs="Courier New" w:hint="default"/>
      </w:rPr>
    </w:lvl>
    <w:lvl w:ilvl="2" w:tplc="13621A32" w:tentative="1">
      <w:start w:val="1"/>
      <w:numFmt w:val="bullet"/>
      <w:lvlText w:val=""/>
      <w:lvlJc w:val="left"/>
      <w:pPr>
        <w:ind w:left="2160" w:hanging="360"/>
      </w:pPr>
      <w:rPr>
        <w:rFonts w:ascii="Wingdings" w:hAnsi="Wingdings" w:hint="default"/>
      </w:rPr>
    </w:lvl>
    <w:lvl w:ilvl="3" w:tplc="765C1A04" w:tentative="1">
      <w:start w:val="1"/>
      <w:numFmt w:val="bullet"/>
      <w:lvlText w:val=""/>
      <w:lvlJc w:val="left"/>
      <w:pPr>
        <w:ind w:left="2880" w:hanging="360"/>
      </w:pPr>
      <w:rPr>
        <w:rFonts w:ascii="Symbol" w:hAnsi="Symbol" w:hint="default"/>
      </w:rPr>
    </w:lvl>
    <w:lvl w:ilvl="4" w:tplc="6F6E5776" w:tentative="1">
      <w:start w:val="1"/>
      <w:numFmt w:val="bullet"/>
      <w:lvlText w:val="o"/>
      <w:lvlJc w:val="left"/>
      <w:pPr>
        <w:ind w:left="3600" w:hanging="360"/>
      </w:pPr>
      <w:rPr>
        <w:rFonts w:ascii="Courier New" w:hAnsi="Courier New" w:cs="Courier New" w:hint="default"/>
      </w:rPr>
    </w:lvl>
    <w:lvl w:ilvl="5" w:tplc="B6CC2DB2" w:tentative="1">
      <w:start w:val="1"/>
      <w:numFmt w:val="bullet"/>
      <w:lvlText w:val=""/>
      <w:lvlJc w:val="left"/>
      <w:pPr>
        <w:ind w:left="4320" w:hanging="360"/>
      </w:pPr>
      <w:rPr>
        <w:rFonts w:ascii="Wingdings" w:hAnsi="Wingdings" w:hint="default"/>
      </w:rPr>
    </w:lvl>
    <w:lvl w:ilvl="6" w:tplc="72F80E62" w:tentative="1">
      <w:start w:val="1"/>
      <w:numFmt w:val="bullet"/>
      <w:lvlText w:val=""/>
      <w:lvlJc w:val="left"/>
      <w:pPr>
        <w:ind w:left="5040" w:hanging="360"/>
      </w:pPr>
      <w:rPr>
        <w:rFonts w:ascii="Symbol" w:hAnsi="Symbol" w:hint="default"/>
      </w:rPr>
    </w:lvl>
    <w:lvl w:ilvl="7" w:tplc="3118EC56" w:tentative="1">
      <w:start w:val="1"/>
      <w:numFmt w:val="bullet"/>
      <w:lvlText w:val="o"/>
      <w:lvlJc w:val="left"/>
      <w:pPr>
        <w:ind w:left="5760" w:hanging="360"/>
      </w:pPr>
      <w:rPr>
        <w:rFonts w:ascii="Courier New" w:hAnsi="Courier New" w:cs="Courier New" w:hint="default"/>
      </w:rPr>
    </w:lvl>
    <w:lvl w:ilvl="8" w:tplc="500E8EB8" w:tentative="1">
      <w:start w:val="1"/>
      <w:numFmt w:val="bullet"/>
      <w:lvlText w:val=""/>
      <w:lvlJc w:val="left"/>
      <w:pPr>
        <w:ind w:left="6480" w:hanging="360"/>
      </w:pPr>
      <w:rPr>
        <w:rFonts w:ascii="Wingdings" w:hAnsi="Wingdings" w:hint="default"/>
      </w:rPr>
    </w:lvl>
  </w:abstractNum>
  <w:abstractNum w:abstractNumId="32" w15:restartNumberingAfterBreak="0">
    <w:nsid w:val="58A16EA9"/>
    <w:multiLevelType w:val="hybridMultilevel"/>
    <w:tmpl w:val="256CF97E"/>
    <w:lvl w:ilvl="0" w:tplc="6B82D3B6">
      <w:start w:val="1"/>
      <w:numFmt w:val="decimal"/>
      <w:lvlText w:val="%1)"/>
      <w:lvlJc w:val="left"/>
      <w:pPr>
        <w:ind w:left="720" w:hanging="360"/>
      </w:pPr>
      <w:rPr>
        <w:rFonts w:hint="default"/>
      </w:rPr>
    </w:lvl>
    <w:lvl w:ilvl="1" w:tplc="6D6C63E4" w:tentative="1">
      <w:start w:val="1"/>
      <w:numFmt w:val="lowerLetter"/>
      <w:lvlText w:val="%2."/>
      <w:lvlJc w:val="left"/>
      <w:pPr>
        <w:ind w:left="1440" w:hanging="360"/>
      </w:pPr>
    </w:lvl>
    <w:lvl w:ilvl="2" w:tplc="AA60C7E8" w:tentative="1">
      <w:start w:val="1"/>
      <w:numFmt w:val="lowerRoman"/>
      <w:lvlText w:val="%3."/>
      <w:lvlJc w:val="right"/>
      <w:pPr>
        <w:ind w:left="2160" w:hanging="180"/>
      </w:pPr>
    </w:lvl>
    <w:lvl w:ilvl="3" w:tplc="CA62C998" w:tentative="1">
      <w:start w:val="1"/>
      <w:numFmt w:val="decimal"/>
      <w:lvlText w:val="%4."/>
      <w:lvlJc w:val="left"/>
      <w:pPr>
        <w:ind w:left="2880" w:hanging="360"/>
      </w:pPr>
    </w:lvl>
    <w:lvl w:ilvl="4" w:tplc="5672BF00" w:tentative="1">
      <w:start w:val="1"/>
      <w:numFmt w:val="lowerLetter"/>
      <w:lvlText w:val="%5."/>
      <w:lvlJc w:val="left"/>
      <w:pPr>
        <w:ind w:left="3600" w:hanging="360"/>
      </w:pPr>
    </w:lvl>
    <w:lvl w:ilvl="5" w:tplc="03E6D1CE" w:tentative="1">
      <w:start w:val="1"/>
      <w:numFmt w:val="lowerRoman"/>
      <w:lvlText w:val="%6."/>
      <w:lvlJc w:val="right"/>
      <w:pPr>
        <w:ind w:left="4320" w:hanging="180"/>
      </w:pPr>
    </w:lvl>
    <w:lvl w:ilvl="6" w:tplc="5ED8E496" w:tentative="1">
      <w:start w:val="1"/>
      <w:numFmt w:val="decimal"/>
      <w:lvlText w:val="%7."/>
      <w:lvlJc w:val="left"/>
      <w:pPr>
        <w:ind w:left="5040" w:hanging="360"/>
      </w:pPr>
    </w:lvl>
    <w:lvl w:ilvl="7" w:tplc="E246354C" w:tentative="1">
      <w:start w:val="1"/>
      <w:numFmt w:val="lowerLetter"/>
      <w:lvlText w:val="%8."/>
      <w:lvlJc w:val="left"/>
      <w:pPr>
        <w:ind w:left="5760" w:hanging="360"/>
      </w:pPr>
    </w:lvl>
    <w:lvl w:ilvl="8" w:tplc="13C4AEEC" w:tentative="1">
      <w:start w:val="1"/>
      <w:numFmt w:val="lowerRoman"/>
      <w:lvlText w:val="%9."/>
      <w:lvlJc w:val="right"/>
      <w:pPr>
        <w:ind w:left="6480" w:hanging="180"/>
      </w:pPr>
    </w:lvl>
  </w:abstractNum>
  <w:abstractNum w:abstractNumId="33" w15:restartNumberingAfterBreak="0">
    <w:nsid w:val="5F632011"/>
    <w:multiLevelType w:val="hybridMultilevel"/>
    <w:tmpl w:val="D5B297A0"/>
    <w:lvl w:ilvl="0" w:tplc="CC7E7A20">
      <w:start w:val="1"/>
      <w:numFmt w:val="decimal"/>
      <w:lvlText w:val="%1)"/>
      <w:lvlJc w:val="left"/>
      <w:pPr>
        <w:ind w:left="720" w:hanging="360"/>
      </w:pPr>
      <w:rPr>
        <w:rFonts w:hint="default"/>
      </w:rPr>
    </w:lvl>
    <w:lvl w:ilvl="1" w:tplc="818A08C2" w:tentative="1">
      <w:start w:val="1"/>
      <w:numFmt w:val="lowerLetter"/>
      <w:lvlText w:val="%2."/>
      <w:lvlJc w:val="left"/>
      <w:pPr>
        <w:ind w:left="1440" w:hanging="360"/>
      </w:pPr>
    </w:lvl>
    <w:lvl w:ilvl="2" w:tplc="75082A20" w:tentative="1">
      <w:start w:val="1"/>
      <w:numFmt w:val="lowerRoman"/>
      <w:lvlText w:val="%3."/>
      <w:lvlJc w:val="right"/>
      <w:pPr>
        <w:ind w:left="2160" w:hanging="180"/>
      </w:pPr>
    </w:lvl>
    <w:lvl w:ilvl="3" w:tplc="86D051A6" w:tentative="1">
      <w:start w:val="1"/>
      <w:numFmt w:val="decimal"/>
      <w:lvlText w:val="%4."/>
      <w:lvlJc w:val="left"/>
      <w:pPr>
        <w:ind w:left="2880" w:hanging="360"/>
      </w:pPr>
    </w:lvl>
    <w:lvl w:ilvl="4" w:tplc="B3DCA95A" w:tentative="1">
      <w:start w:val="1"/>
      <w:numFmt w:val="lowerLetter"/>
      <w:lvlText w:val="%5."/>
      <w:lvlJc w:val="left"/>
      <w:pPr>
        <w:ind w:left="3600" w:hanging="360"/>
      </w:pPr>
    </w:lvl>
    <w:lvl w:ilvl="5" w:tplc="512EC17A" w:tentative="1">
      <w:start w:val="1"/>
      <w:numFmt w:val="lowerRoman"/>
      <w:lvlText w:val="%6."/>
      <w:lvlJc w:val="right"/>
      <w:pPr>
        <w:ind w:left="4320" w:hanging="180"/>
      </w:pPr>
    </w:lvl>
    <w:lvl w:ilvl="6" w:tplc="E884BD80" w:tentative="1">
      <w:start w:val="1"/>
      <w:numFmt w:val="decimal"/>
      <w:lvlText w:val="%7."/>
      <w:lvlJc w:val="left"/>
      <w:pPr>
        <w:ind w:left="5040" w:hanging="360"/>
      </w:pPr>
    </w:lvl>
    <w:lvl w:ilvl="7" w:tplc="8E68AC8A" w:tentative="1">
      <w:start w:val="1"/>
      <w:numFmt w:val="lowerLetter"/>
      <w:lvlText w:val="%8."/>
      <w:lvlJc w:val="left"/>
      <w:pPr>
        <w:ind w:left="5760" w:hanging="360"/>
      </w:pPr>
    </w:lvl>
    <w:lvl w:ilvl="8" w:tplc="A9000D62" w:tentative="1">
      <w:start w:val="1"/>
      <w:numFmt w:val="lowerRoman"/>
      <w:lvlText w:val="%9."/>
      <w:lvlJc w:val="right"/>
      <w:pPr>
        <w:ind w:left="6480" w:hanging="180"/>
      </w:pPr>
    </w:lvl>
  </w:abstractNum>
  <w:abstractNum w:abstractNumId="34" w15:restartNumberingAfterBreak="0">
    <w:nsid w:val="644576C7"/>
    <w:multiLevelType w:val="hybridMultilevel"/>
    <w:tmpl w:val="1BA84712"/>
    <w:lvl w:ilvl="0" w:tplc="A084983A">
      <w:start w:val="1"/>
      <w:numFmt w:val="bullet"/>
      <w:lvlText w:val=""/>
      <w:lvlJc w:val="left"/>
      <w:pPr>
        <w:ind w:left="1440" w:hanging="360"/>
      </w:pPr>
      <w:rPr>
        <w:rFonts w:ascii="Symbol" w:hAnsi="Symbol" w:hint="default"/>
      </w:rPr>
    </w:lvl>
    <w:lvl w:ilvl="1" w:tplc="7DEC35BA" w:tentative="1">
      <w:start w:val="1"/>
      <w:numFmt w:val="bullet"/>
      <w:lvlText w:val="o"/>
      <w:lvlJc w:val="left"/>
      <w:pPr>
        <w:ind w:left="2160" w:hanging="360"/>
      </w:pPr>
      <w:rPr>
        <w:rFonts w:ascii="Courier New" w:hAnsi="Courier New" w:cs="Courier New" w:hint="default"/>
      </w:rPr>
    </w:lvl>
    <w:lvl w:ilvl="2" w:tplc="A0742220" w:tentative="1">
      <w:start w:val="1"/>
      <w:numFmt w:val="bullet"/>
      <w:lvlText w:val=""/>
      <w:lvlJc w:val="left"/>
      <w:pPr>
        <w:ind w:left="2880" w:hanging="360"/>
      </w:pPr>
      <w:rPr>
        <w:rFonts w:ascii="Wingdings" w:hAnsi="Wingdings" w:hint="default"/>
      </w:rPr>
    </w:lvl>
    <w:lvl w:ilvl="3" w:tplc="69A08F94" w:tentative="1">
      <w:start w:val="1"/>
      <w:numFmt w:val="bullet"/>
      <w:lvlText w:val=""/>
      <w:lvlJc w:val="left"/>
      <w:pPr>
        <w:ind w:left="3600" w:hanging="360"/>
      </w:pPr>
      <w:rPr>
        <w:rFonts w:ascii="Symbol" w:hAnsi="Symbol" w:hint="default"/>
      </w:rPr>
    </w:lvl>
    <w:lvl w:ilvl="4" w:tplc="90BE706C" w:tentative="1">
      <w:start w:val="1"/>
      <w:numFmt w:val="bullet"/>
      <w:lvlText w:val="o"/>
      <w:lvlJc w:val="left"/>
      <w:pPr>
        <w:ind w:left="4320" w:hanging="360"/>
      </w:pPr>
      <w:rPr>
        <w:rFonts w:ascii="Courier New" w:hAnsi="Courier New" w:cs="Courier New" w:hint="default"/>
      </w:rPr>
    </w:lvl>
    <w:lvl w:ilvl="5" w:tplc="4680F8C8" w:tentative="1">
      <w:start w:val="1"/>
      <w:numFmt w:val="bullet"/>
      <w:lvlText w:val=""/>
      <w:lvlJc w:val="left"/>
      <w:pPr>
        <w:ind w:left="5040" w:hanging="360"/>
      </w:pPr>
      <w:rPr>
        <w:rFonts w:ascii="Wingdings" w:hAnsi="Wingdings" w:hint="default"/>
      </w:rPr>
    </w:lvl>
    <w:lvl w:ilvl="6" w:tplc="BED8EEBE" w:tentative="1">
      <w:start w:val="1"/>
      <w:numFmt w:val="bullet"/>
      <w:lvlText w:val=""/>
      <w:lvlJc w:val="left"/>
      <w:pPr>
        <w:ind w:left="5760" w:hanging="360"/>
      </w:pPr>
      <w:rPr>
        <w:rFonts w:ascii="Symbol" w:hAnsi="Symbol" w:hint="default"/>
      </w:rPr>
    </w:lvl>
    <w:lvl w:ilvl="7" w:tplc="A732D730" w:tentative="1">
      <w:start w:val="1"/>
      <w:numFmt w:val="bullet"/>
      <w:lvlText w:val="o"/>
      <w:lvlJc w:val="left"/>
      <w:pPr>
        <w:ind w:left="6480" w:hanging="360"/>
      </w:pPr>
      <w:rPr>
        <w:rFonts w:ascii="Courier New" w:hAnsi="Courier New" w:cs="Courier New" w:hint="default"/>
      </w:rPr>
    </w:lvl>
    <w:lvl w:ilvl="8" w:tplc="DE248FBE" w:tentative="1">
      <w:start w:val="1"/>
      <w:numFmt w:val="bullet"/>
      <w:lvlText w:val=""/>
      <w:lvlJc w:val="left"/>
      <w:pPr>
        <w:ind w:left="7200" w:hanging="360"/>
      </w:pPr>
      <w:rPr>
        <w:rFonts w:ascii="Wingdings" w:hAnsi="Wingdings" w:hint="default"/>
      </w:rPr>
    </w:lvl>
  </w:abstractNum>
  <w:abstractNum w:abstractNumId="35" w15:restartNumberingAfterBreak="0">
    <w:nsid w:val="662F5724"/>
    <w:multiLevelType w:val="hybridMultilevel"/>
    <w:tmpl w:val="B17A066A"/>
    <w:lvl w:ilvl="0" w:tplc="138AF520">
      <w:start w:val="1"/>
      <w:numFmt w:val="decimal"/>
      <w:lvlText w:val="%1."/>
      <w:lvlJc w:val="left"/>
      <w:pPr>
        <w:ind w:left="1800" w:hanging="360"/>
      </w:pPr>
      <w:rPr>
        <w:rFonts w:hint="default"/>
      </w:rPr>
    </w:lvl>
    <w:lvl w:ilvl="1" w:tplc="4E0EDF36" w:tentative="1">
      <w:start w:val="1"/>
      <w:numFmt w:val="lowerLetter"/>
      <w:lvlText w:val="%2."/>
      <w:lvlJc w:val="left"/>
      <w:pPr>
        <w:ind w:left="2160" w:hanging="360"/>
      </w:pPr>
    </w:lvl>
    <w:lvl w:ilvl="2" w:tplc="9E4671D4" w:tentative="1">
      <w:start w:val="1"/>
      <w:numFmt w:val="lowerRoman"/>
      <w:lvlText w:val="%3."/>
      <w:lvlJc w:val="right"/>
      <w:pPr>
        <w:ind w:left="2880" w:hanging="180"/>
      </w:pPr>
    </w:lvl>
    <w:lvl w:ilvl="3" w:tplc="3202D0FC" w:tentative="1">
      <w:start w:val="1"/>
      <w:numFmt w:val="decimal"/>
      <w:lvlText w:val="%4."/>
      <w:lvlJc w:val="left"/>
      <w:pPr>
        <w:ind w:left="3600" w:hanging="360"/>
      </w:pPr>
    </w:lvl>
    <w:lvl w:ilvl="4" w:tplc="07466EE6" w:tentative="1">
      <w:start w:val="1"/>
      <w:numFmt w:val="lowerLetter"/>
      <w:lvlText w:val="%5."/>
      <w:lvlJc w:val="left"/>
      <w:pPr>
        <w:ind w:left="4320" w:hanging="360"/>
      </w:pPr>
    </w:lvl>
    <w:lvl w:ilvl="5" w:tplc="E8520F54" w:tentative="1">
      <w:start w:val="1"/>
      <w:numFmt w:val="lowerRoman"/>
      <w:lvlText w:val="%6."/>
      <w:lvlJc w:val="right"/>
      <w:pPr>
        <w:ind w:left="5040" w:hanging="180"/>
      </w:pPr>
    </w:lvl>
    <w:lvl w:ilvl="6" w:tplc="5B147D74" w:tentative="1">
      <w:start w:val="1"/>
      <w:numFmt w:val="decimal"/>
      <w:lvlText w:val="%7."/>
      <w:lvlJc w:val="left"/>
      <w:pPr>
        <w:ind w:left="5760" w:hanging="360"/>
      </w:pPr>
    </w:lvl>
    <w:lvl w:ilvl="7" w:tplc="5DB0B062" w:tentative="1">
      <w:start w:val="1"/>
      <w:numFmt w:val="lowerLetter"/>
      <w:lvlText w:val="%8."/>
      <w:lvlJc w:val="left"/>
      <w:pPr>
        <w:ind w:left="6480" w:hanging="360"/>
      </w:pPr>
    </w:lvl>
    <w:lvl w:ilvl="8" w:tplc="4EF0CBF6" w:tentative="1">
      <w:start w:val="1"/>
      <w:numFmt w:val="lowerRoman"/>
      <w:lvlText w:val="%9."/>
      <w:lvlJc w:val="right"/>
      <w:pPr>
        <w:ind w:left="7200" w:hanging="180"/>
      </w:pPr>
    </w:lvl>
  </w:abstractNum>
  <w:abstractNum w:abstractNumId="36" w15:restartNumberingAfterBreak="0">
    <w:nsid w:val="6E173FFE"/>
    <w:multiLevelType w:val="hybridMultilevel"/>
    <w:tmpl w:val="4838DB04"/>
    <w:lvl w:ilvl="0" w:tplc="22BE5776">
      <w:start w:val="1"/>
      <w:numFmt w:val="bullet"/>
      <w:lvlText w:val=""/>
      <w:lvlJc w:val="left"/>
      <w:pPr>
        <w:ind w:left="1080" w:hanging="360"/>
      </w:pPr>
      <w:rPr>
        <w:rFonts w:ascii="Symbol" w:hAnsi="Symbol" w:hint="default"/>
      </w:rPr>
    </w:lvl>
    <w:lvl w:ilvl="1" w:tplc="D3F29770" w:tentative="1">
      <w:start w:val="1"/>
      <w:numFmt w:val="bullet"/>
      <w:lvlText w:val="o"/>
      <w:lvlJc w:val="left"/>
      <w:pPr>
        <w:ind w:left="1800" w:hanging="360"/>
      </w:pPr>
      <w:rPr>
        <w:rFonts w:ascii="Courier New" w:hAnsi="Courier New" w:cs="Courier New" w:hint="default"/>
      </w:rPr>
    </w:lvl>
    <w:lvl w:ilvl="2" w:tplc="116CD37C" w:tentative="1">
      <w:start w:val="1"/>
      <w:numFmt w:val="bullet"/>
      <w:lvlText w:val=""/>
      <w:lvlJc w:val="left"/>
      <w:pPr>
        <w:ind w:left="2520" w:hanging="360"/>
      </w:pPr>
      <w:rPr>
        <w:rFonts w:ascii="Wingdings" w:hAnsi="Wingdings" w:hint="default"/>
      </w:rPr>
    </w:lvl>
    <w:lvl w:ilvl="3" w:tplc="EBB40F40" w:tentative="1">
      <w:start w:val="1"/>
      <w:numFmt w:val="bullet"/>
      <w:lvlText w:val=""/>
      <w:lvlJc w:val="left"/>
      <w:pPr>
        <w:ind w:left="3240" w:hanging="360"/>
      </w:pPr>
      <w:rPr>
        <w:rFonts w:ascii="Symbol" w:hAnsi="Symbol" w:hint="default"/>
      </w:rPr>
    </w:lvl>
    <w:lvl w:ilvl="4" w:tplc="89A06554" w:tentative="1">
      <w:start w:val="1"/>
      <w:numFmt w:val="bullet"/>
      <w:lvlText w:val="o"/>
      <w:lvlJc w:val="left"/>
      <w:pPr>
        <w:ind w:left="3960" w:hanging="360"/>
      </w:pPr>
      <w:rPr>
        <w:rFonts w:ascii="Courier New" w:hAnsi="Courier New" w:cs="Courier New" w:hint="default"/>
      </w:rPr>
    </w:lvl>
    <w:lvl w:ilvl="5" w:tplc="A2820628" w:tentative="1">
      <w:start w:val="1"/>
      <w:numFmt w:val="bullet"/>
      <w:lvlText w:val=""/>
      <w:lvlJc w:val="left"/>
      <w:pPr>
        <w:ind w:left="4680" w:hanging="360"/>
      </w:pPr>
      <w:rPr>
        <w:rFonts w:ascii="Wingdings" w:hAnsi="Wingdings" w:hint="default"/>
      </w:rPr>
    </w:lvl>
    <w:lvl w:ilvl="6" w:tplc="AB80BD28" w:tentative="1">
      <w:start w:val="1"/>
      <w:numFmt w:val="bullet"/>
      <w:lvlText w:val=""/>
      <w:lvlJc w:val="left"/>
      <w:pPr>
        <w:ind w:left="5400" w:hanging="360"/>
      </w:pPr>
      <w:rPr>
        <w:rFonts w:ascii="Symbol" w:hAnsi="Symbol" w:hint="default"/>
      </w:rPr>
    </w:lvl>
    <w:lvl w:ilvl="7" w:tplc="2744A60A" w:tentative="1">
      <w:start w:val="1"/>
      <w:numFmt w:val="bullet"/>
      <w:lvlText w:val="o"/>
      <w:lvlJc w:val="left"/>
      <w:pPr>
        <w:ind w:left="6120" w:hanging="360"/>
      </w:pPr>
      <w:rPr>
        <w:rFonts w:ascii="Courier New" w:hAnsi="Courier New" w:cs="Courier New" w:hint="default"/>
      </w:rPr>
    </w:lvl>
    <w:lvl w:ilvl="8" w:tplc="52807C52" w:tentative="1">
      <w:start w:val="1"/>
      <w:numFmt w:val="bullet"/>
      <w:lvlText w:val=""/>
      <w:lvlJc w:val="left"/>
      <w:pPr>
        <w:ind w:left="6840" w:hanging="360"/>
      </w:pPr>
      <w:rPr>
        <w:rFonts w:ascii="Wingdings" w:hAnsi="Wingdings" w:hint="default"/>
      </w:rPr>
    </w:lvl>
  </w:abstractNum>
  <w:abstractNum w:abstractNumId="37" w15:restartNumberingAfterBreak="0">
    <w:nsid w:val="6FDC0F52"/>
    <w:multiLevelType w:val="hybridMultilevel"/>
    <w:tmpl w:val="FF588876"/>
    <w:lvl w:ilvl="0" w:tplc="88942E18">
      <w:start w:val="1"/>
      <w:numFmt w:val="bullet"/>
      <w:lvlText w:val=""/>
      <w:lvlJc w:val="left"/>
      <w:pPr>
        <w:ind w:left="720" w:hanging="360"/>
      </w:pPr>
      <w:rPr>
        <w:rFonts w:ascii="Symbol" w:hAnsi="Symbol" w:cs="Symbol" w:hint="default"/>
      </w:rPr>
    </w:lvl>
    <w:lvl w:ilvl="1" w:tplc="A69ACAF6" w:tentative="1">
      <w:start w:val="1"/>
      <w:numFmt w:val="bullet"/>
      <w:lvlText w:val="o"/>
      <w:lvlJc w:val="left"/>
      <w:pPr>
        <w:ind w:left="1440" w:hanging="360"/>
      </w:pPr>
      <w:rPr>
        <w:rFonts w:ascii="Courier New" w:hAnsi="Courier New" w:cs="Courier New" w:hint="default"/>
      </w:rPr>
    </w:lvl>
    <w:lvl w:ilvl="2" w:tplc="F32EAC7C" w:tentative="1">
      <w:start w:val="1"/>
      <w:numFmt w:val="bullet"/>
      <w:lvlText w:val=""/>
      <w:lvlJc w:val="left"/>
      <w:pPr>
        <w:ind w:left="2160" w:hanging="360"/>
      </w:pPr>
      <w:rPr>
        <w:rFonts w:ascii="Wingdings" w:hAnsi="Wingdings" w:cs="Wingdings" w:hint="default"/>
      </w:rPr>
    </w:lvl>
    <w:lvl w:ilvl="3" w:tplc="9908477E" w:tentative="1">
      <w:start w:val="1"/>
      <w:numFmt w:val="bullet"/>
      <w:lvlText w:val=""/>
      <w:lvlJc w:val="left"/>
      <w:pPr>
        <w:ind w:left="2880" w:hanging="360"/>
      </w:pPr>
      <w:rPr>
        <w:rFonts w:ascii="Symbol" w:hAnsi="Symbol" w:cs="Symbol" w:hint="default"/>
      </w:rPr>
    </w:lvl>
    <w:lvl w:ilvl="4" w:tplc="0D4A1EAC" w:tentative="1">
      <w:start w:val="1"/>
      <w:numFmt w:val="bullet"/>
      <w:lvlText w:val="o"/>
      <w:lvlJc w:val="left"/>
      <w:pPr>
        <w:ind w:left="3600" w:hanging="360"/>
      </w:pPr>
      <w:rPr>
        <w:rFonts w:ascii="Courier New" w:hAnsi="Courier New" w:cs="Courier New" w:hint="default"/>
      </w:rPr>
    </w:lvl>
    <w:lvl w:ilvl="5" w:tplc="EC7856D0" w:tentative="1">
      <w:start w:val="1"/>
      <w:numFmt w:val="bullet"/>
      <w:lvlText w:val=""/>
      <w:lvlJc w:val="left"/>
      <w:pPr>
        <w:ind w:left="4320" w:hanging="360"/>
      </w:pPr>
      <w:rPr>
        <w:rFonts w:ascii="Wingdings" w:hAnsi="Wingdings" w:cs="Wingdings" w:hint="default"/>
      </w:rPr>
    </w:lvl>
    <w:lvl w:ilvl="6" w:tplc="F5206654" w:tentative="1">
      <w:start w:val="1"/>
      <w:numFmt w:val="bullet"/>
      <w:lvlText w:val=""/>
      <w:lvlJc w:val="left"/>
      <w:pPr>
        <w:ind w:left="5040" w:hanging="360"/>
      </w:pPr>
      <w:rPr>
        <w:rFonts w:ascii="Symbol" w:hAnsi="Symbol" w:cs="Symbol" w:hint="default"/>
      </w:rPr>
    </w:lvl>
    <w:lvl w:ilvl="7" w:tplc="110C4674" w:tentative="1">
      <w:start w:val="1"/>
      <w:numFmt w:val="bullet"/>
      <w:lvlText w:val="o"/>
      <w:lvlJc w:val="left"/>
      <w:pPr>
        <w:ind w:left="5760" w:hanging="360"/>
      </w:pPr>
      <w:rPr>
        <w:rFonts w:ascii="Courier New" w:hAnsi="Courier New" w:cs="Courier New" w:hint="default"/>
      </w:rPr>
    </w:lvl>
    <w:lvl w:ilvl="8" w:tplc="33362ACA" w:tentative="1">
      <w:start w:val="1"/>
      <w:numFmt w:val="bullet"/>
      <w:lvlText w:val=""/>
      <w:lvlJc w:val="left"/>
      <w:pPr>
        <w:ind w:left="6480" w:hanging="360"/>
      </w:pPr>
      <w:rPr>
        <w:rFonts w:ascii="Wingdings" w:hAnsi="Wingdings" w:cs="Wingdings" w:hint="default"/>
      </w:rPr>
    </w:lvl>
  </w:abstractNum>
  <w:abstractNum w:abstractNumId="38" w15:restartNumberingAfterBreak="0">
    <w:nsid w:val="6FFA20F8"/>
    <w:multiLevelType w:val="hybridMultilevel"/>
    <w:tmpl w:val="E23A585E"/>
    <w:lvl w:ilvl="0" w:tplc="305EF0D4">
      <w:start w:val="1"/>
      <w:numFmt w:val="decimal"/>
      <w:lvlText w:val="%1."/>
      <w:lvlJc w:val="left"/>
      <w:pPr>
        <w:ind w:left="1440" w:hanging="360"/>
      </w:pPr>
      <w:rPr>
        <w:rFonts w:hint="default"/>
        <w:b w:val="0"/>
        <w:bCs/>
      </w:rPr>
    </w:lvl>
    <w:lvl w:ilvl="1" w:tplc="9ADC8B78" w:tentative="1">
      <w:start w:val="1"/>
      <w:numFmt w:val="lowerLetter"/>
      <w:lvlText w:val="%2."/>
      <w:lvlJc w:val="left"/>
      <w:pPr>
        <w:ind w:left="2160" w:hanging="360"/>
      </w:pPr>
    </w:lvl>
    <w:lvl w:ilvl="2" w:tplc="09AA4168" w:tentative="1">
      <w:start w:val="1"/>
      <w:numFmt w:val="lowerRoman"/>
      <w:lvlText w:val="%3."/>
      <w:lvlJc w:val="right"/>
      <w:pPr>
        <w:ind w:left="2880" w:hanging="180"/>
      </w:pPr>
    </w:lvl>
    <w:lvl w:ilvl="3" w:tplc="AC7A7092" w:tentative="1">
      <w:start w:val="1"/>
      <w:numFmt w:val="decimal"/>
      <w:lvlText w:val="%4."/>
      <w:lvlJc w:val="left"/>
      <w:pPr>
        <w:ind w:left="3600" w:hanging="360"/>
      </w:pPr>
    </w:lvl>
    <w:lvl w:ilvl="4" w:tplc="1548AB10" w:tentative="1">
      <w:start w:val="1"/>
      <w:numFmt w:val="lowerLetter"/>
      <w:lvlText w:val="%5."/>
      <w:lvlJc w:val="left"/>
      <w:pPr>
        <w:ind w:left="4320" w:hanging="360"/>
      </w:pPr>
    </w:lvl>
    <w:lvl w:ilvl="5" w:tplc="103AF60A" w:tentative="1">
      <w:start w:val="1"/>
      <w:numFmt w:val="lowerRoman"/>
      <w:lvlText w:val="%6."/>
      <w:lvlJc w:val="right"/>
      <w:pPr>
        <w:ind w:left="5040" w:hanging="180"/>
      </w:pPr>
    </w:lvl>
    <w:lvl w:ilvl="6" w:tplc="7028071C" w:tentative="1">
      <w:start w:val="1"/>
      <w:numFmt w:val="decimal"/>
      <w:lvlText w:val="%7."/>
      <w:lvlJc w:val="left"/>
      <w:pPr>
        <w:ind w:left="5760" w:hanging="360"/>
      </w:pPr>
    </w:lvl>
    <w:lvl w:ilvl="7" w:tplc="3B40703C" w:tentative="1">
      <w:start w:val="1"/>
      <w:numFmt w:val="lowerLetter"/>
      <w:lvlText w:val="%8."/>
      <w:lvlJc w:val="left"/>
      <w:pPr>
        <w:ind w:left="6480" w:hanging="360"/>
      </w:pPr>
    </w:lvl>
    <w:lvl w:ilvl="8" w:tplc="2EC23F52" w:tentative="1">
      <w:start w:val="1"/>
      <w:numFmt w:val="lowerRoman"/>
      <w:lvlText w:val="%9."/>
      <w:lvlJc w:val="right"/>
      <w:pPr>
        <w:ind w:left="7200" w:hanging="180"/>
      </w:pPr>
    </w:lvl>
  </w:abstractNum>
  <w:abstractNum w:abstractNumId="39" w15:restartNumberingAfterBreak="0">
    <w:nsid w:val="74BA4347"/>
    <w:multiLevelType w:val="hybridMultilevel"/>
    <w:tmpl w:val="7018EB78"/>
    <w:lvl w:ilvl="0" w:tplc="C7B2A996">
      <w:start w:val="1"/>
      <w:numFmt w:val="decimal"/>
      <w:lvlText w:val="%1."/>
      <w:lvlJc w:val="left"/>
      <w:pPr>
        <w:ind w:left="720" w:hanging="360"/>
      </w:pPr>
      <w:rPr>
        <w:rFonts w:hint="default"/>
      </w:rPr>
    </w:lvl>
    <w:lvl w:ilvl="1" w:tplc="8D80F330" w:tentative="1">
      <w:start w:val="1"/>
      <w:numFmt w:val="lowerLetter"/>
      <w:lvlText w:val="%2."/>
      <w:lvlJc w:val="left"/>
      <w:pPr>
        <w:ind w:left="1440" w:hanging="360"/>
      </w:pPr>
    </w:lvl>
    <w:lvl w:ilvl="2" w:tplc="0D640DFC" w:tentative="1">
      <w:start w:val="1"/>
      <w:numFmt w:val="lowerRoman"/>
      <w:lvlText w:val="%3."/>
      <w:lvlJc w:val="right"/>
      <w:pPr>
        <w:ind w:left="2160" w:hanging="180"/>
      </w:pPr>
    </w:lvl>
    <w:lvl w:ilvl="3" w:tplc="D1702C74" w:tentative="1">
      <w:start w:val="1"/>
      <w:numFmt w:val="decimal"/>
      <w:lvlText w:val="%4."/>
      <w:lvlJc w:val="left"/>
      <w:pPr>
        <w:ind w:left="2880" w:hanging="360"/>
      </w:pPr>
    </w:lvl>
    <w:lvl w:ilvl="4" w:tplc="C500235E" w:tentative="1">
      <w:start w:val="1"/>
      <w:numFmt w:val="lowerLetter"/>
      <w:lvlText w:val="%5."/>
      <w:lvlJc w:val="left"/>
      <w:pPr>
        <w:ind w:left="3600" w:hanging="360"/>
      </w:pPr>
    </w:lvl>
    <w:lvl w:ilvl="5" w:tplc="4E16F8AA" w:tentative="1">
      <w:start w:val="1"/>
      <w:numFmt w:val="lowerRoman"/>
      <w:lvlText w:val="%6."/>
      <w:lvlJc w:val="right"/>
      <w:pPr>
        <w:ind w:left="4320" w:hanging="180"/>
      </w:pPr>
    </w:lvl>
    <w:lvl w:ilvl="6" w:tplc="49F6F940" w:tentative="1">
      <w:start w:val="1"/>
      <w:numFmt w:val="decimal"/>
      <w:lvlText w:val="%7."/>
      <w:lvlJc w:val="left"/>
      <w:pPr>
        <w:ind w:left="5040" w:hanging="360"/>
      </w:pPr>
    </w:lvl>
    <w:lvl w:ilvl="7" w:tplc="A6E632F8" w:tentative="1">
      <w:start w:val="1"/>
      <w:numFmt w:val="lowerLetter"/>
      <w:lvlText w:val="%8."/>
      <w:lvlJc w:val="left"/>
      <w:pPr>
        <w:ind w:left="5760" w:hanging="360"/>
      </w:pPr>
    </w:lvl>
    <w:lvl w:ilvl="8" w:tplc="AB84820A" w:tentative="1">
      <w:start w:val="1"/>
      <w:numFmt w:val="lowerRoman"/>
      <w:lvlText w:val="%9."/>
      <w:lvlJc w:val="right"/>
      <w:pPr>
        <w:ind w:left="6480" w:hanging="180"/>
      </w:pPr>
    </w:lvl>
  </w:abstractNum>
  <w:abstractNum w:abstractNumId="40" w15:restartNumberingAfterBreak="0">
    <w:nsid w:val="753249CA"/>
    <w:multiLevelType w:val="hybridMultilevel"/>
    <w:tmpl w:val="7018EB78"/>
    <w:lvl w:ilvl="0" w:tplc="92AC4146">
      <w:start w:val="1"/>
      <w:numFmt w:val="decimal"/>
      <w:lvlText w:val="%1."/>
      <w:lvlJc w:val="left"/>
      <w:pPr>
        <w:ind w:left="720" w:hanging="360"/>
      </w:pPr>
      <w:rPr>
        <w:rFonts w:hint="default"/>
      </w:rPr>
    </w:lvl>
    <w:lvl w:ilvl="1" w:tplc="95AA279C" w:tentative="1">
      <w:start w:val="1"/>
      <w:numFmt w:val="lowerLetter"/>
      <w:lvlText w:val="%2."/>
      <w:lvlJc w:val="left"/>
      <w:pPr>
        <w:ind w:left="1440" w:hanging="360"/>
      </w:pPr>
    </w:lvl>
    <w:lvl w:ilvl="2" w:tplc="F7C2728A" w:tentative="1">
      <w:start w:val="1"/>
      <w:numFmt w:val="lowerRoman"/>
      <w:lvlText w:val="%3."/>
      <w:lvlJc w:val="right"/>
      <w:pPr>
        <w:ind w:left="2160" w:hanging="180"/>
      </w:pPr>
    </w:lvl>
    <w:lvl w:ilvl="3" w:tplc="7D58F4CC" w:tentative="1">
      <w:start w:val="1"/>
      <w:numFmt w:val="decimal"/>
      <w:lvlText w:val="%4."/>
      <w:lvlJc w:val="left"/>
      <w:pPr>
        <w:ind w:left="2880" w:hanging="360"/>
      </w:pPr>
    </w:lvl>
    <w:lvl w:ilvl="4" w:tplc="F368686E" w:tentative="1">
      <w:start w:val="1"/>
      <w:numFmt w:val="lowerLetter"/>
      <w:lvlText w:val="%5."/>
      <w:lvlJc w:val="left"/>
      <w:pPr>
        <w:ind w:left="3600" w:hanging="360"/>
      </w:pPr>
    </w:lvl>
    <w:lvl w:ilvl="5" w:tplc="BA7A84AC" w:tentative="1">
      <w:start w:val="1"/>
      <w:numFmt w:val="lowerRoman"/>
      <w:lvlText w:val="%6."/>
      <w:lvlJc w:val="right"/>
      <w:pPr>
        <w:ind w:left="4320" w:hanging="180"/>
      </w:pPr>
    </w:lvl>
    <w:lvl w:ilvl="6" w:tplc="23B42226" w:tentative="1">
      <w:start w:val="1"/>
      <w:numFmt w:val="decimal"/>
      <w:lvlText w:val="%7."/>
      <w:lvlJc w:val="left"/>
      <w:pPr>
        <w:ind w:left="5040" w:hanging="360"/>
      </w:pPr>
    </w:lvl>
    <w:lvl w:ilvl="7" w:tplc="5B7C3724" w:tentative="1">
      <w:start w:val="1"/>
      <w:numFmt w:val="lowerLetter"/>
      <w:lvlText w:val="%8."/>
      <w:lvlJc w:val="left"/>
      <w:pPr>
        <w:ind w:left="5760" w:hanging="360"/>
      </w:pPr>
    </w:lvl>
    <w:lvl w:ilvl="8" w:tplc="C524AB74" w:tentative="1">
      <w:start w:val="1"/>
      <w:numFmt w:val="lowerRoman"/>
      <w:lvlText w:val="%9."/>
      <w:lvlJc w:val="right"/>
      <w:pPr>
        <w:ind w:left="6480" w:hanging="180"/>
      </w:pPr>
    </w:lvl>
  </w:abstractNum>
  <w:abstractNum w:abstractNumId="41" w15:restartNumberingAfterBreak="0">
    <w:nsid w:val="756C7313"/>
    <w:multiLevelType w:val="hybridMultilevel"/>
    <w:tmpl w:val="DC4AA2AE"/>
    <w:lvl w:ilvl="0" w:tplc="C494D6BA">
      <w:start w:val="1"/>
      <w:numFmt w:val="bullet"/>
      <w:lvlText w:val=""/>
      <w:lvlJc w:val="left"/>
      <w:pPr>
        <w:ind w:left="720" w:hanging="360"/>
      </w:pPr>
      <w:rPr>
        <w:rFonts w:ascii="Symbol" w:hAnsi="Symbol" w:hint="default"/>
      </w:rPr>
    </w:lvl>
    <w:lvl w:ilvl="1" w:tplc="51EC5A2A" w:tentative="1">
      <w:start w:val="1"/>
      <w:numFmt w:val="bullet"/>
      <w:lvlText w:val="o"/>
      <w:lvlJc w:val="left"/>
      <w:pPr>
        <w:ind w:left="1440" w:hanging="360"/>
      </w:pPr>
      <w:rPr>
        <w:rFonts w:ascii="Courier New" w:hAnsi="Courier New" w:cs="Courier New" w:hint="default"/>
      </w:rPr>
    </w:lvl>
    <w:lvl w:ilvl="2" w:tplc="77F2DE66" w:tentative="1">
      <w:start w:val="1"/>
      <w:numFmt w:val="bullet"/>
      <w:lvlText w:val=""/>
      <w:lvlJc w:val="left"/>
      <w:pPr>
        <w:ind w:left="2160" w:hanging="360"/>
      </w:pPr>
      <w:rPr>
        <w:rFonts w:ascii="Wingdings" w:hAnsi="Wingdings" w:hint="default"/>
      </w:rPr>
    </w:lvl>
    <w:lvl w:ilvl="3" w:tplc="886C1C8E" w:tentative="1">
      <w:start w:val="1"/>
      <w:numFmt w:val="bullet"/>
      <w:lvlText w:val=""/>
      <w:lvlJc w:val="left"/>
      <w:pPr>
        <w:ind w:left="2880" w:hanging="360"/>
      </w:pPr>
      <w:rPr>
        <w:rFonts w:ascii="Symbol" w:hAnsi="Symbol" w:hint="default"/>
      </w:rPr>
    </w:lvl>
    <w:lvl w:ilvl="4" w:tplc="B9BC16B2" w:tentative="1">
      <w:start w:val="1"/>
      <w:numFmt w:val="bullet"/>
      <w:lvlText w:val="o"/>
      <w:lvlJc w:val="left"/>
      <w:pPr>
        <w:ind w:left="3600" w:hanging="360"/>
      </w:pPr>
      <w:rPr>
        <w:rFonts w:ascii="Courier New" w:hAnsi="Courier New" w:cs="Courier New" w:hint="default"/>
      </w:rPr>
    </w:lvl>
    <w:lvl w:ilvl="5" w:tplc="EE8E74F2" w:tentative="1">
      <w:start w:val="1"/>
      <w:numFmt w:val="bullet"/>
      <w:lvlText w:val=""/>
      <w:lvlJc w:val="left"/>
      <w:pPr>
        <w:ind w:left="4320" w:hanging="360"/>
      </w:pPr>
      <w:rPr>
        <w:rFonts w:ascii="Wingdings" w:hAnsi="Wingdings" w:hint="default"/>
      </w:rPr>
    </w:lvl>
    <w:lvl w:ilvl="6" w:tplc="D396BC82" w:tentative="1">
      <w:start w:val="1"/>
      <w:numFmt w:val="bullet"/>
      <w:lvlText w:val=""/>
      <w:lvlJc w:val="left"/>
      <w:pPr>
        <w:ind w:left="5040" w:hanging="360"/>
      </w:pPr>
      <w:rPr>
        <w:rFonts w:ascii="Symbol" w:hAnsi="Symbol" w:hint="default"/>
      </w:rPr>
    </w:lvl>
    <w:lvl w:ilvl="7" w:tplc="58D66608" w:tentative="1">
      <w:start w:val="1"/>
      <w:numFmt w:val="bullet"/>
      <w:lvlText w:val="o"/>
      <w:lvlJc w:val="left"/>
      <w:pPr>
        <w:ind w:left="5760" w:hanging="360"/>
      </w:pPr>
      <w:rPr>
        <w:rFonts w:ascii="Courier New" w:hAnsi="Courier New" w:cs="Courier New" w:hint="default"/>
      </w:rPr>
    </w:lvl>
    <w:lvl w:ilvl="8" w:tplc="BDA05E42" w:tentative="1">
      <w:start w:val="1"/>
      <w:numFmt w:val="bullet"/>
      <w:lvlText w:val=""/>
      <w:lvlJc w:val="left"/>
      <w:pPr>
        <w:ind w:left="6480" w:hanging="360"/>
      </w:pPr>
      <w:rPr>
        <w:rFonts w:ascii="Wingdings" w:hAnsi="Wingdings" w:hint="default"/>
      </w:rPr>
    </w:lvl>
  </w:abstractNum>
  <w:abstractNum w:abstractNumId="42" w15:restartNumberingAfterBreak="0">
    <w:nsid w:val="76AC7815"/>
    <w:multiLevelType w:val="hybridMultilevel"/>
    <w:tmpl w:val="3594FB98"/>
    <w:lvl w:ilvl="0" w:tplc="2BD4E658">
      <w:start w:val="1"/>
      <w:numFmt w:val="bullet"/>
      <w:lvlText w:val=""/>
      <w:lvlJc w:val="left"/>
      <w:pPr>
        <w:ind w:left="1440" w:hanging="360"/>
      </w:pPr>
      <w:rPr>
        <w:rFonts w:ascii="Symbol" w:hAnsi="Symbol" w:cs="Symbol" w:hint="default"/>
      </w:rPr>
    </w:lvl>
    <w:lvl w:ilvl="1" w:tplc="45ECDD3C" w:tentative="1">
      <w:start w:val="1"/>
      <w:numFmt w:val="bullet"/>
      <w:lvlText w:val="o"/>
      <w:lvlJc w:val="left"/>
      <w:pPr>
        <w:ind w:left="2160" w:hanging="360"/>
      </w:pPr>
      <w:rPr>
        <w:rFonts w:ascii="Courier New" w:hAnsi="Courier New" w:cs="Courier New" w:hint="default"/>
      </w:rPr>
    </w:lvl>
    <w:lvl w:ilvl="2" w:tplc="DA3CDD08" w:tentative="1">
      <w:start w:val="1"/>
      <w:numFmt w:val="bullet"/>
      <w:lvlText w:val=""/>
      <w:lvlJc w:val="left"/>
      <w:pPr>
        <w:ind w:left="2880" w:hanging="360"/>
      </w:pPr>
      <w:rPr>
        <w:rFonts w:ascii="Wingdings" w:hAnsi="Wingdings" w:cs="Wingdings" w:hint="default"/>
      </w:rPr>
    </w:lvl>
    <w:lvl w:ilvl="3" w:tplc="05D05AF6" w:tentative="1">
      <w:start w:val="1"/>
      <w:numFmt w:val="bullet"/>
      <w:lvlText w:val=""/>
      <w:lvlJc w:val="left"/>
      <w:pPr>
        <w:ind w:left="3600" w:hanging="360"/>
      </w:pPr>
      <w:rPr>
        <w:rFonts w:ascii="Symbol" w:hAnsi="Symbol" w:cs="Symbol" w:hint="default"/>
      </w:rPr>
    </w:lvl>
    <w:lvl w:ilvl="4" w:tplc="0EB81AE0" w:tentative="1">
      <w:start w:val="1"/>
      <w:numFmt w:val="bullet"/>
      <w:lvlText w:val="o"/>
      <w:lvlJc w:val="left"/>
      <w:pPr>
        <w:ind w:left="4320" w:hanging="360"/>
      </w:pPr>
      <w:rPr>
        <w:rFonts w:ascii="Courier New" w:hAnsi="Courier New" w:cs="Courier New" w:hint="default"/>
      </w:rPr>
    </w:lvl>
    <w:lvl w:ilvl="5" w:tplc="637A96A2" w:tentative="1">
      <w:start w:val="1"/>
      <w:numFmt w:val="bullet"/>
      <w:lvlText w:val=""/>
      <w:lvlJc w:val="left"/>
      <w:pPr>
        <w:ind w:left="5040" w:hanging="360"/>
      </w:pPr>
      <w:rPr>
        <w:rFonts w:ascii="Wingdings" w:hAnsi="Wingdings" w:cs="Wingdings" w:hint="default"/>
      </w:rPr>
    </w:lvl>
    <w:lvl w:ilvl="6" w:tplc="41245AEA" w:tentative="1">
      <w:start w:val="1"/>
      <w:numFmt w:val="bullet"/>
      <w:lvlText w:val=""/>
      <w:lvlJc w:val="left"/>
      <w:pPr>
        <w:ind w:left="5760" w:hanging="360"/>
      </w:pPr>
      <w:rPr>
        <w:rFonts w:ascii="Symbol" w:hAnsi="Symbol" w:cs="Symbol" w:hint="default"/>
      </w:rPr>
    </w:lvl>
    <w:lvl w:ilvl="7" w:tplc="5832FEA0" w:tentative="1">
      <w:start w:val="1"/>
      <w:numFmt w:val="bullet"/>
      <w:lvlText w:val="o"/>
      <w:lvlJc w:val="left"/>
      <w:pPr>
        <w:ind w:left="6480" w:hanging="360"/>
      </w:pPr>
      <w:rPr>
        <w:rFonts w:ascii="Courier New" w:hAnsi="Courier New" w:cs="Courier New" w:hint="default"/>
      </w:rPr>
    </w:lvl>
    <w:lvl w:ilvl="8" w:tplc="D0108DAA" w:tentative="1">
      <w:start w:val="1"/>
      <w:numFmt w:val="bullet"/>
      <w:lvlText w:val=""/>
      <w:lvlJc w:val="left"/>
      <w:pPr>
        <w:ind w:left="7200" w:hanging="360"/>
      </w:pPr>
      <w:rPr>
        <w:rFonts w:ascii="Wingdings" w:hAnsi="Wingdings" w:cs="Wingdings" w:hint="default"/>
      </w:rPr>
    </w:lvl>
  </w:abstractNum>
  <w:abstractNum w:abstractNumId="43" w15:restartNumberingAfterBreak="0">
    <w:nsid w:val="799946D2"/>
    <w:multiLevelType w:val="hybridMultilevel"/>
    <w:tmpl w:val="65AC1810"/>
    <w:lvl w:ilvl="0" w:tplc="80722104">
      <w:start w:val="1"/>
      <w:numFmt w:val="decimal"/>
      <w:lvlText w:val="%1."/>
      <w:lvlJc w:val="left"/>
      <w:pPr>
        <w:ind w:left="1440" w:hanging="360"/>
      </w:pPr>
    </w:lvl>
    <w:lvl w:ilvl="1" w:tplc="1EFAC9D8" w:tentative="1">
      <w:start w:val="1"/>
      <w:numFmt w:val="lowerLetter"/>
      <w:lvlText w:val="%2."/>
      <w:lvlJc w:val="left"/>
      <w:pPr>
        <w:ind w:left="2160" w:hanging="360"/>
      </w:pPr>
    </w:lvl>
    <w:lvl w:ilvl="2" w:tplc="E66AFDD6" w:tentative="1">
      <w:start w:val="1"/>
      <w:numFmt w:val="lowerRoman"/>
      <w:lvlText w:val="%3."/>
      <w:lvlJc w:val="right"/>
      <w:pPr>
        <w:ind w:left="2880" w:hanging="180"/>
      </w:pPr>
    </w:lvl>
    <w:lvl w:ilvl="3" w:tplc="9B2448DC" w:tentative="1">
      <w:start w:val="1"/>
      <w:numFmt w:val="decimal"/>
      <w:lvlText w:val="%4."/>
      <w:lvlJc w:val="left"/>
      <w:pPr>
        <w:ind w:left="3600" w:hanging="360"/>
      </w:pPr>
    </w:lvl>
    <w:lvl w:ilvl="4" w:tplc="96888E4A" w:tentative="1">
      <w:start w:val="1"/>
      <w:numFmt w:val="lowerLetter"/>
      <w:lvlText w:val="%5."/>
      <w:lvlJc w:val="left"/>
      <w:pPr>
        <w:ind w:left="4320" w:hanging="360"/>
      </w:pPr>
    </w:lvl>
    <w:lvl w:ilvl="5" w:tplc="1ACA37E4" w:tentative="1">
      <w:start w:val="1"/>
      <w:numFmt w:val="lowerRoman"/>
      <w:lvlText w:val="%6."/>
      <w:lvlJc w:val="right"/>
      <w:pPr>
        <w:ind w:left="5040" w:hanging="180"/>
      </w:pPr>
    </w:lvl>
    <w:lvl w:ilvl="6" w:tplc="715EA60C" w:tentative="1">
      <w:start w:val="1"/>
      <w:numFmt w:val="decimal"/>
      <w:lvlText w:val="%7."/>
      <w:lvlJc w:val="left"/>
      <w:pPr>
        <w:ind w:left="5760" w:hanging="360"/>
      </w:pPr>
    </w:lvl>
    <w:lvl w:ilvl="7" w:tplc="CD6E8C4E" w:tentative="1">
      <w:start w:val="1"/>
      <w:numFmt w:val="lowerLetter"/>
      <w:lvlText w:val="%8."/>
      <w:lvlJc w:val="left"/>
      <w:pPr>
        <w:ind w:left="6480" w:hanging="360"/>
      </w:pPr>
    </w:lvl>
    <w:lvl w:ilvl="8" w:tplc="1166B594" w:tentative="1">
      <w:start w:val="1"/>
      <w:numFmt w:val="lowerRoman"/>
      <w:lvlText w:val="%9."/>
      <w:lvlJc w:val="right"/>
      <w:pPr>
        <w:ind w:left="7200" w:hanging="180"/>
      </w:pPr>
    </w:lvl>
  </w:abstractNum>
  <w:abstractNum w:abstractNumId="44" w15:restartNumberingAfterBreak="0">
    <w:nsid w:val="7C4F291B"/>
    <w:multiLevelType w:val="hybridMultilevel"/>
    <w:tmpl w:val="40706EBE"/>
    <w:lvl w:ilvl="0" w:tplc="42725CB4">
      <w:start w:val="1"/>
      <w:numFmt w:val="bullet"/>
      <w:lvlText w:val=""/>
      <w:lvlJc w:val="left"/>
      <w:pPr>
        <w:ind w:left="720" w:hanging="360"/>
      </w:pPr>
      <w:rPr>
        <w:rFonts w:ascii="Symbol" w:hAnsi="Symbol" w:hint="default"/>
      </w:rPr>
    </w:lvl>
    <w:lvl w:ilvl="1" w:tplc="F42867A4" w:tentative="1">
      <w:start w:val="1"/>
      <w:numFmt w:val="bullet"/>
      <w:lvlText w:val="o"/>
      <w:lvlJc w:val="left"/>
      <w:pPr>
        <w:ind w:left="1440" w:hanging="360"/>
      </w:pPr>
      <w:rPr>
        <w:rFonts w:ascii="Courier New" w:hAnsi="Courier New" w:cs="Courier New" w:hint="default"/>
      </w:rPr>
    </w:lvl>
    <w:lvl w:ilvl="2" w:tplc="6A605930" w:tentative="1">
      <w:start w:val="1"/>
      <w:numFmt w:val="bullet"/>
      <w:lvlText w:val=""/>
      <w:lvlJc w:val="left"/>
      <w:pPr>
        <w:ind w:left="2160" w:hanging="360"/>
      </w:pPr>
      <w:rPr>
        <w:rFonts w:ascii="Wingdings" w:hAnsi="Wingdings" w:hint="default"/>
      </w:rPr>
    </w:lvl>
    <w:lvl w:ilvl="3" w:tplc="F20C473E" w:tentative="1">
      <w:start w:val="1"/>
      <w:numFmt w:val="bullet"/>
      <w:lvlText w:val=""/>
      <w:lvlJc w:val="left"/>
      <w:pPr>
        <w:ind w:left="2880" w:hanging="360"/>
      </w:pPr>
      <w:rPr>
        <w:rFonts w:ascii="Symbol" w:hAnsi="Symbol" w:hint="default"/>
      </w:rPr>
    </w:lvl>
    <w:lvl w:ilvl="4" w:tplc="A9E2C9F0" w:tentative="1">
      <w:start w:val="1"/>
      <w:numFmt w:val="bullet"/>
      <w:lvlText w:val="o"/>
      <w:lvlJc w:val="left"/>
      <w:pPr>
        <w:ind w:left="3600" w:hanging="360"/>
      </w:pPr>
      <w:rPr>
        <w:rFonts w:ascii="Courier New" w:hAnsi="Courier New" w:cs="Courier New" w:hint="default"/>
      </w:rPr>
    </w:lvl>
    <w:lvl w:ilvl="5" w:tplc="8B84E066" w:tentative="1">
      <w:start w:val="1"/>
      <w:numFmt w:val="bullet"/>
      <w:lvlText w:val=""/>
      <w:lvlJc w:val="left"/>
      <w:pPr>
        <w:ind w:left="4320" w:hanging="360"/>
      </w:pPr>
      <w:rPr>
        <w:rFonts w:ascii="Wingdings" w:hAnsi="Wingdings" w:hint="default"/>
      </w:rPr>
    </w:lvl>
    <w:lvl w:ilvl="6" w:tplc="2E98FBC4" w:tentative="1">
      <w:start w:val="1"/>
      <w:numFmt w:val="bullet"/>
      <w:lvlText w:val=""/>
      <w:lvlJc w:val="left"/>
      <w:pPr>
        <w:ind w:left="5040" w:hanging="360"/>
      </w:pPr>
      <w:rPr>
        <w:rFonts w:ascii="Symbol" w:hAnsi="Symbol" w:hint="default"/>
      </w:rPr>
    </w:lvl>
    <w:lvl w:ilvl="7" w:tplc="15DCD882" w:tentative="1">
      <w:start w:val="1"/>
      <w:numFmt w:val="bullet"/>
      <w:lvlText w:val="o"/>
      <w:lvlJc w:val="left"/>
      <w:pPr>
        <w:ind w:left="5760" w:hanging="360"/>
      </w:pPr>
      <w:rPr>
        <w:rFonts w:ascii="Courier New" w:hAnsi="Courier New" w:cs="Courier New" w:hint="default"/>
      </w:rPr>
    </w:lvl>
    <w:lvl w:ilvl="8" w:tplc="6B4CB3D0" w:tentative="1">
      <w:start w:val="1"/>
      <w:numFmt w:val="bullet"/>
      <w:lvlText w:val=""/>
      <w:lvlJc w:val="left"/>
      <w:pPr>
        <w:ind w:left="6480" w:hanging="360"/>
      </w:pPr>
      <w:rPr>
        <w:rFonts w:ascii="Wingdings" w:hAnsi="Wingdings" w:hint="default"/>
      </w:rPr>
    </w:lvl>
  </w:abstractNum>
  <w:abstractNum w:abstractNumId="45" w15:restartNumberingAfterBreak="0">
    <w:nsid w:val="7DFF69A3"/>
    <w:multiLevelType w:val="hybridMultilevel"/>
    <w:tmpl w:val="B260A4B6"/>
    <w:lvl w:ilvl="0" w:tplc="DDEAD520">
      <w:start w:val="1"/>
      <w:numFmt w:val="bullet"/>
      <w:lvlText w:val=""/>
      <w:lvlJc w:val="left"/>
      <w:pPr>
        <w:ind w:left="720" w:hanging="360"/>
      </w:pPr>
      <w:rPr>
        <w:rFonts w:ascii="Symbol" w:hAnsi="Symbol" w:cs="Symbol" w:hint="default"/>
      </w:rPr>
    </w:lvl>
    <w:lvl w:ilvl="1" w:tplc="BC5E0D86" w:tentative="1">
      <w:start w:val="1"/>
      <w:numFmt w:val="bullet"/>
      <w:lvlText w:val="o"/>
      <w:lvlJc w:val="left"/>
      <w:pPr>
        <w:ind w:left="1440" w:hanging="360"/>
      </w:pPr>
      <w:rPr>
        <w:rFonts w:ascii="Courier New" w:hAnsi="Courier New" w:cs="Courier New" w:hint="default"/>
      </w:rPr>
    </w:lvl>
    <w:lvl w:ilvl="2" w:tplc="22CEC52E" w:tentative="1">
      <w:start w:val="1"/>
      <w:numFmt w:val="bullet"/>
      <w:lvlText w:val=""/>
      <w:lvlJc w:val="left"/>
      <w:pPr>
        <w:ind w:left="2160" w:hanging="360"/>
      </w:pPr>
      <w:rPr>
        <w:rFonts w:ascii="Wingdings" w:hAnsi="Wingdings" w:cs="Wingdings" w:hint="default"/>
      </w:rPr>
    </w:lvl>
    <w:lvl w:ilvl="3" w:tplc="F82A0D0A" w:tentative="1">
      <w:start w:val="1"/>
      <w:numFmt w:val="bullet"/>
      <w:lvlText w:val=""/>
      <w:lvlJc w:val="left"/>
      <w:pPr>
        <w:ind w:left="2880" w:hanging="360"/>
      </w:pPr>
      <w:rPr>
        <w:rFonts w:ascii="Symbol" w:hAnsi="Symbol" w:cs="Symbol" w:hint="default"/>
      </w:rPr>
    </w:lvl>
    <w:lvl w:ilvl="4" w:tplc="B0949C54" w:tentative="1">
      <w:start w:val="1"/>
      <w:numFmt w:val="bullet"/>
      <w:lvlText w:val="o"/>
      <w:lvlJc w:val="left"/>
      <w:pPr>
        <w:ind w:left="3600" w:hanging="360"/>
      </w:pPr>
      <w:rPr>
        <w:rFonts w:ascii="Courier New" w:hAnsi="Courier New" w:cs="Courier New" w:hint="default"/>
      </w:rPr>
    </w:lvl>
    <w:lvl w:ilvl="5" w:tplc="B58C2C50" w:tentative="1">
      <w:start w:val="1"/>
      <w:numFmt w:val="bullet"/>
      <w:lvlText w:val=""/>
      <w:lvlJc w:val="left"/>
      <w:pPr>
        <w:ind w:left="4320" w:hanging="360"/>
      </w:pPr>
      <w:rPr>
        <w:rFonts w:ascii="Wingdings" w:hAnsi="Wingdings" w:cs="Wingdings" w:hint="default"/>
      </w:rPr>
    </w:lvl>
    <w:lvl w:ilvl="6" w:tplc="567EADA4" w:tentative="1">
      <w:start w:val="1"/>
      <w:numFmt w:val="bullet"/>
      <w:lvlText w:val=""/>
      <w:lvlJc w:val="left"/>
      <w:pPr>
        <w:ind w:left="5040" w:hanging="360"/>
      </w:pPr>
      <w:rPr>
        <w:rFonts w:ascii="Symbol" w:hAnsi="Symbol" w:cs="Symbol" w:hint="default"/>
      </w:rPr>
    </w:lvl>
    <w:lvl w:ilvl="7" w:tplc="EDB4CC56" w:tentative="1">
      <w:start w:val="1"/>
      <w:numFmt w:val="bullet"/>
      <w:lvlText w:val="o"/>
      <w:lvlJc w:val="left"/>
      <w:pPr>
        <w:ind w:left="5760" w:hanging="360"/>
      </w:pPr>
      <w:rPr>
        <w:rFonts w:ascii="Courier New" w:hAnsi="Courier New" w:cs="Courier New" w:hint="default"/>
      </w:rPr>
    </w:lvl>
    <w:lvl w:ilvl="8" w:tplc="B4FCBB32" w:tentative="1">
      <w:start w:val="1"/>
      <w:numFmt w:val="bullet"/>
      <w:lvlText w:val=""/>
      <w:lvlJc w:val="left"/>
      <w:pPr>
        <w:ind w:left="6480" w:hanging="360"/>
      </w:pPr>
      <w:rPr>
        <w:rFonts w:ascii="Wingdings" w:hAnsi="Wingdings" w:cs="Wingdings" w:hint="default"/>
      </w:rPr>
    </w:lvl>
  </w:abstractNum>
  <w:num w:numId="1">
    <w:abstractNumId w:val="27"/>
  </w:num>
  <w:num w:numId="2">
    <w:abstractNumId w:val="41"/>
  </w:num>
  <w:num w:numId="3">
    <w:abstractNumId w:val="21"/>
  </w:num>
  <w:num w:numId="4">
    <w:abstractNumId w:val="32"/>
  </w:num>
  <w:num w:numId="5">
    <w:abstractNumId w:val="18"/>
  </w:num>
  <w:num w:numId="6">
    <w:abstractNumId w:val="33"/>
  </w:num>
  <w:num w:numId="7">
    <w:abstractNumId w:val="31"/>
  </w:num>
  <w:num w:numId="8">
    <w:abstractNumId w:val="10"/>
  </w:num>
  <w:num w:numId="9">
    <w:abstractNumId w:val="27"/>
  </w:num>
  <w:num w:numId="10">
    <w:abstractNumId w:val="27"/>
  </w:num>
  <w:num w:numId="11">
    <w:abstractNumId w:val="3"/>
  </w:num>
  <w:num w:numId="12">
    <w:abstractNumId w:val="20"/>
  </w:num>
  <w:num w:numId="13">
    <w:abstractNumId w:val="7"/>
  </w:num>
  <w:num w:numId="14">
    <w:abstractNumId w:val="16"/>
  </w:num>
  <w:num w:numId="15">
    <w:abstractNumId w:val="36"/>
  </w:num>
  <w:num w:numId="16">
    <w:abstractNumId w:val="34"/>
  </w:num>
  <w:num w:numId="17">
    <w:abstractNumId w:val="38"/>
  </w:num>
  <w:num w:numId="18">
    <w:abstractNumId w:val="19"/>
  </w:num>
  <w:num w:numId="19">
    <w:abstractNumId w:val="0"/>
  </w:num>
  <w:num w:numId="20">
    <w:abstractNumId w:val="11"/>
  </w:num>
  <w:num w:numId="21">
    <w:abstractNumId w:val="1"/>
  </w:num>
  <w:num w:numId="22">
    <w:abstractNumId w:val="13"/>
  </w:num>
  <w:num w:numId="23">
    <w:abstractNumId w:val="27"/>
  </w:num>
  <w:num w:numId="24">
    <w:abstractNumId w:val="44"/>
  </w:num>
  <w:num w:numId="25">
    <w:abstractNumId w:val="14"/>
  </w:num>
  <w:num w:numId="26">
    <w:abstractNumId w:val="23"/>
  </w:num>
  <w:num w:numId="27">
    <w:abstractNumId w:val="26"/>
  </w:num>
  <w:num w:numId="28">
    <w:abstractNumId w:val="25"/>
  </w:num>
  <w:num w:numId="29">
    <w:abstractNumId w:val="45"/>
  </w:num>
  <w:num w:numId="30">
    <w:abstractNumId w:val="37"/>
  </w:num>
  <w:num w:numId="31">
    <w:abstractNumId w:val="4"/>
  </w:num>
  <w:num w:numId="32">
    <w:abstractNumId w:val="2"/>
  </w:num>
  <w:num w:numId="33">
    <w:abstractNumId w:val="29"/>
  </w:num>
  <w:num w:numId="34">
    <w:abstractNumId w:val="17"/>
  </w:num>
  <w:num w:numId="35">
    <w:abstractNumId w:val="6"/>
  </w:num>
  <w:num w:numId="36">
    <w:abstractNumId w:val="39"/>
  </w:num>
  <w:num w:numId="37">
    <w:abstractNumId w:val="40"/>
  </w:num>
  <w:num w:numId="38">
    <w:abstractNumId w:val="9"/>
  </w:num>
  <w:num w:numId="39">
    <w:abstractNumId w:val="12"/>
  </w:num>
  <w:num w:numId="40">
    <w:abstractNumId w:val="42"/>
  </w:num>
  <w:num w:numId="41">
    <w:abstractNumId w:val="35"/>
  </w:num>
  <w:num w:numId="42">
    <w:abstractNumId w:val="27"/>
  </w:num>
  <w:num w:numId="43">
    <w:abstractNumId w:val="28"/>
  </w:num>
  <w:num w:numId="44">
    <w:abstractNumId w:val="5"/>
  </w:num>
  <w:num w:numId="45">
    <w:abstractNumId w:val="30"/>
  </w:num>
  <w:num w:numId="46">
    <w:abstractNumId w:val="8"/>
  </w:num>
  <w:num w:numId="47">
    <w:abstractNumId w:val="24"/>
  </w:num>
  <w:num w:numId="48">
    <w:abstractNumId w:val="43"/>
  </w:num>
  <w:num w:numId="49">
    <w:abstractNumId w:val="22"/>
  </w:num>
  <w:num w:numId="50">
    <w:abstractNumId w:val="1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bashis Jena">
    <w15:presenceInfo w15:providerId="AD" w15:userId="S::djena@beaconstreetservices.com::7a4dc9a2-d74d-4d7a-aa85-819188cd2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0449"/>
    <w:rsid w:val="000014F6"/>
    <w:rsid w:val="000021D5"/>
    <w:rsid w:val="00005004"/>
    <w:rsid w:val="00011307"/>
    <w:rsid w:val="00013DA1"/>
    <w:rsid w:val="00016887"/>
    <w:rsid w:val="00021ADB"/>
    <w:rsid w:val="00024A3B"/>
    <w:rsid w:val="00026261"/>
    <w:rsid w:val="00027F12"/>
    <w:rsid w:val="00032211"/>
    <w:rsid w:val="00033E4B"/>
    <w:rsid w:val="000345D0"/>
    <w:rsid w:val="00034AF4"/>
    <w:rsid w:val="000375B3"/>
    <w:rsid w:val="00041C36"/>
    <w:rsid w:val="000429CA"/>
    <w:rsid w:val="00045855"/>
    <w:rsid w:val="00046F50"/>
    <w:rsid w:val="000529AC"/>
    <w:rsid w:val="0005462D"/>
    <w:rsid w:val="000554B2"/>
    <w:rsid w:val="0005665C"/>
    <w:rsid w:val="00062CEC"/>
    <w:rsid w:val="00065117"/>
    <w:rsid w:val="000678E8"/>
    <w:rsid w:val="00072A5D"/>
    <w:rsid w:val="0007319A"/>
    <w:rsid w:val="00074713"/>
    <w:rsid w:val="000800FD"/>
    <w:rsid w:val="00083250"/>
    <w:rsid w:val="000846DD"/>
    <w:rsid w:val="00084A24"/>
    <w:rsid w:val="000A001A"/>
    <w:rsid w:val="000A0946"/>
    <w:rsid w:val="000A2A96"/>
    <w:rsid w:val="000A305B"/>
    <w:rsid w:val="000A31E2"/>
    <w:rsid w:val="000A33FD"/>
    <w:rsid w:val="000A385D"/>
    <w:rsid w:val="000A5D6E"/>
    <w:rsid w:val="000A7FF7"/>
    <w:rsid w:val="000B0CF4"/>
    <w:rsid w:val="000B0EAD"/>
    <w:rsid w:val="000B308F"/>
    <w:rsid w:val="000C2FBB"/>
    <w:rsid w:val="000C5D93"/>
    <w:rsid w:val="000D08F2"/>
    <w:rsid w:val="000D3BF2"/>
    <w:rsid w:val="000D4285"/>
    <w:rsid w:val="000D60EE"/>
    <w:rsid w:val="000D661A"/>
    <w:rsid w:val="000D7EC3"/>
    <w:rsid w:val="000E051F"/>
    <w:rsid w:val="000E05F5"/>
    <w:rsid w:val="000E4329"/>
    <w:rsid w:val="000E5985"/>
    <w:rsid w:val="000F2472"/>
    <w:rsid w:val="000F4C92"/>
    <w:rsid w:val="000F60C6"/>
    <w:rsid w:val="000F768D"/>
    <w:rsid w:val="000F7F3B"/>
    <w:rsid w:val="00102301"/>
    <w:rsid w:val="001037B6"/>
    <w:rsid w:val="001058D1"/>
    <w:rsid w:val="001061D1"/>
    <w:rsid w:val="00106258"/>
    <w:rsid w:val="00110593"/>
    <w:rsid w:val="00111909"/>
    <w:rsid w:val="001128A5"/>
    <w:rsid w:val="00117181"/>
    <w:rsid w:val="00120810"/>
    <w:rsid w:val="00120D50"/>
    <w:rsid w:val="00123C71"/>
    <w:rsid w:val="00125C50"/>
    <w:rsid w:val="00127B10"/>
    <w:rsid w:val="00130A49"/>
    <w:rsid w:val="0013234A"/>
    <w:rsid w:val="0013703F"/>
    <w:rsid w:val="0014097C"/>
    <w:rsid w:val="00140CC7"/>
    <w:rsid w:val="001415A2"/>
    <w:rsid w:val="00142BC7"/>
    <w:rsid w:val="00143031"/>
    <w:rsid w:val="001449E0"/>
    <w:rsid w:val="00145474"/>
    <w:rsid w:val="001504BB"/>
    <w:rsid w:val="00150B50"/>
    <w:rsid w:val="001518B9"/>
    <w:rsid w:val="00155C85"/>
    <w:rsid w:val="00160730"/>
    <w:rsid w:val="00163702"/>
    <w:rsid w:val="00165B1A"/>
    <w:rsid w:val="00165F60"/>
    <w:rsid w:val="0017300D"/>
    <w:rsid w:val="00176250"/>
    <w:rsid w:val="001766FF"/>
    <w:rsid w:val="00183ECE"/>
    <w:rsid w:val="00187EF0"/>
    <w:rsid w:val="00195B4F"/>
    <w:rsid w:val="00196919"/>
    <w:rsid w:val="001A2D1A"/>
    <w:rsid w:val="001A2F10"/>
    <w:rsid w:val="001A79B8"/>
    <w:rsid w:val="001A7DEA"/>
    <w:rsid w:val="001B4B77"/>
    <w:rsid w:val="001B5627"/>
    <w:rsid w:val="001B6858"/>
    <w:rsid w:val="001B7616"/>
    <w:rsid w:val="001C2FB3"/>
    <w:rsid w:val="001C55E2"/>
    <w:rsid w:val="001D170D"/>
    <w:rsid w:val="001D3EDC"/>
    <w:rsid w:val="001D69FE"/>
    <w:rsid w:val="001E21BE"/>
    <w:rsid w:val="001E3703"/>
    <w:rsid w:val="001E4A49"/>
    <w:rsid w:val="001E68E9"/>
    <w:rsid w:val="001E7C83"/>
    <w:rsid w:val="001F4833"/>
    <w:rsid w:val="001F60AF"/>
    <w:rsid w:val="002017EE"/>
    <w:rsid w:val="00206921"/>
    <w:rsid w:val="00210A14"/>
    <w:rsid w:val="002112F7"/>
    <w:rsid w:val="002124C7"/>
    <w:rsid w:val="00213633"/>
    <w:rsid w:val="00216501"/>
    <w:rsid w:val="00216C1C"/>
    <w:rsid w:val="00217D45"/>
    <w:rsid w:val="00222C34"/>
    <w:rsid w:val="00223CFC"/>
    <w:rsid w:val="0022587F"/>
    <w:rsid w:val="00227D29"/>
    <w:rsid w:val="00233E6A"/>
    <w:rsid w:val="00234E51"/>
    <w:rsid w:val="00235D6C"/>
    <w:rsid w:val="00236734"/>
    <w:rsid w:val="00240A62"/>
    <w:rsid w:val="0024286A"/>
    <w:rsid w:val="002443B5"/>
    <w:rsid w:val="0024600E"/>
    <w:rsid w:val="0024604C"/>
    <w:rsid w:val="00246729"/>
    <w:rsid w:val="0025109B"/>
    <w:rsid w:val="00254F6C"/>
    <w:rsid w:val="002569BF"/>
    <w:rsid w:val="00261B06"/>
    <w:rsid w:val="00262853"/>
    <w:rsid w:val="002658D9"/>
    <w:rsid w:val="002663F9"/>
    <w:rsid w:val="00267CAD"/>
    <w:rsid w:val="0027202D"/>
    <w:rsid w:val="0027275E"/>
    <w:rsid w:val="0027312A"/>
    <w:rsid w:val="002732FC"/>
    <w:rsid w:val="00274A46"/>
    <w:rsid w:val="00275767"/>
    <w:rsid w:val="0028012D"/>
    <w:rsid w:val="00281F3F"/>
    <w:rsid w:val="00285F44"/>
    <w:rsid w:val="002860F9"/>
    <w:rsid w:val="00292088"/>
    <w:rsid w:val="00296059"/>
    <w:rsid w:val="002960D6"/>
    <w:rsid w:val="0029777B"/>
    <w:rsid w:val="002A40ED"/>
    <w:rsid w:val="002A50DA"/>
    <w:rsid w:val="002A5F01"/>
    <w:rsid w:val="002A6592"/>
    <w:rsid w:val="002B07F4"/>
    <w:rsid w:val="002B37CD"/>
    <w:rsid w:val="002B7D47"/>
    <w:rsid w:val="002C3C6D"/>
    <w:rsid w:val="002C4BA7"/>
    <w:rsid w:val="002C6910"/>
    <w:rsid w:val="002D4872"/>
    <w:rsid w:val="002E0E15"/>
    <w:rsid w:val="002E1703"/>
    <w:rsid w:val="002E3F3C"/>
    <w:rsid w:val="002E51A1"/>
    <w:rsid w:val="002E7205"/>
    <w:rsid w:val="002F1525"/>
    <w:rsid w:val="002F19E3"/>
    <w:rsid w:val="002F21E0"/>
    <w:rsid w:val="002F3F10"/>
    <w:rsid w:val="002F54EC"/>
    <w:rsid w:val="002F6554"/>
    <w:rsid w:val="00302746"/>
    <w:rsid w:val="00303635"/>
    <w:rsid w:val="00310541"/>
    <w:rsid w:val="003118ED"/>
    <w:rsid w:val="003146B5"/>
    <w:rsid w:val="003153D9"/>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51C11"/>
    <w:rsid w:val="00354D91"/>
    <w:rsid w:val="0035500B"/>
    <w:rsid w:val="00360253"/>
    <w:rsid w:val="0036143E"/>
    <w:rsid w:val="00363356"/>
    <w:rsid w:val="00364BC1"/>
    <w:rsid w:val="00364ED1"/>
    <w:rsid w:val="00367393"/>
    <w:rsid w:val="00370C60"/>
    <w:rsid w:val="00372D05"/>
    <w:rsid w:val="003770D8"/>
    <w:rsid w:val="003808C9"/>
    <w:rsid w:val="00385855"/>
    <w:rsid w:val="00391694"/>
    <w:rsid w:val="00392480"/>
    <w:rsid w:val="00396382"/>
    <w:rsid w:val="003A0193"/>
    <w:rsid w:val="003A1DD9"/>
    <w:rsid w:val="003A3B31"/>
    <w:rsid w:val="003A4B21"/>
    <w:rsid w:val="003A536C"/>
    <w:rsid w:val="003A7F16"/>
    <w:rsid w:val="003B4ABB"/>
    <w:rsid w:val="003B7D6A"/>
    <w:rsid w:val="003C202F"/>
    <w:rsid w:val="003C2670"/>
    <w:rsid w:val="003C3AA5"/>
    <w:rsid w:val="003C4E61"/>
    <w:rsid w:val="003C5B52"/>
    <w:rsid w:val="003C6FB1"/>
    <w:rsid w:val="003C7C46"/>
    <w:rsid w:val="003D0404"/>
    <w:rsid w:val="003D5E81"/>
    <w:rsid w:val="003E013E"/>
    <w:rsid w:val="003E3123"/>
    <w:rsid w:val="003E560A"/>
    <w:rsid w:val="003E594D"/>
    <w:rsid w:val="003E6FF2"/>
    <w:rsid w:val="003E7B33"/>
    <w:rsid w:val="003F27D1"/>
    <w:rsid w:val="003F32EF"/>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316B"/>
    <w:rsid w:val="00456459"/>
    <w:rsid w:val="00462848"/>
    <w:rsid w:val="004658EC"/>
    <w:rsid w:val="004704F4"/>
    <w:rsid w:val="004779CB"/>
    <w:rsid w:val="00481B13"/>
    <w:rsid w:val="004837CD"/>
    <w:rsid w:val="00487A70"/>
    <w:rsid w:val="00491881"/>
    <w:rsid w:val="00492580"/>
    <w:rsid w:val="004931D7"/>
    <w:rsid w:val="00495BD0"/>
    <w:rsid w:val="004968D6"/>
    <w:rsid w:val="00497BE2"/>
    <w:rsid w:val="004A0C5D"/>
    <w:rsid w:val="004A3BAA"/>
    <w:rsid w:val="004B2FC9"/>
    <w:rsid w:val="004B5FDD"/>
    <w:rsid w:val="004B7889"/>
    <w:rsid w:val="004B7BE0"/>
    <w:rsid w:val="004C22DD"/>
    <w:rsid w:val="004D1033"/>
    <w:rsid w:val="004D2B95"/>
    <w:rsid w:val="004D3728"/>
    <w:rsid w:val="004E0B22"/>
    <w:rsid w:val="004E1905"/>
    <w:rsid w:val="004E3871"/>
    <w:rsid w:val="004F1194"/>
    <w:rsid w:val="004F16B0"/>
    <w:rsid w:val="004F1A00"/>
    <w:rsid w:val="004F5A11"/>
    <w:rsid w:val="004F6879"/>
    <w:rsid w:val="004F6A0C"/>
    <w:rsid w:val="004F71B9"/>
    <w:rsid w:val="00505DBE"/>
    <w:rsid w:val="005076E6"/>
    <w:rsid w:val="00513313"/>
    <w:rsid w:val="00516EED"/>
    <w:rsid w:val="00517752"/>
    <w:rsid w:val="0052448A"/>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54797"/>
    <w:rsid w:val="0056442A"/>
    <w:rsid w:val="00567A06"/>
    <w:rsid w:val="00574DDC"/>
    <w:rsid w:val="00577323"/>
    <w:rsid w:val="00577F6D"/>
    <w:rsid w:val="0058116C"/>
    <w:rsid w:val="00585E8C"/>
    <w:rsid w:val="0059068A"/>
    <w:rsid w:val="005928F3"/>
    <w:rsid w:val="00595D35"/>
    <w:rsid w:val="00596709"/>
    <w:rsid w:val="00597ACF"/>
    <w:rsid w:val="005A0446"/>
    <w:rsid w:val="005B009F"/>
    <w:rsid w:val="005B1C53"/>
    <w:rsid w:val="005B5B43"/>
    <w:rsid w:val="005C0D4F"/>
    <w:rsid w:val="005C38D9"/>
    <w:rsid w:val="005C3A34"/>
    <w:rsid w:val="005C4C3A"/>
    <w:rsid w:val="005D0532"/>
    <w:rsid w:val="005D2B14"/>
    <w:rsid w:val="005D311A"/>
    <w:rsid w:val="005E04B6"/>
    <w:rsid w:val="005E4412"/>
    <w:rsid w:val="005E63E0"/>
    <w:rsid w:val="005E6545"/>
    <w:rsid w:val="005F2D95"/>
    <w:rsid w:val="005F61A3"/>
    <w:rsid w:val="005F67EB"/>
    <w:rsid w:val="00601851"/>
    <w:rsid w:val="00612794"/>
    <w:rsid w:val="00616CBC"/>
    <w:rsid w:val="006211C9"/>
    <w:rsid w:val="006233E4"/>
    <w:rsid w:val="00623C60"/>
    <w:rsid w:val="006271B0"/>
    <w:rsid w:val="0063187E"/>
    <w:rsid w:val="00631BB0"/>
    <w:rsid w:val="00632070"/>
    <w:rsid w:val="006374D2"/>
    <w:rsid w:val="00637FB9"/>
    <w:rsid w:val="006428D3"/>
    <w:rsid w:val="00644F66"/>
    <w:rsid w:val="0064714B"/>
    <w:rsid w:val="006476A9"/>
    <w:rsid w:val="00657CFA"/>
    <w:rsid w:val="00662109"/>
    <w:rsid w:val="00662D13"/>
    <w:rsid w:val="00663E17"/>
    <w:rsid w:val="00664610"/>
    <w:rsid w:val="00664D6D"/>
    <w:rsid w:val="00670F32"/>
    <w:rsid w:val="00671A21"/>
    <w:rsid w:val="00671C68"/>
    <w:rsid w:val="00672358"/>
    <w:rsid w:val="00672740"/>
    <w:rsid w:val="00673D67"/>
    <w:rsid w:val="00676667"/>
    <w:rsid w:val="00676DB4"/>
    <w:rsid w:val="006809D8"/>
    <w:rsid w:val="00680CDE"/>
    <w:rsid w:val="0068348E"/>
    <w:rsid w:val="00683B0D"/>
    <w:rsid w:val="00685897"/>
    <w:rsid w:val="00690849"/>
    <w:rsid w:val="006909AA"/>
    <w:rsid w:val="00690C3C"/>
    <w:rsid w:val="006912C5"/>
    <w:rsid w:val="00694B9B"/>
    <w:rsid w:val="00696F2C"/>
    <w:rsid w:val="006A0871"/>
    <w:rsid w:val="006A1CC6"/>
    <w:rsid w:val="006A645A"/>
    <w:rsid w:val="006B1D20"/>
    <w:rsid w:val="006B33E7"/>
    <w:rsid w:val="006B3D52"/>
    <w:rsid w:val="006B3F1E"/>
    <w:rsid w:val="006C03C9"/>
    <w:rsid w:val="006C63D0"/>
    <w:rsid w:val="006C71AB"/>
    <w:rsid w:val="006D1B91"/>
    <w:rsid w:val="006D2DC3"/>
    <w:rsid w:val="006D3C1F"/>
    <w:rsid w:val="006D442E"/>
    <w:rsid w:val="006D6C28"/>
    <w:rsid w:val="006E0C75"/>
    <w:rsid w:val="006E1904"/>
    <w:rsid w:val="006E1C36"/>
    <w:rsid w:val="006E2286"/>
    <w:rsid w:val="006E23EE"/>
    <w:rsid w:val="006E5E9A"/>
    <w:rsid w:val="006E6163"/>
    <w:rsid w:val="006E65C3"/>
    <w:rsid w:val="006F0D57"/>
    <w:rsid w:val="006F3F32"/>
    <w:rsid w:val="006F462B"/>
    <w:rsid w:val="0070022A"/>
    <w:rsid w:val="0070038F"/>
    <w:rsid w:val="0070045D"/>
    <w:rsid w:val="007006FA"/>
    <w:rsid w:val="00705FB1"/>
    <w:rsid w:val="007071CB"/>
    <w:rsid w:val="00707559"/>
    <w:rsid w:val="0071020A"/>
    <w:rsid w:val="00714E81"/>
    <w:rsid w:val="00715244"/>
    <w:rsid w:val="0072285D"/>
    <w:rsid w:val="00723B9F"/>
    <w:rsid w:val="007258A7"/>
    <w:rsid w:val="007261D9"/>
    <w:rsid w:val="007319AA"/>
    <w:rsid w:val="00734BF0"/>
    <w:rsid w:val="0073536F"/>
    <w:rsid w:val="00735AFC"/>
    <w:rsid w:val="00741327"/>
    <w:rsid w:val="007419ED"/>
    <w:rsid w:val="00743C90"/>
    <w:rsid w:val="007452CA"/>
    <w:rsid w:val="00746628"/>
    <w:rsid w:val="00753C9B"/>
    <w:rsid w:val="007549A7"/>
    <w:rsid w:val="00754C5D"/>
    <w:rsid w:val="00757BE9"/>
    <w:rsid w:val="007613F5"/>
    <w:rsid w:val="0076573B"/>
    <w:rsid w:val="00765744"/>
    <w:rsid w:val="0076644C"/>
    <w:rsid w:val="00771054"/>
    <w:rsid w:val="00772A55"/>
    <w:rsid w:val="007734AA"/>
    <w:rsid w:val="0078255A"/>
    <w:rsid w:val="007825EA"/>
    <w:rsid w:val="007826F2"/>
    <w:rsid w:val="00783CEB"/>
    <w:rsid w:val="00786EDD"/>
    <w:rsid w:val="00787AA7"/>
    <w:rsid w:val="007902E3"/>
    <w:rsid w:val="0079184E"/>
    <w:rsid w:val="007A17EB"/>
    <w:rsid w:val="007A4AB9"/>
    <w:rsid w:val="007A550D"/>
    <w:rsid w:val="007B2CBC"/>
    <w:rsid w:val="007B3770"/>
    <w:rsid w:val="007B5350"/>
    <w:rsid w:val="007C09D5"/>
    <w:rsid w:val="007C42E3"/>
    <w:rsid w:val="007C5023"/>
    <w:rsid w:val="007C6175"/>
    <w:rsid w:val="007C780C"/>
    <w:rsid w:val="007D0B80"/>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22F67"/>
    <w:rsid w:val="00835E93"/>
    <w:rsid w:val="00837A36"/>
    <w:rsid w:val="008414D8"/>
    <w:rsid w:val="00841967"/>
    <w:rsid w:val="00841B2A"/>
    <w:rsid w:val="00843EB5"/>
    <w:rsid w:val="0085092D"/>
    <w:rsid w:val="00851012"/>
    <w:rsid w:val="008577D4"/>
    <w:rsid w:val="00864FBF"/>
    <w:rsid w:val="008655D4"/>
    <w:rsid w:val="00871156"/>
    <w:rsid w:val="00872C71"/>
    <w:rsid w:val="008737DC"/>
    <w:rsid w:val="00874B6E"/>
    <w:rsid w:val="00883463"/>
    <w:rsid w:val="00884A51"/>
    <w:rsid w:val="00884D5F"/>
    <w:rsid w:val="00890C39"/>
    <w:rsid w:val="00891D96"/>
    <w:rsid w:val="00892A83"/>
    <w:rsid w:val="008A4A1B"/>
    <w:rsid w:val="008B24AF"/>
    <w:rsid w:val="008B2DC0"/>
    <w:rsid w:val="008B37D5"/>
    <w:rsid w:val="008C0547"/>
    <w:rsid w:val="008C2F89"/>
    <w:rsid w:val="008C3FF9"/>
    <w:rsid w:val="008C5933"/>
    <w:rsid w:val="008D0C5C"/>
    <w:rsid w:val="008D180A"/>
    <w:rsid w:val="008D2113"/>
    <w:rsid w:val="008D449F"/>
    <w:rsid w:val="008D4D0D"/>
    <w:rsid w:val="008D5345"/>
    <w:rsid w:val="008E0349"/>
    <w:rsid w:val="008E10CC"/>
    <w:rsid w:val="008F0B49"/>
    <w:rsid w:val="00902F44"/>
    <w:rsid w:val="009035A2"/>
    <w:rsid w:val="00904578"/>
    <w:rsid w:val="00912CAB"/>
    <w:rsid w:val="00912FEA"/>
    <w:rsid w:val="00916491"/>
    <w:rsid w:val="00924C35"/>
    <w:rsid w:val="00925127"/>
    <w:rsid w:val="00925C81"/>
    <w:rsid w:val="00931390"/>
    <w:rsid w:val="0093267F"/>
    <w:rsid w:val="009352A1"/>
    <w:rsid w:val="0094029A"/>
    <w:rsid w:val="00942EEC"/>
    <w:rsid w:val="00944F65"/>
    <w:rsid w:val="00946BA8"/>
    <w:rsid w:val="00946BDE"/>
    <w:rsid w:val="00946C1C"/>
    <w:rsid w:val="00954EEA"/>
    <w:rsid w:val="009555CD"/>
    <w:rsid w:val="009560D1"/>
    <w:rsid w:val="009567DA"/>
    <w:rsid w:val="0095783A"/>
    <w:rsid w:val="00957D16"/>
    <w:rsid w:val="00962615"/>
    <w:rsid w:val="00963566"/>
    <w:rsid w:val="00964744"/>
    <w:rsid w:val="00964A76"/>
    <w:rsid w:val="00970602"/>
    <w:rsid w:val="0097480B"/>
    <w:rsid w:val="009750CD"/>
    <w:rsid w:val="009750F5"/>
    <w:rsid w:val="0097571E"/>
    <w:rsid w:val="0097610A"/>
    <w:rsid w:val="00980EFA"/>
    <w:rsid w:val="009816BC"/>
    <w:rsid w:val="00981EBC"/>
    <w:rsid w:val="009946F6"/>
    <w:rsid w:val="009A012F"/>
    <w:rsid w:val="009A04A4"/>
    <w:rsid w:val="009A3300"/>
    <w:rsid w:val="009A43E0"/>
    <w:rsid w:val="009A5102"/>
    <w:rsid w:val="009B4F1F"/>
    <w:rsid w:val="009B59D5"/>
    <w:rsid w:val="009B6CD2"/>
    <w:rsid w:val="009C2814"/>
    <w:rsid w:val="009C2D6B"/>
    <w:rsid w:val="009C651A"/>
    <w:rsid w:val="009C71E4"/>
    <w:rsid w:val="009D3129"/>
    <w:rsid w:val="009D3183"/>
    <w:rsid w:val="009D6F61"/>
    <w:rsid w:val="009E133F"/>
    <w:rsid w:val="009E4540"/>
    <w:rsid w:val="009E79D9"/>
    <w:rsid w:val="009F1A11"/>
    <w:rsid w:val="009F21BD"/>
    <w:rsid w:val="009F3CE4"/>
    <w:rsid w:val="009F41D1"/>
    <w:rsid w:val="009F43E9"/>
    <w:rsid w:val="009F5D75"/>
    <w:rsid w:val="00A00216"/>
    <w:rsid w:val="00A06996"/>
    <w:rsid w:val="00A07625"/>
    <w:rsid w:val="00A15ECC"/>
    <w:rsid w:val="00A20099"/>
    <w:rsid w:val="00A20B40"/>
    <w:rsid w:val="00A26146"/>
    <w:rsid w:val="00A30472"/>
    <w:rsid w:val="00A3058D"/>
    <w:rsid w:val="00A3147C"/>
    <w:rsid w:val="00A317B6"/>
    <w:rsid w:val="00A338B8"/>
    <w:rsid w:val="00A34959"/>
    <w:rsid w:val="00A34993"/>
    <w:rsid w:val="00A406A0"/>
    <w:rsid w:val="00A46B09"/>
    <w:rsid w:val="00A47A35"/>
    <w:rsid w:val="00A51964"/>
    <w:rsid w:val="00A55554"/>
    <w:rsid w:val="00A5794F"/>
    <w:rsid w:val="00A6356A"/>
    <w:rsid w:val="00A72142"/>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593"/>
    <w:rsid w:val="00AA5CEF"/>
    <w:rsid w:val="00AB040E"/>
    <w:rsid w:val="00AB4103"/>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069E9"/>
    <w:rsid w:val="00B10E0A"/>
    <w:rsid w:val="00B13D4B"/>
    <w:rsid w:val="00B14430"/>
    <w:rsid w:val="00B14753"/>
    <w:rsid w:val="00B170A6"/>
    <w:rsid w:val="00B17A2E"/>
    <w:rsid w:val="00B17EFE"/>
    <w:rsid w:val="00B221BC"/>
    <w:rsid w:val="00B27056"/>
    <w:rsid w:val="00B30C83"/>
    <w:rsid w:val="00B3269F"/>
    <w:rsid w:val="00B33EAC"/>
    <w:rsid w:val="00B3473E"/>
    <w:rsid w:val="00B35CFF"/>
    <w:rsid w:val="00B411C9"/>
    <w:rsid w:val="00B469EA"/>
    <w:rsid w:val="00B46E91"/>
    <w:rsid w:val="00B539AE"/>
    <w:rsid w:val="00B53A86"/>
    <w:rsid w:val="00B5545B"/>
    <w:rsid w:val="00B62898"/>
    <w:rsid w:val="00B643CF"/>
    <w:rsid w:val="00B7246C"/>
    <w:rsid w:val="00B73108"/>
    <w:rsid w:val="00B75CEF"/>
    <w:rsid w:val="00B806A0"/>
    <w:rsid w:val="00B87265"/>
    <w:rsid w:val="00B877AC"/>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1700"/>
    <w:rsid w:val="00C02646"/>
    <w:rsid w:val="00C0453C"/>
    <w:rsid w:val="00C11403"/>
    <w:rsid w:val="00C13276"/>
    <w:rsid w:val="00C1415D"/>
    <w:rsid w:val="00C22745"/>
    <w:rsid w:val="00C235E5"/>
    <w:rsid w:val="00C26CCC"/>
    <w:rsid w:val="00C3283E"/>
    <w:rsid w:val="00C35111"/>
    <w:rsid w:val="00C36D3B"/>
    <w:rsid w:val="00C37F06"/>
    <w:rsid w:val="00C413FA"/>
    <w:rsid w:val="00C41B8E"/>
    <w:rsid w:val="00C43D21"/>
    <w:rsid w:val="00C447A8"/>
    <w:rsid w:val="00C45BB9"/>
    <w:rsid w:val="00C46A4B"/>
    <w:rsid w:val="00C46DD3"/>
    <w:rsid w:val="00C5309A"/>
    <w:rsid w:val="00C532FC"/>
    <w:rsid w:val="00C54256"/>
    <w:rsid w:val="00C54C03"/>
    <w:rsid w:val="00C56140"/>
    <w:rsid w:val="00C561EF"/>
    <w:rsid w:val="00C62F93"/>
    <w:rsid w:val="00C64232"/>
    <w:rsid w:val="00C65438"/>
    <w:rsid w:val="00C700D0"/>
    <w:rsid w:val="00C72CC0"/>
    <w:rsid w:val="00C734D6"/>
    <w:rsid w:val="00C738C0"/>
    <w:rsid w:val="00C73E15"/>
    <w:rsid w:val="00C7587E"/>
    <w:rsid w:val="00C80089"/>
    <w:rsid w:val="00C86C08"/>
    <w:rsid w:val="00C907E3"/>
    <w:rsid w:val="00C94F07"/>
    <w:rsid w:val="00C96FE4"/>
    <w:rsid w:val="00CA7076"/>
    <w:rsid w:val="00CB1340"/>
    <w:rsid w:val="00CB3D7C"/>
    <w:rsid w:val="00CC5C3E"/>
    <w:rsid w:val="00CC6F08"/>
    <w:rsid w:val="00CD11A6"/>
    <w:rsid w:val="00CE1491"/>
    <w:rsid w:val="00CE62C4"/>
    <w:rsid w:val="00CF190A"/>
    <w:rsid w:val="00CF255B"/>
    <w:rsid w:val="00CF43E3"/>
    <w:rsid w:val="00CF621E"/>
    <w:rsid w:val="00D01AA3"/>
    <w:rsid w:val="00D13839"/>
    <w:rsid w:val="00D2398E"/>
    <w:rsid w:val="00D2637B"/>
    <w:rsid w:val="00D322C9"/>
    <w:rsid w:val="00D33CB7"/>
    <w:rsid w:val="00D37835"/>
    <w:rsid w:val="00D475B5"/>
    <w:rsid w:val="00D4787D"/>
    <w:rsid w:val="00D50DEF"/>
    <w:rsid w:val="00D51938"/>
    <w:rsid w:val="00D52B84"/>
    <w:rsid w:val="00D539EA"/>
    <w:rsid w:val="00D646C0"/>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677C"/>
    <w:rsid w:val="00DA71C4"/>
    <w:rsid w:val="00DB02AD"/>
    <w:rsid w:val="00DB2F09"/>
    <w:rsid w:val="00DB3263"/>
    <w:rsid w:val="00DB774D"/>
    <w:rsid w:val="00DC04C2"/>
    <w:rsid w:val="00DC28CA"/>
    <w:rsid w:val="00DC5312"/>
    <w:rsid w:val="00DC566C"/>
    <w:rsid w:val="00DD32D9"/>
    <w:rsid w:val="00DD4BA6"/>
    <w:rsid w:val="00DE26F9"/>
    <w:rsid w:val="00DE359F"/>
    <w:rsid w:val="00DE4236"/>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2363"/>
    <w:rsid w:val="00E33FB2"/>
    <w:rsid w:val="00E42465"/>
    <w:rsid w:val="00E43F84"/>
    <w:rsid w:val="00E44020"/>
    <w:rsid w:val="00E4461B"/>
    <w:rsid w:val="00E44A85"/>
    <w:rsid w:val="00E450E4"/>
    <w:rsid w:val="00E45CA4"/>
    <w:rsid w:val="00E50C34"/>
    <w:rsid w:val="00E60066"/>
    <w:rsid w:val="00E70265"/>
    <w:rsid w:val="00E72B4E"/>
    <w:rsid w:val="00E73AA3"/>
    <w:rsid w:val="00E74934"/>
    <w:rsid w:val="00E7497B"/>
    <w:rsid w:val="00E75358"/>
    <w:rsid w:val="00E82F84"/>
    <w:rsid w:val="00E8438F"/>
    <w:rsid w:val="00E86231"/>
    <w:rsid w:val="00E900C6"/>
    <w:rsid w:val="00E90779"/>
    <w:rsid w:val="00E90A10"/>
    <w:rsid w:val="00E92480"/>
    <w:rsid w:val="00E97430"/>
    <w:rsid w:val="00EA0842"/>
    <w:rsid w:val="00EA1E06"/>
    <w:rsid w:val="00EA20B7"/>
    <w:rsid w:val="00EA2B31"/>
    <w:rsid w:val="00EA74F9"/>
    <w:rsid w:val="00EB3F4A"/>
    <w:rsid w:val="00EB63F6"/>
    <w:rsid w:val="00EB7EF1"/>
    <w:rsid w:val="00EC447F"/>
    <w:rsid w:val="00EC55BD"/>
    <w:rsid w:val="00EC61C6"/>
    <w:rsid w:val="00EC7389"/>
    <w:rsid w:val="00ED0ECE"/>
    <w:rsid w:val="00ED17F8"/>
    <w:rsid w:val="00ED27E8"/>
    <w:rsid w:val="00ED4567"/>
    <w:rsid w:val="00ED5D9F"/>
    <w:rsid w:val="00EE0287"/>
    <w:rsid w:val="00EE0DC5"/>
    <w:rsid w:val="00EE6EE6"/>
    <w:rsid w:val="00EE7191"/>
    <w:rsid w:val="00EE74B2"/>
    <w:rsid w:val="00EF1735"/>
    <w:rsid w:val="00EF5C68"/>
    <w:rsid w:val="00F00842"/>
    <w:rsid w:val="00F045F7"/>
    <w:rsid w:val="00F169B8"/>
    <w:rsid w:val="00F1715B"/>
    <w:rsid w:val="00F224AB"/>
    <w:rsid w:val="00F229BB"/>
    <w:rsid w:val="00F2693F"/>
    <w:rsid w:val="00F319E2"/>
    <w:rsid w:val="00F31B40"/>
    <w:rsid w:val="00F31E29"/>
    <w:rsid w:val="00F336F8"/>
    <w:rsid w:val="00F344A3"/>
    <w:rsid w:val="00F3773C"/>
    <w:rsid w:val="00F40B64"/>
    <w:rsid w:val="00F40D8D"/>
    <w:rsid w:val="00F42DA7"/>
    <w:rsid w:val="00F431F8"/>
    <w:rsid w:val="00F45B2C"/>
    <w:rsid w:val="00F47C9F"/>
    <w:rsid w:val="00F5191A"/>
    <w:rsid w:val="00F524EC"/>
    <w:rsid w:val="00F5299C"/>
    <w:rsid w:val="00F53719"/>
    <w:rsid w:val="00F57C9F"/>
    <w:rsid w:val="00F614CB"/>
    <w:rsid w:val="00F61D73"/>
    <w:rsid w:val="00F6418D"/>
    <w:rsid w:val="00F64F6D"/>
    <w:rsid w:val="00F6576C"/>
    <w:rsid w:val="00F714B8"/>
    <w:rsid w:val="00F735A6"/>
    <w:rsid w:val="00F77D51"/>
    <w:rsid w:val="00F9286E"/>
    <w:rsid w:val="00F96D70"/>
    <w:rsid w:val="00FA064F"/>
    <w:rsid w:val="00FB19D4"/>
    <w:rsid w:val="00FB2B93"/>
    <w:rsid w:val="00FB57CA"/>
    <w:rsid w:val="00FB7561"/>
    <w:rsid w:val="00FC0352"/>
    <w:rsid w:val="00FC1F4F"/>
    <w:rsid w:val="00FC2139"/>
    <w:rsid w:val="00FC279A"/>
    <w:rsid w:val="00FC4C77"/>
    <w:rsid w:val="00FD09B4"/>
    <w:rsid w:val="00FD23AF"/>
    <w:rsid w:val="00FD2F13"/>
    <w:rsid w:val="00FD5648"/>
    <w:rsid w:val="00FD5CA9"/>
    <w:rsid w:val="00FD5D10"/>
    <w:rsid w:val="00FE1259"/>
    <w:rsid w:val="00FF1A64"/>
    <w:rsid w:val="00FF56B2"/>
    <w:rsid w:val="00FF5F3A"/>
    <w:rsid w:val="00FF6380"/>
    <w:rsid w:val="00FF6AB4"/>
    <w:rsid w:val="00FF7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E411"/>
  <w15:docId w15:val="{F2AA56E4-1315-434D-A027-864CD19E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rsid w:val="00612794"/>
    <w:pPr>
      <w:keepNext/>
      <w:keepLines/>
      <w:spacing w:before="360" w:after="80"/>
      <w:outlineLvl w:val="1"/>
    </w:pPr>
    <w:rPr>
      <w:b/>
      <w:sz w:val="36"/>
      <w:szCs w:val="36"/>
    </w:rPr>
  </w:style>
  <w:style w:type="paragraph" w:styleId="Heading3">
    <w:name w:val="heading 3"/>
    <w:basedOn w:val="Normal"/>
    <w:next w:val="Normal"/>
    <w:rsid w:val="00612794"/>
    <w:pPr>
      <w:keepNext/>
      <w:keepLines/>
      <w:spacing w:before="280" w:after="80"/>
      <w:outlineLvl w:val="2"/>
    </w:pPr>
    <w:rPr>
      <w:b/>
      <w:sz w:val="28"/>
      <w:szCs w:val="28"/>
    </w:rPr>
  </w:style>
  <w:style w:type="paragraph" w:styleId="Heading4">
    <w:name w:val="heading 4"/>
    <w:basedOn w:val="Normal"/>
    <w:next w:val="Normal"/>
    <w:rsid w:val="00612794"/>
    <w:pPr>
      <w:keepNext/>
      <w:keepLines/>
      <w:spacing w:before="240" w:after="40"/>
      <w:outlineLvl w:val="3"/>
    </w:pPr>
    <w:rPr>
      <w:b/>
    </w:rPr>
  </w:style>
  <w:style w:type="paragraph" w:styleId="Heading5">
    <w:name w:val="heading 5"/>
    <w:basedOn w:val="Normal"/>
    <w:next w:val="Normal"/>
    <w:rsid w:val="00612794"/>
    <w:pPr>
      <w:keepNext/>
      <w:keepLines/>
      <w:spacing w:before="220" w:after="40"/>
      <w:outlineLvl w:val="4"/>
    </w:pPr>
    <w:rPr>
      <w:b/>
      <w:sz w:val="22"/>
      <w:szCs w:val="22"/>
    </w:rPr>
  </w:style>
  <w:style w:type="paragraph" w:styleId="Heading6">
    <w:name w:val="heading 6"/>
    <w:basedOn w:val="Normal"/>
    <w:next w:val="Normal"/>
    <w:rsid w:val="006127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12794"/>
    <w:pPr>
      <w:keepNext/>
      <w:keepLines/>
      <w:spacing w:before="480" w:after="120"/>
    </w:pPr>
    <w:rPr>
      <w:b/>
      <w:sz w:val="72"/>
      <w:szCs w:val="72"/>
    </w:rPr>
  </w:style>
  <w:style w:type="paragraph" w:styleId="Subtitle">
    <w:name w:val="Subtitle"/>
    <w:basedOn w:val="Normal"/>
    <w:next w:val="Normal"/>
    <w:rsid w:val="00612794"/>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pPr>
    <w:rPr>
      <w:rFonts w:asciiTheme="minorHAnsi" w:hAnsiTheme="minorHAnsi"/>
      <w:b/>
      <w:bCs/>
      <w:i/>
      <w:iCs/>
    </w:rPr>
  </w:style>
  <w:style w:type="paragraph" w:styleId="TOC2">
    <w:name w:val="toc 2"/>
    <w:basedOn w:val="Normal"/>
    <w:next w:val="Normal"/>
    <w:autoRedefine/>
    <w:uiPriority w:val="39"/>
    <w:unhideWhenUsed/>
    <w:rsid w:val="000C2FBB"/>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0C2FB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C2FB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C2FB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C2FB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C2FB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C2FBB"/>
    <w:pPr>
      <w:ind w:left="1920"/>
    </w:pPr>
    <w:rPr>
      <w:rFonts w:asciiTheme="minorHAnsi" w:hAnsiTheme="minorHAnsi"/>
      <w:sz w:val="20"/>
      <w:szCs w:val="20"/>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4">
    <w:name w:val="Unresolved Mention4"/>
    <w:basedOn w:val="DefaultParagraphFont"/>
    <w:uiPriority w:val="99"/>
    <w:rsid w:val="00DB2F09"/>
    <w:rPr>
      <w:color w:val="605E5C"/>
      <w:shd w:val="clear" w:color="auto" w:fill="E1DFDD"/>
    </w:rPr>
  </w:style>
  <w:style w:type="character" w:customStyle="1" w:styleId="UnresolvedMention5">
    <w:name w:val="Unresolved Mention5"/>
    <w:basedOn w:val="DefaultParagraphFont"/>
    <w:uiPriority w:val="99"/>
    <w:rsid w:val="0026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223CC-45C9-9E4F-8AA0-58A15779E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8</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1362</cp:revision>
  <dcterms:created xsi:type="dcterms:W3CDTF">2020-02-04T10:08:00Z</dcterms:created>
  <dcterms:modified xsi:type="dcterms:W3CDTF">2021-03-12T02:48:00Z</dcterms:modified>
</cp:coreProperties>
</file>